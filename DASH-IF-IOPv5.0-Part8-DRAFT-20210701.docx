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E39CA" w14:textId="3E3C16F5" w:rsidR="00A80DBD" w:rsidRPr="00E71784" w:rsidRDefault="003A0441" w:rsidP="00A80DBD">
      <w:pPr>
        <w:pStyle w:val="ZA"/>
        <w:framePr w:w="10563" w:h="782" w:hRule="exact" w:wrap="notBeside" w:hAnchor="page" w:x="661" w:y="646" w:anchorLock="1"/>
        <w:pBdr>
          <w:bottom w:val="none" w:sz="0" w:space="0" w:color="auto"/>
        </w:pBdr>
        <w:jc w:val="center"/>
        <w:rPr>
          <w:noProof w:val="0"/>
        </w:rPr>
      </w:pPr>
      <w:bookmarkStart w:id="0" w:name="pages12"/>
      <w:r>
        <w:rPr>
          <w:noProof w:val="0"/>
          <w:sz w:val="64"/>
        </w:rPr>
        <w:t>DASH-IF IOP</w:t>
      </w:r>
      <w:r w:rsidR="00BC5CDB">
        <w:rPr>
          <w:noProof w:val="0"/>
          <w:sz w:val="64"/>
        </w:rPr>
        <w:t>-</w:t>
      </w:r>
      <w:r w:rsidR="00D837C2">
        <w:rPr>
          <w:noProof w:val="0"/>
          <w:sz w:val="64"/>
        </w:rPr>
        <w:t>8</w:t>
      </w:r>
      <w:r w:rsidR="00A80DBD" w:rsidRPr="00E71784">
        <w:rPr>
          <w:noProof w:val="0"/>
          <w:sz w:val="64"/>
        </w:rPr>
        <w:t xml:space="preserve"> </w:t>
      </w:r>
      <w:r w:rsidR="00A80DBD" w:rsidRPr="00E71784">
        <w:rPr>
          <w:noProof w:val="0"/>
        </w:rPr>
        <w:t>V</w:t>
      </w:r>
      <w:bookmarkStart w:id="1" w:name="docversion"/>
      <w:r>
        <w:rPr>
          <w:noProof w:val="0"/>
        </w:rPr>
        <w:t>5.0.0</w:t>
      </w:r>
      <w:bookmarkEnd w:id="1"/>
      <w:r w:rsidR="00A80DBD" w:rsidRPr="00E71784">
        <w:rPr>
          <w:rStyle w:val="ZGSM"/>
          <w:noProof w:val="0"/>
        </w:rPr>
        <w:t xml:space="preserve"> </w:t>
      </w:r>
      <w:r w:rsidR="00A80DBD" w:rsidRPr="00E71784">
        <w:rPr>
          <w:noProof w:val="0"/>
          <w:sz w:val="32"/>
        </w:rPr>
        <w:t>(</w:t>
      </w:r>
      <w:bookmarkStart w:id="2" w:name="docdate"/>
      <w:r>
        <w:rPr>
          <w:noProof w:val="0"/>
          <w:sz w:val="32"/>
        </w:rPr>
        <w:t>2021</w:t>
      </w:r>
      <w:r w:rsidR="00A80DBD" w:rsidRPr="00E71784">
        <w:rPr>
          <w:noProof w:val="0"/>
          <w:sz w:val="32"/>
        </w:rPr>
        <w:t>-</w:t>
      </w:r>
      <w:r w:rsidR="00F95A2B">
        <w:rPr>
          <w:noProof w:val="0"/>
          <w:sz w:val="32"/>
        </w:rPr>
        <w:t>xx</w:t>
      </w:r>
      <w:bookmarkEnd w:id="2"/>
      <w:r w:rsidR="00A80DBD" w:rsidRPr="00E71784">
        <w:rPr>
          <w:noProof w:val="0"/>
          <w:sz w:val="32"/>
          <w:szCs w:val="32"/>
        </w:rPr>
        <w:t>)</w:t>
      </w:r>
    </w:p>
    <w:p w14:paraId="09BBCDEE" w14:textId="6DD90042" w:rsidR="00A80DBD" w:rsidRPr="00E71784" w:rsidRDefault="003A0441" w:rsidP="00FF3E6E">
      <w:pPr>
        <w:pStyle w:val="ZT"/>
        <w:framePr w:w="10206" w:h="3701" w:hRule="exact" w:wrap="notBeside" w:hAnchor="page" w:x="880" w:y="7094"/>
        <w:spacing w:line="240" w:lineRule="auto"/>
      </w:pPr>
      <w:bookmarkStart w:id="3" w:name="doctitle"/>
      <w:r>
        <w:t>DASH-IF Interoperability Points</w:t>
      </w:r>
      <w:r w:rsidR="00A80DBD" w:rsidRPr="00E71784">
        <w:t>;</w:t>
      </w:r>
    </w:p>
    <w:p w14:paraId="04D7EB3F" w14:textId="744A2150" w:rsidR="00A80DBD" w:rsidRPr="00E71784" w:rsidRDefault="00A80DBD" w:rsidP="00FF3E6E">
      <w:pPr>
        <w:pStyle w:val="ZT"/>
        <w:framePr w:w="10206" w:h="3701" w:hRule="exact" w:wrap="notBeside" w:hAnchor="page" w:x="880" w:y="7094"/>
        <w:spacing w:line="240" w:lineRule="auto"/>
      </w:pPr>
      <w:r w:rsidRPr="00E71784">
        <w:t xml:space="preserve">Part </w:t>
      </w:r>
      <w:r w:rsidR="00D837C2">
        <w:t>8</w:t>
      </w:r>
      <w:r w:rsidRPr="00E71784">
        <w:t xml:space="preserve">: </w:t>
      </w:r>
      <w:r w:rsidR="00D837C2">
        <w:t>Audio</w:t>
      </w:r>
    </w:p>
    <w:p w14:paraId="469597AE" w14:textId="67125755" w:rsidR="00A80DBD" w:rsidRPr="00E71784" w:rsidRDefault="00A80DBD" w:rsidP="00A80DBD">
      <w:pPr>
        <w:pStyle w:val="ZT"/>
        <w:framePr w:w="10206" w:h="3701" w:hRule="exact" w:wrap="notBeside" w:hAnchor="page" w:x="880" w:y="7094"/>
      </w:pPr>
    </w:p>
    <w:bookmarkStart w:id="4" w:name="docdiskette"/>
    <w:bookmarkEnd w:id="3"/>
    <w:p w14:paraId="73E8D53C" w14:textId="77777777" w:rsidR="00A80DBD" w:rsidRPr="00E71784" w:rsidRDefault="00A80DBD" w:rsidP="00A80DBD">
      <w:pPr>
        <w:pStyle w:val="ZD"/>
        <w:framePr w:wrap="notBeside"/>
        <w:rPr>
          <w:noProof w:val="0"/>
        </w:rPr>
      </w:pPr>
      <w:r w:rsidRPr="00E71784">
        <w:rPr>
          <w:noProof w:val="0"/>
        </w:rPr>
        <w:fldChar w:fldCharType="begin"/>
      </w:r>
      <w:r w:rsidRPr="00E71784">
        <w:rPr>
          <w:noProof w:val="0"/>
        </w:rPr>
        <w:instrText>symbol 60 \f "Wingdings" \s 16</w:instrText>
      </w:r>
      <w:r w:rsidRPr="00E71784">
        <w:rPr>
          <w:noProof w:val="0"/>
        </w:rPr>
        <w:fldChar w:fldCharType="separate"/>
      </w:r>
      <w:r w:rsidRPr="00E71784">
        <w:rPr>
          <w:rFonts w:ascii="Wingdings" w:hAnsi="Wingdings"/>
          <w:noProof w:val="0"/>
        </w:rPr>
        <w:t>&lt;</w:t>
      </w:r>
      <w:r w:rsidRPr="00E71784">
        <w:rPr>
          <w:noProof w:val="0"/>
        </w:rPr>
        <w:fldChar w:fldCharType="end"/>
      </w:r>
      <w:bookmarkEnd w:id="4"/>
    </w:p>
    <w:p w14:paraId="464955A2" w14:textId="77777777" w:rsidR="00A80DBD" w:rsidRPr="00E71784" w:rsidRDefault="00A80DBD" w:rsidP="00A80DBD">
      <w:pPr>
        <w:pStyle w:val="ZB"/>
        <w:framePr w:wrap="notBeside" w:hAnchor="page" w:x="901" w:y="1421"/>
        <w:rPr>
          <w:noProof w:val="0"/>
        </w:rPr>
      </w:pPr>
    </w:p>
    <w:p w14:paraId="066704FE" w14:textId="77777777" w:rsidR="00A80DBD" w:rsidRPr="00E71784" w:rsidRDefault="00A80DBD" w:rsidP="00A80DBD"/>
    <w:p w14:paraId="39372F48" w14:textId="77777777" w:rsidR="00A80DBD" w:rsidRPr="00E71784" w:rsidRDefault="00A80DBD" w:rsidP="00A80DBD"/>
    <w:p w14:paraId="151DC10A" w14:textId="52EB3C50" w:rsidR="00A80DBD" w:rsidRPr="00E71784" w:rsidRDefault="00A80DBD" w:rsidP="00A80DBD"/>
    <w:p w14:paraId="318354FB" w14:textId="77777777" w:rsidR="00A80DBD" w:rsidRPr="00E71784" w:rsidRDefault="00A80DBD" w:rsidP="00A80DBD"/>
    <w:p w14:paraId="165FEB71" w14:textId="77777777" w:rsidR="00A80DBD" w:rsidRPr="00E71784" w:rsidRDefault="00A80DBD" w:rsidP="00A80DBD"/>
    <w:p w14:paraId="78D801C0" w14:textId="77777777" w:rsidR="00A80DBD" w:rsidRPr="00E71784" w:rsidRDefault="00A80DBD" w:rsidP="00A80DBD">
      <w:pPr>
        <w:pStyle w:val="ZB"/>
        <w:framePr w:wrap="notBeside" w:hAnchor="page" w:x="901" w:y="1421"/>
        <w:rPr>
          <w:noProof w:val="0"/>
        </w:rPr>
      </w:pPr>
    </w:p>
    <w:p w14:paraId="11C80954" w14:textId="77777777" w:rsidR="00A80DBD" w:rsidRPr="00E71784" w:rsidRDefault="00A80DBD" w:rsidP="00A80DBD">
      <w:pPr>
        <w:pStyle w:val="FP"/>
        <w:framePr w:h="1625" w:hRule="exact" w:wrap="notBeside" w:vAnchor="page" w:hAnchor="page" w:x="871" w:y="11581"/>
        <w:spacing w:after="240"/>
        <w:jc w:val="center"/>
        <w:rPr>
          <w:rFonts w:ascii="Arial" w:hAnsi="Arial" w:cs="Arial"/>
          <w:sz w:val="18"/>
          <w:szCs w:val="18"/>
        </w:rPr>
      </w:pPr>
      <w:bookmarkStart w:id="5" w:name="GSBox"/>
    </w:p>
    <w:p w14:paraId="421AA89E" w14:textId="77777777" w:rsidR="00A80DBD" w:rsidRPr="00E71784" w:rsidRDefault="00A80DBD" w:rsidP="00A80DBD">
      <w:pPr>
        <w:pStyle w:val="ZB"/>
        <w:framePr w:w="6341" w:h="450" w:hRule="exact" w:wrap="notBeside" w:hAnchor="page" w:x="811" w:y="5401"/>
        <w:jc w:val="left"/>
        <w:rPr>
          <w:rFonts w:ascii="Century Gothic" w:hAnsi="Century Gothic"/>
          <w:b/>
          <w:i w:val="0"/>
          <w:noProof w:val="0"/>
          <w:color w:val="FFFFFF"/>
          <w:sz w:val="32"/>
          <w:szCs w:val="32"/>
        </w:rPr>
      </w:pPr>
      <w:bookmarkStart w:id="6" w:name="doctypelong"/>
      <w:bookmarkEnd w:id="5"/>
      <w:r w:rsidRPr="00E71784">
        <w:rPr>
          <w:rFonts w:ascii="Century Gothic" w:hAnsi="Century Gothic"/>
          <w:b/>
          <w:i w:val="0"/>
          <w:noProof w:val="0"/>
          <w:color w:val="FFFFFF"/>
          <w:sz w:val="32"/>
          <w:szCs w:val="32"/>
        </w:rPr>
        <w:t>TECHNICAL SPECIFICATION</w:t>
      </w:r>
    </w:p>
    <w:bookmarkEnd w:id="6"/>
    <w:p w14:paraId="13C38BB8" w14:textId="77777777" w:rsidR="00A80DBD" w:rsidRPr="00E71784" w:rsidRDefault="00A80DBD" w:rsidP="00A80DBD">
      <w:pPr>
        <w:rPr>
          <w:rFonts w:ascii="Arial" w:hAnsi="Arial" w:cs="Arial"/>
          <w:sz w:val="18"/>
          <w:szCs w:val="18"/>
        </w:rPr>
        <w:sectPr w:rsidR="00A80DBD" w:rsidRPr="00E71784" w:rsidSect="00441076">
          <w:headerReference w:type="default" r:id="rId8"/>
          <w:footerReference w:type="default" r:id="rId9"/>
          <w:footnotePr>
            <w:numRestart w:val="eachSect"/>
          </w:footnotePr>
          <w:pgSz w:w="11907" w:h="16840" w:code="9"/>
          <w:pgMar w:top="2268" w:right="851" w:bottom="10773" w:left="851" w:header="0" w:footer="0" w:gutter="0"/>
          <w:cols w:space="720"/>
          <w:docGrid w:linePitch="272"/>
        </w:sectPr>
      </w:pPr>
    </w:p>
    <w:p w14:paraId="544813E0" w14:textId="77777777" w:rsidR="00A80DBD" w:rsidRPr="00E71784" w:rsidRDefault="00A80DBD" w:rsidP="00A80DBD">
      <w:bookmarkStart w:id="7" w:name="page2"/>
    </w:p>
    <w:p w14:paraId="6C2F4E04" w14:textId="17E29672" w:rsidR="00A80DBD" w:rsidRPr="00E71784" w:rsidRDefault="00D1578A" w:rsidP="00A80DBD">
      <w:pPr>
        <w:pStyle w:val="FP"/>
        <w:framePr w:wrap="notBeside" w:vAnchor="page" w:hAnchor="page" w:x="1156" w:y="5581"/>
        <w:spacing w:after="240"/>
        <w:ind w:left="2835" w:right="2835"/>
        <w:jc w:val="center"/>
        <w:rPr>
          <w:rFonts w:ascii="Arial" w:hAnsi="Arial"/>
          <w:b/>
          <w:i/>
        </w:rPr>
      </w:pPr>
      <w:bookmarkStart w:id="8" w:name="ETSIinfo"/>
      <w:r>
        <w:rPr>
          <w:rFonts w:ascii="Arial" w:hAnsi="Arial"/>
          <w:b/>
          <w:i/>
        </w:rPr>
        <w:t>DASH Industry Forum</w:t>
      </w:r>
    </w:p>
    <w:p w14:paraId="6DD0E0E4" w14:textId="575E8795" w:rsidR="00A80DBD" w:rsidRPr="00E71784" w:rsidRDefault="00D1578A" w:rsidP="00A80DBD">
      <w:pPr>
        <w:pStyle w:val="FP"/>
        <w:framePr w:wrap="notBeside" w:vAnchor="page" w:hAnchor="page" w:x="1156" w:y="5581"/>
        <w:pBdr>
          <w:bottom w:val="single" w:sz="6" w:space="1" w:color="auto"/>
        </w:pBdr>
        <w:ind w:left="2835" w:right="2835"/>
        <w:jc w:val="center"/>
        <w:rPr>
          <w:rFonts w:ascii="Arial" w:hAnsi="Arial"/>
          <w:sz w:val="18"/>
          <w:lang w:val="fr-FR"/>
        </w:rPr>
      </w:pPr>
      <w:r>
        <w:rPr>
          <w:rFonts w:ascii="Arial" w:hAnsi="Arial"/>
          <w:sz w:val="18"/>
          <w:lang w:val="fr-FR"/>
        </w:rPr>
        <w:t>3855 SW 153rd Dr.</w:t>
      </w:r>
    </w:p>
    <w:p w14:paraId="01508B56" w14:textId="4B7354CD" w:rsidR="00A80DBD" w:rsidRPr="00E71784" w:rsidRDefault="00D1578A" w:rsidP="00A80DBD">
      <w:pPr>
        <w:pStyle w:val="FP"/>
        <w:framePr w:wrap="notBeside" w:vAnchor="page" w:hAnchor="page" w:x="1156" w:y="5581"/>
        <w:pBdr>
          <w:bottom w:val="single" w:sz="6" w:space="1" w:color="auto"/>
        </w:pBdr>
        <w:ind w:left="2835" w:right="2835"/>
        <w:jc w:val="center"/>
        <w:rPr>
          <w:lang w:val="fr-FR"/>
        </w:rPr>
      </w:pPr>
      <w:r>
        <w:rPr>
          <w:rFonts w:ascii="Arial" w:hAnsi="Arial"/>
          <w:sz w:val="18"/>
          <w:lang w:val="fr-FR"/>
        </w:rPr>
        <w:t xml:space="preserve">Beaverton, OR 97003 </w:t>
      </w:r>
      <w:r w:rsidR="00A80DBD" w:rsidRPr="00E71784">
        <w:rPr>
          <w:rFonts w:ascii="Arial" w:hAnsi="Arial"/>
          <w:sz w:val="18"/>
          <w:lang w:val="fr-FR"/>
        </w:rPr>
        <w:t xml:space="preserve">- </w:t>
      </w:r>
      <w:r>
        <w:rPr>
          <w:rFonts w:ascii="Arial" w:hAnsi="Arial"/>
          <w:sz w:val="18"/>
          <w:lang w:val="fr-FR"/>
        </w:rPr>
        <w:t>USA</w:t>
      </w:r>
    </w:p>
    <w:p w14:paraId="09FE0324" w14:textId="77777777" w:rsidR="00A80DBD" w:rsidRPr="00E71784" w:rsidRDefault="00A80DBD" w:rsidP="00A80DBD">
      <w:pPr>
        <w:pStyle w:val="FP"/>
        <w:framePr w:wrap="notBeside" w:vAnchor="page" w:hAnchor="page" w:x="1156" w:y="5581"/>
        <w:ind w:left="2835" w:right="2835"/>
        <w:jc w:val="center"/>
        <w:rPr>
          <w:rFonts w:ascii="Arial" w:hAnsi="Arial"/>
          <w:sz w:val="18"/>
          <w:lang w:val="fr-FR"/>
        </w:rPr>
      </w:pPr>
    </w:p>
    <w:p w14:paraId="70CB2596" w14:textId="22891078" w:rsidR="00A80DBD" w:rsidRPr="00E71784" w:rsidRDefault="00D1578A" w:rsidP="00A80DBD">
      <w:pPr>
        <w:pStyle w:val="FP"/>
        <w:framePr w:wrap="notBeside" w:vAnchor="page" w:hAnchor="page" w:x="1156" w:y="5581"/>
        <w:spacing w:after="20"/>
        <w:ind w:left="2835" w:right="2835"/>
        <w:jc w:val="center"/>
        <w:rPr>
          <w:rFonts w:ascii="Arial" w:hAnsi="Arial"/>
          <w:sz w:val="18"/>
          <w:lang w:val="fr-FR"/>
        </w:rPr>
      </w:pPr>
      <w:r>
        <w:rPr>
          <w:rFonts w:ascii="Arial" w:hAnsi="Arial"/>
          <w:sz w:val="18"/>
          <w:lang w:val="fr-FR"/>
        </w:rPr>
        <w:t>Email : admin@dashif.org</w:t>
      </w:r>
    </w:p>
    <w:p w14:paraId="3C6DE8F6" w14:textId="77777777" w:rsidR="00A80DBD" w:rsidRPr="00E71784" w:rsidRDefault="00A80DBD" w:rsidP="00A80DBD">
      <w:pPr>
        <w:pStyle w:val="FP"/>
        <w:framePr w:wrap="notBeside" w:vAnchor="page" w:hAnchor="page" w:x="1156" w:y="5581"/>
        <w:ind w:left="2835" w:right="2835"/>
        <w:jc w:val="center"/>
        <w:rPr>
          <w:rFonts w:ascii="Arial" w:hAnsi="Arial"/>
          <w:sz w:val="15"/>
          <w:lang w:val="fr-FR"/>
        </w:rPr>
      </w:pPr>
    </w:p>
    <w:p w14:paraId="022A1C5C" w14:textId="77777777" w:rsidR="00A80DBD" w:rsidRPr="00E71784" w:rsidRDefault="00A80DBD" w:rsidP="00A80DBD">
      <w:pPr>
        <w:pStyle w:val="FP"/>
        <w:framePr w:wrap="notBeside" w:vAnchor="page" w:hAnchor="page" w:x="1156" w:y="5581"/>
        <w:ind w:left="2835" w:right="2835"/>
        <w:jc w:val="center"/>
        <w:rPr>
          <w:rFonts w:ascii="Arial" w:hAnsi="Arial"/>
          <w:sz w:val="18"/>
          <w:lang w:val="fr-FR"/>
        </w:rPr>
      </w:pPr>
    </w:p>
    <w:bookmarkEnd w:id="8"/>
    <w:p w14:paraId="248E99EA" w14:textId="77777777" w:rsidR="00A80DBD" w:rsidRPr="00E71784" w:rsidRDefault="00A80DBD" w:rsidP="00A80DBD"/>
    <w:p w14:paraId="0DB36B19" w14:textId="77777777" w:rsidR="00A80DBD" w:rsidRPr="00E71784" w:rsidRDefault="00A80DBD" w:rsidP="00A80DBD"/>
    <w:bookmarkEnd w:id="7"/>
    <w:p w14:paraId="37205455" w14:textId="77777777" w:rsidR="00A80DBD" w:rsidRPr="00E71784" w:rsidRDefault="00A80DBD" w:rsidP="0086712B">
      <w:pPr>
        <w:pStyle w:val="FP"/>
        <w:framePr w:h="7274" w:hRule="exact" w:wrap="notBeside" w:vAnchor="page" w:hAnchor="page" w:x="1036" w:y="8926"/>
        <w:pBdr>
          <w:bottom w:val="single" w:sz="6" w:space="1" w:color="auto"/>
        </w:pBdr>
        <w:spacing w:after="240"/>
        <w:ind w:left="2835" w:right="2835"/>
        <w:jc w:val="center"/>
        <w:rPr>
          <w:rFonts w:ascii="Arial" w:hAnsi="Arial"/>
          <w:b/>
          <w:i/>
        </w:rPr>
      </w:pPr>
      <w:r w:rsidRPr="00E71784">
        <w:rPr>
          <w:rFonts w:ascii="Arial" w:hAnsi="Arial"/>
          <w:b/>
          <w:i/>
        </w:rPr>
        <w:t>Important notice</w:t>
      </w:r>
    </w:p>
    <w:p w14:paraId="6E5007D5" w14:textId="2A18E00F" w:rsidR="0000196F" w:rsidRPr="00E71784" w:rsidRDefault="0000196F" w:rsidP="0086712B">
      <w:pPr>
        <w:pStyle w:val="FP"/>
        <w:framePr w:h="7274" w:hRule="exact" w:wrap="notBeside" w:vAnchor="page" w:hAnchor="page" w:x="1036" w:y="8926"/>
        <w:spacing w:after="240"/>
        <w:jc w:val="center"/>
        <w:rPr>
          <w:rFonts w:ascii="Arial" w:hAnsi="Arial" w:cs="Arial"/>
          <w:sz w:val="18"/>
        </w:rPr>
      </w:pPr>
      <w:r w:rsidRPr="00E71784">
        <w:rPr>
          <w:rFonts w:ascii="Arial" w:hAnsi="Arial" w:cs="Arial"/>
          <w:sz w:val="18"/>
        </w:rPr>
        <w:t>The present document can be downloaded from:</w:t>
      </w:r>
      <w:r w:rsidRPr="00E71784">
        <w:rPr>
          <w:rFonts w:ascii="Arial" w:hAnsi="Arial" w:cs="Arial"/>
          <w:sz w:val="18"/>
        </w:rPr>
        <w:br/>
      </w:r>
      <w:hyperlink r:id="rId10" w:history="1">
        <w:r w:rsidR="0084120B" w:rsidRPr="001F565A">
          <w:rPr>
            <w:rStyle w:val="Hyperlink"/>
            <w:rFonts w:ascii="Arial" w:hAnsi="Arial"/>
            <w:sz w:val="18"/>
          </w:rPr>
          <w:t>http://www.dashif.org/guidelines</w:t>
        </w:r>
      </w:hyperlink>
      <w:r w:rsidR="00D1578A">
        <w:rPr>
          <w:rStyle w:val="Hyperlink"/>
          <w:rFonts w:ascii="Arial" w:hAnsi="Arial"/>
          <w:sz w:val="18"/>
        </w:rPr>
        <w:t xml:space="preserve">  </w:t>
      </w:r>
    </w:p>
    <w:p w14:paraId="69C9B931" w14:textId="03188581" w:rsidR="00A301A6" w:rsidRPr="00F52C10" w:rsidRDefault="00D626BF" w:rsidP="006B62B9">
      <w:pPr>
        <w:pStyle w:val="NNHeading1"/>
      </w:pPr>
      <w:r w:rsidRPr="00E71784">
        <w:br w:type="page"/>
      </w:r>
      <w:bookmarkStart w:id="9" w:name="_Toc451533942"/>
      <w:bookmarkStart w:id="10" w:name="_Toc484178377"/>
      <w:bookmarkStart w:id="11" w:name="_Toc484178407"/>
      <w:bookmarkStart w:id="12" w:name="_Toc73043785"/>
      <w:bookmarkEnd w:id="0"/>
      <w:r w:rsidR="00A301A6" w:rsidRPr="00F52C10">
        <w:lastRenderedPageBreak/>
        <w:t>Contents</w:t>
      </w:r>
      <w:bookmarkEnd w:id="9"/>
      <w:bookmarkEnd w:id="10"/>
      <w:bookmarkEnd w:id="11"/>
      <w:bookmarkEnd w:id="12"/>
    </w:p>
    <w:p w14:paraId="6B751696" w14:textId="3B4B6425" w:rsidR="00E3597D" w:rsidRDefault="00F059B0">
      <w:pPr>
        <w:pStyle w:val="TOC1"/>
        <w:rPr>
          <w:rFonts w:asciiTheme="minorHAnsi" w:eastAsiaTheme="minorEastAsia" w:hAnsiTheme="minorHAnsi" w:cstheme="minorBidi"/>
          <w:szCs w:val="22"/>
          <w:lang w:val="en-US"/>
        </w:rPr>
      </w:pPr>
      <w:r>
        <w:fldChar w:fldCharType="begin"/>
      </w:r>
      <w:r>
        <w:instrText xml:space="preserve"> TOC \o \w "1-9"</w:instrText>
      </w:r>
      <w:r>
        <w:fldChar w:fldCharType="separate"/>
      </w:r>
      <w:r w:rsidR="00E3597D">
        <w:t>Contents</w:t>
      </w:r>
      <w:r w:rsidR="00E3597D">
        <w:tab/>
      </w:r>
      <w:r w:rsidR="00E3597D">
        <w:fldChar w:fldCharType="begin"/>
      </w:r>
      <w:r w:rsidR="00E3597D">
        <w:instrText xml:space="preserve"> PAGEREF _Toc73043785 \h </w:instrText>
      </w:r>
      <w:r w:rsidR="00E3597D">
        <w:fldChar w:fldCharType="separate"/>
      </w:r>
      <w:r w:rsidR="00D96667">
        <w:t>3</w:t>
      </w:r>
      <w:r w:rsidR="00E3597D">
        <w:fldChar w:fldCharType="end"/>
      </w:r>
    </w:p>
    <w:p w14:paraId="05F05794" w14:textId="7EF4EEE2" w:rsidR="00E3597D" w:rsidRDefault="00E3597D">
      <w:pPr>
        <w:pStyle w:val="TOC1"/>
        <w:rPr>
          <w:rFonts w:asciiTheme="minorHAnsi" w:eastAsiaTheme="minorEastAsia" w:hAnsiTheme="minorHAnsi" w:cstheme="minorBidi"/>
          <w:szCs w:val="22"/>
          <w:lang w:val="en-US"/>
        </w:rPr>
      </w:pPr>
      <w:r>
        <w:t>Tables</w:t>
      </w:r>
      <w:r>
        <w:tab/>
      </w:r>
      <w:r>
        <w:fldChar w:fldCharType="begin"/>
      </w:r>
      <w:r>
        <w:instrText xml:space="preserve"> PAGEREF _Toc73043786 \h </w:instrText>
      </w:r>
      <w:r>
        <w:fldChar w:fldCharType="separate"/>
      </w:r>
      <w:r w:rsidR="00D96667">
        <w:t>4</w:t>
      </w:r>
      <w:r>
        <w:fldChar w:fldCharType="end"/>
      </w:r>
    </w:p>
    <w:p w14:paraId="705C8F92" w14:textId="0642CD0D" w:rsidR="00E3597D" w:rsidRDefault="00E3597D">
      <w:pPr>
        <w:pStyle w:val="TOC1"/>
        <w:rPr>
          <w:rFonts w:asciiTheme="minorHAnsi" w:eastAsiaTheme="minorEastAsia" w:hAnsiTheme="minorHAnsi" w:cstheme="minorBidi"/>
          <w:szCs w:val="22"/>
          <w:lang w:val="en-US"/>
        </w:rPr>
      </w:pPr>
      <w:r>
        <w:t>Intellectual Property Rights</w:t>
      </w:r>
      <w:r>
        <w:tab/>
      </w:r>
      <w:r>
        <w:fldChar w:fldCharType="begin"/>
      </w:r>
      <w:r>
        <w:instrText xml:space="preserve"> PAGEREF _Toc73043787 \h </w:instrText>
      </w:r>
      <w:r>
        <w:fldChar w:fldCharType="separate"/>
      </w:r>
      <w:r w:rsidR="00D96667">
        <w:t>5</w:t>
      </w:r>
      <w:r>
        <w:fldChar w:fldCharType="end"/>
      </w:r>
    </w:p>
    <w:p w14:paraId="29FCC6D5" w14:textId="4C4F4842" w:rsidR="00E3597D" w:rsidRDefault="00E3597D">
      <w:pPr>
        <w:pStyle w:val="TOC1"/>
        <w:rPr>
          <w:rFonts w:asciiTheme="minorHAnsi" w:eastAsiaTheme="minorEastAsia" w:hAnsiTheme="minorHAnsi" w:cstheme="minorBidi"/>
          <w:szCs w:val="22"/>
          <w:lang w:val="en-US"/>
        </w:rPr>
      </w:pPr>
      <w:r>
        <w:t>Foreword</w:t>
      </w:r>
      <w:r>
        <w:tab/>
      </w:r>
      <w:r>
        <w:fldChar w:fldCharType="begin"/>
      </w:r>
      <w:r>
        <w:instrText xml:space="preserve"> PAGEREF _Toc73043788 \h </w:instrText>
      </w:r>
      <w:r>
        <w:fldChar w:fldCharType="separate"/>
      </w:r>
      <w:r w:rsidR="00D96667">
        <w:t>5</w:t>
      </w:r>
      <w:r>
        <w:fldChar w:fldCharType="end"/>
      </w:r>
    </w:p>
    <w:p w14:paraId="61649758" w14:textId="7C68BA28" w:rsidR="00E3597D" w:rsidRDefault="00E3597D">
      <w:pPr>
        <w:pStyle w:val="TOC1"/>
        <w:rPr>
          <w:rFonts w:asciiTheme="minorHAnsi" w:eastAsiaTheme="minorEastAsia" w:hAnsiTheme="minorHAnsi" w:cstheme="minorBidi"/>
          <w:szCs w:val="22"/>
          <w:lang w:val="en-US"/>
        </w:rPr>
      </w:pPr>
      <w:r>
        <w:t>Modal verbs terminology</w:t>
      </w:r>
      <w:r>
        <w:tab/>
      </w:r>
      <w:r>
        <w:fldChar w:fldCharType="begin"/>
      </w:r>
      <w:r>
        <w:instrText xml:space="preserve"> PAGEREF _Toc73043789 \h </w:instrText>
      </w:r>
      <w:r>
        <w:fldChar w:fldCharType="separate"/>
      </w:r>
      <w:r w:rsidR="00D96667">
        <w:t>5</w:t>
      </w:r>
      <w:r>
        <w:fldChar w:fldCharType="end"/>
      </w:r>
    </w:p>
    <w:p w14:paraId="6B0EED1F" w14:textId="060D881E" w:rsidR="00E3597D" w:rsidRDefault="00E3597D">
      <w:pPr>
        <w:pStyle w:val="TOC1"/>
        <w:rPr>
          <w:rFonts w:asciiTheme="minorHAnsi" w:eastAsiaTheme="minorEastAsia" w:hAnsiTheme="minorHAnsi" w:cstheme="minorBidi"/>
          <w:szCs w:val="22"/>
          <w:lang w:val="en-US"/>
        </w:rPr>
      </w:pPr>
      <w:r w:rsidRPr="00F71864">
        <w:rPr>
          <w:highlight w:val="yellow"/>
        </w:rPr>
        <w:t>Executive summary</w:t>
      </w:r>
      <w:r>
        <w:tab/>
      </w:r>
      <w:r>
        <w:fldChar w:fldCharType="begin"/>
      </w:r>
      <w:r>
        <w:instrText xml:space="preserve"> PAGEREF _Toc73043790 \h </w:instrText>
      </w:r>
      <w:r>
        <w:fldChar w:fldCharType="separate"/>
      </w:r>
      <w:r w:rsidR="00D96667">
        <w:t>5</w:t>
      </w:r>
      <w:r>
        <w:fldChar w:fldCharType="end"/>
      </w:r>
    </w:p>
    <w:p w14:paraId="36ABBC84" w14:textId="337ACA4C" w:rsidR="00E3597D" w:rsidRDefault="00E3597D">
      <w:pPr>
        <w:pStyle w:val="TOC1"/>
        <w:rPr>
          <w:rFonts w:asciiTheme="minorHAnsi" w:eastAsiaTheme="minorEastAsia" w:hAnsiTheme="minorHAnsi" w:cstheme="minorBidi"/>
          <w:szCs w:val="22"/>
          <w:lang w:val="en-US"/>
        </w:rPr>
      </w:pPr>
      <w:r>
        <w:t>Introduction</w:t>
      </w:r>
      <w:r>
        <w:tab/>
      </w:r>
      <w:r>
        <w:fldChar w:fldCharType="begin"/>
      </w:r>
      <w:r>
        <w:instrText xml:space="preserve"> PAGEREF _Toc73043791 \h </w:instrText>
      </w:r>
      <w:r>
        <w:fldChar w:fldCharType="separate"/>
      </w:r>
      <w:r w:rsidR="00D96667">
        <w:t>5</w:t>
      </w:r>
      <w:r>
        <w:fldChar w:fldCharType="end"/>
      </w:r>
    </w:p>
    <w:p w14:paraId="756BF056" w14:textId="551D2998" w:rsidR="00E3597D" w:rsidRDefault="00E3597D">
      <w:pPr>
        <w:pStyle w:val="TOC1"/>
        <w:rPr>
          <w:rFonts w:asciiTheme="minorHAnsi" w:eastAsiaTheme="minorEastAsia" w:hAnsiTheme="minorHAnsi" w:cstheme="minorBidi"/>
          <w:szCs w:val="22"/>
          <w:lang w:val="en-US"/>
        </w:rPr>
      </w:pPr>
      <w:r>
        <w:t>1</w:t>
      </w:r>
      <w:r>
        <w:tab/>
        <w:t>Scope</w:t>
      </w:r>
      <w:r>
        <w:tab/>
      </w:r>
      <w:r>
        <w:fldChar w:fldCharType="begin"/>
      </w:r>
      <w:r>
        <w:instrText xml:space="preserve"> PAGEREF _Toc73043792 \h </w:instrText>
      </w:r>
      <w:r>
        <w:fldChar w:fldCharType="separate"/>
      </w:r>
      <w:r w:rsidR="00D96667">
        <w:t>7</w:t>
      </w:r>
      <w:r>
        <w:fldChar w:fldCharType="end"/>
      </w:r>
    </w:p>
    <w:p w14:paraId="48F01205" w14:textId="34C2CB98" w:rsidR="00E3597D" w:rsidRDefault="00E3597D">
      <w:pPr>
        <w:pStyle w:val="TOC1"/>
        <w:rPr>
          <w:rFonts w:asciiTheme="minorHAnsi" w:eastAsiaTheme="minorEastAsia" w:hAnsiTheme="minorHAnsi" w:cstheme="minorBidi"/>
          <w:szCs w:val="22"/>
          <w:lang w:val="en-US"/>
        </w:rPr>
      </w:pPr>
      <w:r>
        <w:t>2</w:t>
      </w:r>
      <w:r>
        <w:tab/>
        <w:t>References</w:t>
      </w:r>
      <w:r>
        <w:tab/>
      </w:r>
      <w:r>
        <w:fldChar w:fldCharType="begin"/>
      </w:r>
      <w:r>
        <w:instrText xml:space="preserve"> PAGEREF _Toc73043793 \h </w:instrText>
      </w:r>
      <w:r>
        <w:fldChar w:fldCharType="separate"/>
      </w:r>
      <w:r w:rsidR="00D96667">
        <w:t>7</w:t>
      </w:r>
      <w:r>
        <w:fldChar w:fldCharType="end"/>
      </w:r>
    </w:p>
    <w:p w14:paraId="3CF0308B" w14:textId="7160E082" w:rsidR="00E3597D" w:rsidRDefault="00E3597D">
      <w:pPr>
        <w:pStyle w:val="TOC2"/>
        <w:rPr>
          <w:rFonts w:asciiTheme="minorHAnsi" w:eastAsiaTheme="minorEastAsia" w:hAnsiTheme="minorHAnsi" w:cstheme="minorBidi"/>
          <w:sz w:val="22"/>
          <w:szCs w:val="22"/>
          <w:lang w:val="en-US"/>
        </w:rPr>
      </w:pPr>
      <w:r>
        <w:t>2.1</w:t>
      </w:r>
      <w:r>
        <w:tab/>
        <w:t>Normative references</w:t>
      </w:r>
      <w:r>
        <w:tab/>
      </w:r>
      <w:r>
        <w:fldChar w:fldCharType="begin"/>
      </w:r>
      <w:r>
        <w:instrText xml:space="preserve"> PAGEREF _Toc73043794 \h </w:instrText>
      </w:r>
      <w:r>
        <w:fldChar w:fldCharType="separate"/>
      </w:r>
      <w:r w:rsidR="00D96667">
        <w:t>7</w:t>
      </w:r>
      <w:r>
        <w:fldChar w:fldCharType="end"/>
      </w:r>
    </w:p>
    <w:p w14:paraId="65831F75" w14:textId="714B8BE9" w:rsidR="00E3597D" w:rsidRDefault="00E3597D">
      <w:pPr>
        <w:pStyle w:val="TOC2"/>
        <w:rPr>
          <w:rFonts w:asciiTheme="minorHAnsi" w:eastAsiaTheme="minorEastAsia" w:hAnsiTheme="minorHAnsi" w:cstheme="minorBidi"/>
          <w:sz w:val="22"/>
          <w:szCs w:val="22"/>
          <w:lang w:val="en-US"/>
        </w:rPr>
      </w:pPr>
      <w:r>
        <w:t>2.2</w:t>
      </w:r>
      <w:r>
        <w:tab/>
        <w:t>Informative references</w:t>
      </w:r>
      <w:r>
        <w:tab/>
      </w:r>
      <w:r>
        <w:fldChar w:fldCharType="begin"/>
      </w:r>
      <w:r>
        <w:instrText xml:space="preserve"> PAGEREF _Toc73043795 \h </w:instrText>
      </w:r>
      <w:r>
        <w:fldChar w:fldCharType="separate"/>
      </w:r>
      <w:r w:rsidR="00D96667">
        <w:t>8</w:t>
      </w:r>
      <w:r>
        <w:fldChar w:fldCharType="end"/>
      </w:r>
    </w:p>
    <w:p w14:paraId="725AB8F9" w14:textId="06CAA0F6" w:rsidR="00E3597D" w:rsidRDefault="00E3597D">
      <w:pPr>
        <w:pStyle w:val="TOC1"/>
        <w:rPr>
          <w:rFonts w:asciiTheme="minorHAnsi" w:eastAsiaTheme="minorEastAsia" w:hAnsiTheme="minorHAnsi" w:cstheme="minorBidi"/>
          <w:szCs w:val="22"/>
          <w:lang w:val="en-US"/>
        </w:rPr>
      </w:pPr>
      <w:r>
        <w:t>3</w:t>
      </w:r>
      <w:r>
        <w:tab/>
        <w:t>Definition of terms, symbols and abbreviations</w:t>
      </w:r>
      <w:r>
        <w:tab/>
      </w:r>
      <w:r>
        <w:fldChar w:fldCharType="begin"/>
      </w:r>
      <w:r>
        <w:instrText xml:space="preserve"> PAGEREF _Toc73043796 \h </w:instrText>
      </w:r>
      <w:r>
        <w:fldChar w:fldCharType="separate"/>
      </w:r>
      <w:r w:rsidR="00D96667">
        <w:t>8</w:t>
      </w:r>
      <w:r>
        <w:fldChar w:fldCharType="end"/>
      </w:r>
    </w:p>
    <w:p w14:paraId="1D7710C2" w14:textId="2361B02E" w:rsidR="00E3597D" w:rsidRDefault="00E3597D">
      <w:pPr>
        <w:pStyle w:val="TOC2"/>
        <w:rPr>
          <w:rFonts w:asciiTheme="minorHAnsi" w:eastAsiaTheme="minorEastAsia" w:hAnsiTheme="minorHAnsi" w:cstheme="minorBidi"/>
          <w:sz w:val="22"/>
          <w:szCs w:val="22"/>
          <w:lang w:val="en-US"/>
        </w:rPr>
      </w:pPr>
      <w:r>
        <w:t>3.1</w:t>
      </w:r>
      <w:r>
        <w:tab/>
        <w:t>Terms</w:t>
      </w:r>
      <w:r>
        <w:tab/>
      </w:r>
      <w:r>
        <w:fldChar w:fldCharType="begin"/>
      </w:r>
      <w:r>
        <w:instrText xml:space="preserve"> PAGEREF _Toc73043797 \h </w:instrText>
      </w:r>
      <w:r>
        <w:fldChar w:fldCharType="separate"/>
      </w:r>
      <w:r w:rsidR="00D96667">
        <w:t>8</w:t>
      </w:r>
      <w:r>
        <w:fldChar w:fldCharType="end"/>
      </w:r>
    </w:p>
    <w:p w14:paraId="7BCAB651" w14:textId="122B96AE" w:rsidR="00E3597D" w:rsidRDefault="00E3597D">
      <w:pPr>
        <w:pStyle w:val="TOC2"/>
        <w:rPr>
          <w:rFonts w:asciiTheme="minorHAnsi" w:eastAsiaTheme="minorEastAsia" w:hAnsiTheme="minorHAnsi" w:cstheme="minorBidi"/>
          <w:sz w:val="22"/>
          <w:szCs w:val="22"/>
          <w:lang w:val="en-US"/>
        </w:rPr>
      </w:pPr>
      <w:r>
        <w:t>3.2</w:t>
      </w:r>
      <w:r>
        <w:tab/>
        <w:t>Symbols</w:t>
      </w:r>
      <w:r>
        <w:tab/>
      </w:r>
      <w:r>
        <w:fldChar w:fldCharType="begin"/>
      </w:r>
      <w:r>
        <w:instrText xml:space="preserve"> PAGEREF _Toc73043798 \h </w:instrText>
      </w:r>
      <w:r>
        <w:fldChar w:fldCharType="separate"/>
      </w:r>
      <w:r w:rsidR="00D96667">
        <w:t>8</w:t>
      </w:r>
      <w:r>
        <w:fldChar w:fldCharType="end"/>
      </w:r>
    </w:p>
    <w:p w14:paraId="2AC14B72" w14:textId="15AEE494" w:rsidR="00E3597D" w:rsidRDefault="00E3597D">
      <w:pPr>
        <w:pStyle w:val="TOC2"/>
        <w:rPr>
          <w:rFonts w:asciiTheme="minorHAnsi" w:eastAsiaTheme="minorEastAsia" w:hAnsiTheme="minorHAnsi" w:cstheme="minorBidi"/>
          <w:sz w:val="22"/>
          <w:szCs w:val="22"/>
          <w:lang w:val="en-US"/>
        </w:rPr>
      </w:pPr>
      <w:r>
        <w:t>3.3</w:t>
      </w:r>
      <w:r>
        <w:tab/>
        <w:t>Abbreviations</w:t>
      </w:r>
      <w:r>
        <w:tab/>
      </w:r>
      <w:r>
        <w:fldChar w:fldCharType="begin"/>
      </w:r>
      <w:r>
        <w:instrText xml:space="preserve"> PAGEREF _Toc73043799 \h </w:instrText>
      </w:r>
      <w:r>
        <w:fldChar w:fldCharType="separate"/>
      </w:r>
      <w:r w:rsidR="00D96667">
        <w:t>8</w:t>
      </w:r>
      <w:r>
        <w:fldChar w:fldCharType="end"/>
      </w:r>
    </w:p>
    <w:p w14:paraId="54781E5E" w14:textId="658A94A8" w:rsidR="00E3597D" w:rsidRDefault="00E3597D">
      <w:pPr>
        <w:pStyle w:val="TOC1"/>
        <w:rPr>
          <w:rFonts w:asciiTheme="minorHAnsi" w:eastAsiaTheme="minorEastAsia" w:hAnsiTheme="minorHAnsi" w:cstheme="minorBidi"/>
          <w:szCs w:val="22"/>
          <w:lang w:val="en-US"/>
        </w:rPr>
      </w:pPr>
      <w:r>
        <w:t>4</w:t>
      </w:r>
      <w:r>
        <w:tab/>
        <w:t>CMAF Media Profiles</w:t>
      </w:r>
      <w:r>
        <w:tab/>
      </w:r>
      <w:r>
        <w:fldChar w:fldCharType="begin"/>
      </w:r>
      <w:r>
        <w:instrText xml:space="preserve"> PAGEREF _Toc73043800 \h </w:instrText>
      </w:r>
      <w:r>
        <w:fldChar w:fldCharType="separate"/>
      </w:r>
      <w:r w:rsidR="00D96667">
        <w:t>9</w:t>
      </w:r>
      <w:r>
        <w:fldChar w:fldCharType="end"/>
      </w:r>
    </w:p>
    <w:p w14:paraId="1F31E0B4" w14:textId="171EE332" w:rsidR="00E3597D" w:rsidRDefault="00E3597D">
      <w:pPr>
        <w:pStyle w:val="TOC2"/>
        <w:rPr>
          <w:rFonts w:asciiTheme="minorHAnsi" w:eastAsiaTheme="minorEastAsia" w:hAnsiTheme="minorHAnsi" w:cstheme="minorBidi"/>
          <w:sz w:val="22"/>
          <w:szCs w:val="22"/>
          <w:lang w:val="en-US"/>
        </w:rPr>
      </w:pPr>
      <w:r>
        <w:t>4.1</w:t>
      </w:r>
      <w:r>
        <w:tab/>
        <w:t>Media Profiles</w:t>
      </w:r>
      <w:r>
        <w:tab/>
      </w:r>
      <w:r>
        <w:fldChar w:fldCharType="begin"/>
      </w:r>
      <w:r>
        <w:instrText xml:space="preserve"> PAGEREF _Toc73043801 \h </w:instrText>
      </w:r>
      <w:r>
        <w:fldChar w:fldCharType="separate"/>
      </w:r>
      <w:r w:rsidR="00D96667">
        <w:t>9</w:t>
      </w:r>
      <w:r>
        <w:fldChar w:fldCharType="end"/>
      </w:r>
    </w:p>
    <w:p w14:paraId="57862A16" w14:textId="45E5873A" w:rsidR="00E3597D" w:rsidRDefault="00E3597D">
      <w:pPr>
        <w:pStyle w:val="TOC2"/>
        <w:rPr>
          <w:rFonts w:asciiTheme="minorHAnsi" w:eastAsiaTheme="minorEastAsia" w:hAnsiTheme="minorHAnsi" w:cstheme="minorBidi"/>
          <w:sz w:val="22"/>
          <w:szCs w:val="22"/>
          <w:lang w:val="en-US"/>
        </w:rPr>
      </w:pPr>
      <w:r>
        <w:t>4.2</w:t>
      </w:r>
      <w:r>
        <w:tab/>
        <w:t>CMAF Audio Adaptation Sets</w:t>
      </w:r>
      <w:r>
        <w:tab/>
      </w:r>
      <w:r>
        <w:fldChar w:fldCharType="begin"/>
      </w:r>
      <w:r>
        <w:instrText xml:space="preserve"> PAGEREF _Toc73043802 \h </w:instrText>
      </w:r>
      <w:r>
        <w:fldChar w:fldCharType="separate"/>
      </w:r>
      <w:r w:rsidR="00D96667">
        <w:t>10</w:t>
      </w:r>
      <w:r>
        <w:fldChar w:fldCharType="end"/>
      </w:r>
    </w:p>
    <w:p w14:paraId="51097FE2" w14:textId="35B6C26B" w:rsidR="00E3597D" w:rsidRDefault="00E3597D">
      <w:pPr>
        <w:pStyle w:val="TOC3"/>
        <w:rPr>
          <w:rFonts w:asciiTheme="minorHAnsi" w:eastAsiaTheme="minorEastAsia" w:hAnsiTheme="minorHAnsi" w:cstheme="minorBidi"/>
          <w:sz w:val="22"/>
          <w:szCs w:val="22"/>
          <w:lang w:val="en-US"/>
        </w:rPr>
      </w:pPr>
      <w:r>
        <w:t>4.2.1</w:t>
      </w:r>
      <w:r>
        <w:tab/>
        <w:t>NGA Overview</w:t>
      </w:r>
      <w:r>
        <w:tab/>
      </w:r>
      <w:r>
        <w:fldChar w:fldCharType="begin"/>
      </w:r>
      <w:r>
        <w:instrText xml:space="preserve"> PAGEREF _Toc73043803 \h </w:instrText>
      </w:r>
      <w:r>
        <w:fldChar w:fldCharType="separate"/>
      </w:r>
      <w:r w:rsidR="00D96667">
        <w:t>10</w:t>
      </w:r>
      <w:r>
        <w:fldChar w:fldCharType="end"/>
      </w:r>
    </w:p>
    <w:p w14:paraId="747BDE89" w14:textId="13DF5B54" w:rsidR="00E3597D" w:rsidRDefault="00E3597D">
      <w:pPr>
        <w:pStyle w:val="TOC4"/>
        <w:rPr>
          <w:rFonts w:asciiTheme="minorHAnsi" w:eastAsiaTheme="minorEastAsia" w:hAnsiTheme="minorHAnsi" w:cstheme="minorBidi"/>
          <w:sz w:val="22"/>
          <w:szCs w:val="22"/>
          <w:lang w:val="en-US"/>
        </w:rPr>
      </w:pPr>
      <w:r>
        <w:t>4.2.1.1</w:t>
      </w:r>
      <w:r>
        <w:tab/>
        <w:t>Signalling of Preselections</w:t>
      </w:r>
      <w:r>
        <w:tab/>
      </w:r>
      <w:r>
        <w:fldChar w:fldCharType="begin"/>
      </w:r>
      <w:r>
        <w:instrText xml:space="preserve"> PAGEREF _Toc73043804 \h </w:instrText>
      </w:r>
      <w:r>
        <w:fldChar w:fldCharType="separate"/>
      </w:r>
      <w:r w:rsidR="00D96667">
        <w:t>10</w:t>
      </w:r>
      <w:r>
        <w:fldChar w:fldCharType="end"/>
      </w:r>
    </w:p>
    <w:p w14:paraId="4F151B04" w14:textId="7ABF6DAB" w:rsidR="00E3597D" w:rsidRDefault="00E3597D">
      <w:pPr>
        <w:pStyle w:val="TOC1"/>
        <w:rPr>
          <w:rFonts w:asciiTheme="minorHAnsi" w:eastAsiaTheme="minorEastAsia" w:hAnsiTheme="minorHAnsi" w:cstheme="minorBidi"/>
          <w:szCs w:val="22"/>
          <w:lang w:val="en-US"/>
        </w:rPr>
      </w:pPr>
      <w:r>
        <w:t>5</w:t>
      </w:r>
      <w:r>
        <w:tab/>
        <w:t>Media Profile Specific Information</w:t>
      </w:r>
      <w:r>
        <w:tab/>
      </w:r>
      <w:r>
        <w:fldChar w:fldCharType="begin"/>
      </w:r>
      <w:r>
        <w:instrText xml:space="preserve"> PAGEREF _Toc73043805 \h </w:instrText>
      </w:r>
      <w:r>
        <w:fldChar w:fldCharType="separate"/>
      </w:r>
      <w:ins w:id="13" w:author="Phillip Maness" w:date="2021-06-09T22:35:00Z">
        <w:r w:rsidR="00D96667">
          <w:t>12</w:t>
        </w:r>
      </w:ins>
      <w:del w:id="14" w:author="Phillip Maness" w:date="2021-06-09T22:35:00Z">
        <w:r w:rsidDel="00D96667">
          <w:delText>11</w:delText>
        </w:r>
      </w:del>
      <w:r>
        <w:fldChar w:fldCharType="end"/>
      </w:r>
    </w:p>
    <w:p w14:paraId="77BA3BFF" w14:textId="1CDF3641" w:rsidR="00E3597D" w:rsidRDefault="00E3597D">
      <w:pPr>
        <w:pStyle w:val="TOC2"/>
        <w:rPr>
          <w:rFonts w:asciiTheme="minorHAnsi" w:eastAsiaTheme="minorEastAsia" w:hAnsiTheme="minorHAnsi" w:cstheme="minorBidi"/>
          <w:sz w:val="22"/>
          <w:szCs w:val="22"/>
          <w:lang w:val="en-US"/>
        </w:rPr>
      </w:pPr>
      <w:r>
        <w:t>5.1</w:t>
      </w:r>
      <w:r>
        <w:tab/>
        <w:t>MPEG High Efficiency AAC, Stereo</w:t>
      </w:r>
      <w:r>
        <w:tab/>
      </w:r>
      <w:r>
        <w:fldChar w:fldCharType="begin"/>
      </w:r>
      <w:r>
        <w:instrText xml:space="preserve"> PAGEREF _Toc73043806 \h </w:instrText>
      </w:r>
      <w:r>
        <w:fldChar w:fldCharType="separate"/>
      </w:r>
      <w:ins w:id="15" w:author="Phillip Maness" w:date="2021-06-09T22:35:00Z">
        <w:r w:rsidR="00D96667">
          <w:t>12</w:t>
        </w:r>
      </w:ins>
      <w:del w:id="16" w:author="Phillip Maness" w:date="2021-06-09T22:35:00Z">
        <w:r w:rsidDel="00D96667">
          <w:delText>11</w:delText>
        </w:r>
      </w:del>
      <w:r>
        <w:fldChar w:fldCharType="end"/>
      </w:r>
    </w:p>
    <w:p w14:paraId="3E9C93C8" w14:textId="3A311C47" w:rsidR="00E3597D" w:rsidRDefault="00E3597D">
      <w:pPr>
        <w:pStyle w:val="TOC3"/>
        <w:rPr>
          <w:rFonts w:asciiTheme="minorHAnsi" w:eastAsiaTheme="minorEastAsia" w:hAnsiTheme="minorHAnsi" w:cstheme="minorBidi"/>
          <w:sz w:val="22"/>
          <w:szCs w:val="22"/>
          <w:lang w:val="en-US"/>
        </w:rPr>
      </w:pPr>
      <w:r>
        <w:t>5.1.1</w:t>
      </w:r>
      <w:r>
        <w:tab/>
        <w:t>General</w:t>
      </w:r>
      <w:r>
        <w:tab/>
      </w:r>
      <w:r>
        <w:fldChar w:fldCharType="begin"/>
      </w:r>
      <w:r>
        <w:instrText xml:space="preserve"> PAGEREF _Toc73043807 \h </w:instrText>
      </w:r>
      <w:r>
        <w:fldChar w:fldCharType="separate"/>
      </w:r>
      <w:ins w:id="17" w:author="Phillip Maness" w:date="2021-06-09T22:35:00Z">
        <w:r w:rsidR="00D96667">
          <w:t>12</w:t>
        </w:r>
      </w:ins>
      <w:del w:id="18" w:author="Phillip Maness" w:date="2021-06-09T22:35:00Z">
        <w:r w:rsidDel="00D96667">
          <w:delText>11</w:delText>
        </w:r>
      </w:del>
      <w:r>
        <w:fldChar w:fldCharType="end"/>
      </w:r>
    </w:p>
    <w:p w14:paraId="17DE3A19" w14:textId="440F2DB0" w:rsidR="00E3597D" w:rsidRDefault="00E3597D">
      <w:pPr>
        <w:pStyle w:val="TOC3"/>
        <w:rPr>
          <w:rFonts w:asciiTheme="minorHAnsi" w:eastAsiaTheme="minorEastAsia" w:hAnsiTheme="minorHAnsi" w:cstheme="minorBidi"/>
          <w:sz w:val="22"/>
          <w:szCs w:val="22"/>
          <w:lang w:val="en-US"/>
        </w:rPr>
      </w:pPr>
      <w:r>
        <w:t>5.1.2</w:t>
      </w:r>
      <w:r>
        <w:tab/>
        <w:t>DASH-specific aspects for HE-AACv2 audio Level 2</w:t>
      </w:r>
      <w:r>
        <w:tab/>
      </w:r>
      <w:r>
        <w:fldChar w:fldCharType="begin"/>
      </w:r>
      <w:r>
        <w:instrText xml:space="preserve"> PAGEREF _Toc73043808 \h </w:instrText>
      </w:r>
      <w:r>
        <w:fldChar w:fldCharType="separate"/>
      </w:r>
      <w:r w:rsidR="00D96667">
        <w:t>12</w:t>
      </w:r>
      <w:r>
        <w:fldChar w:fldCharType="end"/>
      </w:r>
    </w:p>
    <w:p w14:paraId="43678DC6" w14:textId="0467F26C" w:rsidR="00E3597D" w:rsidRDefault="00E3597D">
      <w:pPr>
        <w:pStyle w:val="TOC3"/>
        <w:rPr>
          <w:rFonts w:asciiTheme="minorHAnsi" w:eastAsiaTheme="minorEastAsia" w:hAnsiTheme="minorHAnsi" w:cstheme="minorBidi"/>
          <w:sz w:val="22"/>
          <w:szCs w:val="22"/>
          <w:lang w:val="en-US"/>
        </w:rPr>
      </w:pPr>
      <w:r>
        <w:t>5.1.3</w:t>
      </w:r>
      <w:r>
        <w:tab/>
        <w:t>Audio Metadata</w:t>
      </w:r>
      <w:r>
        <w:tab/>
      </w:r>
      <w:r>
        <w:fldChar w:fldCharType="begin"/>
      </w:r>
      <w:r>
        <w:instrText xml:space="preserve"> PAGEREF _Toc73043809 \h </w:instrText>
      </w:r>
      <w:r>
        <w:fldChar w:fldCharType="separate"/>
      </w:r>
      <w:r w:rsidR="00D96667">
        <w:t>12</w:t>
      </w:r>
      <w:r>
        <w:fldChar w:fldCharType="end"/>
      </w:r>
    </w:p>
    <w:p w14:paraId="76B6C3B6" w14:textId="00174CAE" w:rsidR="00E3597D" w:rsidRDefault="00E3597D">
      <w:pPr>
        <w:pStyle w:val="TOC4"/>
        <w:rPr>
          <w:rFonts w:asciiTheme="minorHAnsi" w:eastAsiaTheme="minorEastAsia" w:hAnsiTheme="minorHAnsi" w:cstheme="minorBidi"/>
          <w:sz w:val="22"/>
          <w:szCs w:val="22"/>
          <w:lang w:val="en-US"/>
        </w:rPr>
      </w:pPr>
      <w:r>
        <w:t>5.1.3.1</w:t>
      </w:r>
      <w:r>
        <w:tab/>
        <w:t>General</w:t>
      </w:r>
      <w:r>
        <w:tab/>
      </w:r>
      <w:r>
        <w:fldChar w:fldCharType="begin"/>
      </w:r>
      <w:r>
        <w:instrText xml:space="preserve"> PAGEREF _Toc73043810 \h </w:instrText>
      </w:r>
      <w:r>
        <w:fldChar w:fldCharType="separate"/>
      </w:r>
      <w:r w:rsidR="00D96667">
        <w:t>12</w:t>
      </w:r>
      <w:r>
        <w:fldChar w:fldCharType="end"/>
      </w:r>
    </w:p>
    <w:p w14:paraId="5C7F14B4" w14:textId="337DA64F" w:rsidR="00E3597D" w:rsidRDefault="00E3597D">
      <w:pPr>
        <w:pStyle w:val="TOC4"/>
        <w:rPr>
          <w:rFonts w:asciiTheme="minorHAnsi" w:eastAsiaTheme="minorEastAsia" w:hAnsiTheme="minorHAnsi" w:cstheme="minorBidi"/>
          <w:sz w:val="22"/>
          <w:szCs w:val="22"/>
          <w:lang w:val="en-US"/>
        </w:rPr>
      </w:pPr>
      <w:r>
        <w:t>5.1.3.2</w:t>
      </w:r>
      <w:r>
        <w:tab/>
        <w:t>ISO/IEC 23009-1 audio data</w:t>
      </w:r>
      <w:r>
        <w:tab/>
      </w:r>
      <w:r>
        <w:fldChar w:fldCharType="begin"/>
      </w:r>
      <w:r>
        <w:instrText xml:space="preserve"> PAGEREF _Toc73043811 \h </w:instrText>
      </w:r>
      <w:r>
        <w:fldChar w:fldCharType="separate"/>
      </w:r>
      <w:r w:rsidR="00D96667">
        <w:t>12</w:t>
      </w:r>
      <w:r>
        <w:fldChar w:fldCharType="end"/>
      </w:r>
    </w:p>
    <w:p w14:paraId="124A1356" w14:textId="7661FC3B" w:rsidR="00E3597D" w:rsidRDefault="00E3597D">
      <w:pPr>
        <w:pStyle w:val="TOC2"/>
        <w:rPr>
          <w:rFonts w:asciiTheme="minorHAnsi" w:eastAsiaTheme="minorEastAsia" w:hAnsiTheme="minorHAnsi" w:cstheme="minorBidi"/>
          <w:sz w:val="22"/>
          <w:szCs w:val="22"/>
          <w:lang w:val="en-US"/>
        </w:rPr>
      </w:pPr>
      <w:r>
        <w:t>5.2</w:t>
      </w:r>
      <w:r>
        <w:tab/>
        <w:t>MPEG-4 High Efficiency AAC Profile v2, Multichannel</w:t>
      </w:r>
      <w:r>
        <w:tab/>
      </w:r>
      <w:r>
        <w:fldChar w:fldCharType="begin"/>
      </w:r>
      <w:r>
        <w:instrText xml:space="preserve"> PAGEREF _Toc73043812 \h </w:instrText>
      </w:r>
      <w:r>
        <w:fldChar w:fldCharType="separate"/>
      </w:r>
      <w:ins w:id="19" w:author="Phillip Maness" w:date="2021-06-09T22:35:00Z">
        <w:r w:rsidR="00D96667">
          <w:t>13</w:t>
        </w:r>
      </w:ins>
      <w:del w:id="20" w:author="Phillip Maness" w:date="2021-06-09T22:35:00Z">
        <w:r w:rsidDel="00D96667">
          <w:delText>12</w:delText>
        </w:r>
      </w:del>
      <w:r>
        <w:fldChar w:fldCharType="end"/>
      </w:r>
    </w:p>
    <w:p w14:paraId="3ED48AD5" w14:textId="281661C4" w:rsidR="00E3597D" w:rsidRDefault="00E3597D">
      <w:pPr>
        <w:pStyle w:val="TOC3"/>
        <w:rPr>
          <w:rFonts w:asciiTheme="minorHAnsi" w:eastAsiaTheme="minorEastAsia" w:hAnsiTheme="minorHAnsi" w:cstheme="minorBidi"/>
          <w:sz w:val="22"/>
          <w:szCs w:val="22"/>
          <w:lang w:val="en-US"/>
        </w:rPr>
      </w:pPr>
      <w:r>
        <w:t>5.2.1</w:t>
      </w:r>
      <w:r>
        <w:tab/>
        <w:t>Overview</w:t>
      </w:r>
      <w:r>
        <w:tab/>
      </w:r>
      <w:r>
        <w:fldChar w:fldCharType="begin"/>
      </w:r>
      <w:r>
        <w:instrText xml:space="preserve"> PAGEREF _Toc73043813 \h </w:instrText>
      </w:r>
      <w:r>
        <w:fldChar w:fldCharType="separate"/>
      </w:r>
      <w:ins w:id="21" w:author="Phillip Maness" w:date="2021-06-09T22:35:00Z">
        <w:r w:rsidR="00D96667">
          <w:t>13</w:t>
        </w:r>
      </w:ins>
      <w:del w:id="22" w:author="Phillip Maness" w:date="2021-06-09T22:35:00Z">
        <w:r w:rsidDel="00D96667">
          <w:delText>12</w:delText>
        </w:r>
      </w:del>
      <w:r>
        <w:fldChar w:fldCharType="end"/>
      </w:r>
    </w:p>
    <w:p w14:paraId="7ADED6E1" w14:textId="7DB15944" w:rsidR="00E3597D" w:rsidRDefault="00E3597D">
      <w:pPr>
        <w:pStyle w:val="TOC3"/>
        <w:rPr>
          <w:rFonts w:asciiTheme="minorHAnsi" w:eastAsiaTheme="minorEastAsia" w:hAnsiTheme="minorHAnsi" w:cstheme="minorBidi"/>
          <w:sz w:val="22"/>
          <w:szCs w:val="22"/>
          <w:lang w:val="en-US"/>
        </w:rPr>
      </w:pPr>
      <w:r>
        <w:t>5.2.2</w:t>
      </w:r>
      <w:r>
        <w:tab/>
        <w:t>DASH-specific issues</w:t>
      </w:r>
      <w:r>
        <w:tab/>
      </w:r>
      <w:r>
        <w:fldChar w:fldCharType="begin"/>
      </w:r>
      <w:r>
        <w:instrText xml:space="preserve"> PAGEREF _Toc73043814 \h </w:instrText>
      </w:r>
      <w:r>
        <w:fldChar w:fldCharType="separate"/>
      </w:r>
      <w:ins w:id="23" w:author="Phillip Maness" w:date="2021-06-09T22:35:00Z">
        <w:r w:rsidR="00D96667">
          <w:t>13</w:t>
        </w:r>
      </w:ins>
      <w:del w:id="24" w:author="Phillip Maness" w:date="2021-06-09T22:35:00Z">
        <w:r w:rsidDel="00D96667">
          <w:delText>12</w:delText>
        </w:r>
      </w:del>
      <w:r>
        <w:fldChar w:fldCharType="end"/>
      </w:r>
    </w:p>
    <w:p w14:paraId="51E67D35" w14:textId="69E684A5" w:rsidR="00E3597D" w:rsidRDefault="00E3597D">
      <w:pPr>
        <w:pStyle w:val="TOC2"/>
        <w:rPr>
          <w:rFonts w:asciiTheme="minorHAnsi" w:eastAsiaTheme="minorEastAsia" w:hAnsiTheme="minorHAnsi" w:cstheme="minorBidi"/>
          <w:sz w:val="22"/>
          <w:szCs w:val="22"/>
          <w:lang w:val="en-US"/>
        </w:rPr>
      </w:pPr>
      <w:r>
        <w:t>5.3</w:t>
      </w:r>
      <w:r>
        <w:tab/>
        <w:t>Dolby Multichannel Technologies</w:t>
      </w:r>
      <w:r>
        <w:tab/>
      </w:r>
      <w:r>
        <w:fldChar w:fldCharType="begin"/>
      </w:r>
      <w:r>
        <w:instrText xml:space="preserve"> PAGEREF _Toc73043815 \h </w:instrText>
      </w:r>
      <w:r>
        <w:fldChar w:fldCharType="separate"/>
      </w:r>
      <w:r w:rsidR="00D96667">
        <w:t>13</w:t>
      </w:r>
      <w:r>
        <w:fldChar w:fldCharType="end"/>
      </w:r>
    </w:p>
    <w:p w14:paraId="125E43AE" w14:textId="5EDDE0C4" w:rsidR="00E3597D" w:rsidRDefault="00E3597D">
      <w:pPr>
        <w:pStyle w:val="TOC3"/>
        <w:rPr>
          <w:rFonts w:asciiTheme="minorHAnsi" w:eastAsiaTheme="minorEastAsia" w:hAnsiTheme="minorHAnsi" w:cstheme="minorBidi"/>
          <w:sz w:val="22"/>
          <w:szCs w:val="22"/>
          <w:lang w:val="en-US"/>
        </w:rPr>
      </w:pPr>
      <w:r>
        <w:t>5.3.1</w:t>
      </w:r>
      <w:r>
        <w:tab/>
        <w:t>Overview</w:t>
      </w:r>
      <w:r>
        <w:tab/>
      </w:r>
      <w:r>
        <w:fldChar w:fldCharType="begin"/>
      </w:r>
      <w:r>
        <w:instrText xml:space="preserve"> PAGEREF _Toc73043816 \h </w:instrText>
      </w:r>
      <w:r>
        <w:fldChar w:fldCharType="separate"/>
      </w:r>
      <w:r w:rsidR="00D96667">
        <w:t>13</w:t>
      </w:r>
      <w:r>
        <w:fldChar w:fldCharType="end"/>
      </w:r>
    </w:p>
    <w:p w14:paraId="4557337E" w14:textId="27E8F2BF" w:rsidR="00E3597D" w:rsidRDefault="00E3597D">
      <w:pPr>
        <w:pStyle w:val="TOC3"/>
        <w:rPr>
          <w:rFonts w:asciiTheme="minorHAnsi" w:eastAsiaTheme="minorEastAsia" w:hAnsiTheme="minorHAnsi" w:cstheme="minorBidi"/>
          <w:sz w:val="22"/>
          <w:szCs w:val="22"/>
          <w:lang w:val="en-US"/>
        </w:rPr>
      </w:pPr>
      <w:r>
        <w:t>5.3.2</w:t>
      </w:r>
      <w:r>
        <w:tab/>
        <w:t>DASH-specific issues</w:t>
      </w:r>
      <w:r>
        <w:tab/>
      </w:r>
      <w:r>
        <w:fldChar w:fldCharType="begin"/>
      </w:r>
      <w:r>
        <w:instrText xml:space="preserve"> PAGEREF _Toc73043817 \h </w:instrText>
      </w:r>
      <w:r>
        <w:fldChar w:fldCharType="separate"/>
      </w:r>
      <w:r w:rsidR="00D96667">
        <w:t>13</w:t>
      </w:r>
      <w:r>
        <w:fldChar w:fldCharType="end"/>
      </w:r>
    </w:p>
    <w:p w14:paraId="3D5F34FA" w14:textId="7FE322C8" w:rsidR="00E3597D" w:rsidRDefault="00E3597D">
      <w:pPr>
        <w:pStyle w:val="TOC3"/>
        <w:rPr>
          <w:rFonts w:asciiTheme="minorHAnsi" w:eastAsiaTheme="minorEastAsia" w:hAnsiTheme="minorHAnsi" w:cstheme="minorBidi"/>
          <w:sz w:val="22"/>
          <w:szCs w:val="22"/>
          <w:lang w:val="en-US"/>
        </w:rPr>
      </w:pPr>
      <w:r>
        <w:t>5.3.3</w:t>
      </w:r>
      <w:r>
        <w:tab/>
        <w:t>Dolby AC-4 specific issues</w:t>
      </w:r>
      <w:r>
        <w:tab/>
      </w:r>
      <w:r>
        <w:fldChar w:fldCharType="begin"/>
      </w:r>
      <w:r>
        <w:instrText xml:space="preserve"> PAGEREF _Toc73043818 \h </w:instrText>
      </w:r>
      <w:r>
        <w:fldChar w:fldCharType="separate"/>
      </w:r>
      <w:r w:rsidR="00D96667">
        <w:t>14</w:t>
      </w:r>
      <w:r>
        <w:fldChar w:fldCharType="end"/>
      </w:r>
    </w:p>
    <w:p w14:paraId="08802A3F" w14:textId="53EDEDD7" w:rsidR="00E3597D" w:rsidRDefault="00E3597D">
      <w:pPr>
        <w:pStyle w:val="TOC4"/>
        <w:rPr>
          <w:rFonts w:asciiTheme="minorHAnsi" w:eastAsiaTheme="minorEastAsia" w:hAnsiTheme="minorHAnsi" w:cstheme="minorBidi"/>
          <w:sz w:val="22"/>
          <w:szCs w:val="22"/>
          <w:lang w:val="en-US"/>
        </w:rPr>
      </w:pPr>
      <w:r>
        <w:t>5.3.3.1</w:t>
      </w:r>
      <w:r>
        <w:tab/>
        <w:t>General</w:t>
      </w:r>
      <w:r>
        <w:tab/>
      </w:r>
      <w:r>
        <w:fldChar w:fldCharType="begin"/>
      </w:r>
      <w:r>
        <w:instrText xml:space="preserve"> PAGEREF _Toc73043819 \h </w:instrText>
      </w:r>
      <w:r>
        <w:fldChar w:fldCharType="separate"/>
      </w:r>
      <w:r w:rsidR="00D96667">
        <w:t>14</w:t>
      </w:r>
      <w:r>
        <w:fldChar w:fldCharType="end"/>
      </w:r>
    </w:p>
    <w:p w14:paraId="37E17B0B" w14:textId="0BBEB903" w:rsidR="00E3597D" w:rsidRDefault="00E3597D">
      <w:pPr>
        <w:pStyle w:val="TOC3"/>
        <w:rPr>
          <w:rFonts w:asciiTheme="minorHAnsi" w:eastAsiaTheme="minorEastAsia" w:hAnsiTheme="minorHAnsi" w:cstheme="minorBidi"/>
          <w:sz w:val="22"/>
          <w:szCs w:val="22"/>
          <w:lang w:val="en-US"/>
        </w:rPr>
      </w:pPr>
      <w:r>
        <w:t>5.3.4</w:t>
      </w:r>
      <w:r>
        <w:tab/>
        <w:t>AC-4 Element and Attribute Settings</w:t>
      </w:r>
      <w:r>
        <w:tab/>
      </w:r>
      <w:r>
        <w:fldChar w:fldCharType="begin"/>
      </w:r>
      <w:r>
        <w:instrText xml:space="preserve"> PAGEREF _Toc73043820 \h </w:instrText>
      </w:r>
      <w:r>
        <w:fldChar w:fldCharType="separate"/>
      </w:r>
      <w:r w:rsidR="00D96667">
        <w:t>14</w:t>
      </w:r>
      <w:r>
        <w:fldChar w:fldCharType="end"/>
      </w:r>
    </w:p>
    <w:p w14:paraId="603A2BC3" w14:textId="2ECC6216" w:rsidR="00E3597D" w:rsidRDefault="00E3597D">
      <w:pPr>
        <w:pStyle w:val="TOC2"/>
        <w:rPr>
          <w:rFonts w:asciiTheme="minorHAnsi" w:eastAsiaTheme="minorEastAsia" w:hAnsiTheme="minorHAnsi" w:cstheme="minorBidi"/>
          <w:sz w:val="22"/>
          <w:szCs w:val="22"/>
          <w:lang w:val="en-US"/>
        </w:rPr>
      </w:pPr>
      <w:r>
        <w:t>5.4</w:t>
      </w:r>
      <w:r>
        <w:tab/>
        <w:t>DTS Audio Technologies</w:t>
      </w:r>
      <w:r>
        <w:tab/>
      </w:r>
      <w:r>
        <w:fldChar w:fldCharType="begin"/>
      </w:r>
      <w:r>
        <w:instrText xml:space="preserve"> PAGEREF _Toc73043821 \h </w:instrText>
      </w:r>
      <w:r>
        <w:fldChar w:fldCharType="separate"/>
      </w:r>
      <w:ins w:id="25" w:author="Phillip Maness" w:date="2021-06-09T22:35:00Z">
        <w:r w:rsidR="00D96667">
          <w:t>16</w:t>
        </w:r>
      </w:ins>
      <w:del w:id="26" w:author="Phillip Maness" w:date="2021-06-09T22:35:00Z">
        <w:r w:rsidDel="00D96667">
          <w:delText>15</w:delText>
        </w:r>
      </w:del>
      <w:r>
        <w:fldChar w:fldCharType="end"/>
      </w:r>
    </w:p>
    <w:p w14:paraId="32ADBEB8" w14:textId="71DBB018" w:rsidR="00E3597D" w:rsidRDefault="00E3597D">
      <w:pPr>
        <w:pStyle w:val="TOC3"/>
        <w:rPr>
          <w:rFonts w:asciiTheme="minorHAnsi" w:eastAsiaTheme="minorEastAsia" w:hAnsiTheme="minorHAnsi" w:cstheme="minorBidi"/>
          <w:sz w:val="22"/>
          <w:szCs w:val="22"/>
          <w:lang w:val="en-US"/>
        </w:rPr>
      </w:pPr>
      <w:r>
        <w:t>5.4.1</w:t>
      </w:r>
      <w:r>
        <w:tab/>
        <w:t>Overview</w:t>
      </w:r>
      <w:r>
        <w:tab/>
      </w:r>
      <w:r>
        <w:fldChar w:fldCharType="begin"/>
      </w:r>
      <w:r>
        <w:instrText xml:space="preserve"> PAGEREF _Toc73043822 \h </w:instrText>
      </w:r>
      <w:r>
        <w:fldChar w:fldCharType="separate"/>
      </w:r>
      <w:ins w:id="27" w:author="Phillip Maness" w:date="2021-06-09T22:35:00Z">
        <w:r w:rsidR="00D96667">
          <w:t>16</w:t>
        </w:r>
      </w:ins>
      <w:del w:id="28" w:author="Phillip Maness" w:date="2021-06-09T22:35:00Z">
        <w:r w:rsidDel="00D96667">
          <w:delText>15</w:delText>
        </w:r>
      </w:del>
      <w:r>
        <w:fldChar w:fldCharType="end"/>
      </w:r>
    </w:p>
    <w:p w14:paraId="4E7A5B61" w14:textId="13FF7B36" w:rsidR="00E3597D" w:rsidRDefault="00E3597D">
      <w:pPr>
        <w:pStyle w:val="TOC3"/>
        <w:rPr>
          <w:rFonts w:asciiTheme="minorHAnsi" w:eastAsiaTheme="minorEastAsia" w:hAnsiTheme="minorHAnsi" w:cstheme="minorBidi"/>
          <w:sz w:val="22"/>
          <w:szCs w:val="22"/>
          <w:lang w:val="en-US"/>
        </w:rPr>
      </w:pPr>
      <w:r>
        <w:t>5.4.2</w:t>
      </w:r>
      <w:r>
        <w:tab/>
        <w:t>DASH specific issues</w:t>
      </w:r>
      <w:r>
        <w:tab/>
      </w:r>
      <w:r>
        <w:fldChar w:fldCharType="begin"/>
      </w:r>
      <w:r>
        <w:instrText xml:space="preserve"> PAGEREF _Toc73043823 \h </w:instrText>
      </w:r>
      <w:r>
        <w:fldChar w:fldCharType="separate"/>
      </w:r>
      <w:ins w:id="29" w:author="Phillip Maness" w:date="2021-06-09T22:35:00Z">
        <w:r w:rsidR="00D96667">
          <w:t>16</w:t>
        </w:r>
      </w:ins>
      <w:del w:id="30" w:author="Phillip Maness" w:date="2021-06-09T22:35:00Z">
        <w:r w:rsidDel="00D96667">
          <w:delText>15</w:delText>
        </w:r>
      </w:del>
      <w:r>
        <w:fldChar w:fldCharType="end"/>
      </w:r>
    </w:p>
    <w:p w14:paraId="47107D77" w14:textId="4B268F13" w:rsidR="00E3597D" w:rsidRDefault="00E3597D">
      <w:pPr>
        <w:pStyle w:val="TOC3"/>
        <w:rPr>
          <w:rFonts w:asciiTheme="minorHAnsi" w:eastAsiaTheme="minorEastAsia" w:hAnsiTheme="minorHAnsi" w:cstheme="minorBidi"/>
          <w:sz w:val="22"/>
          <w:szCs w:val="22"/>
          <w:lang w:val="en-US"/>
        </w:rPr>
      </w:pPr>
      <w:r>
        <w:t>5.4.3</w:t>
      </w:r>
      <w:r>
        <w:tab/>
        <w:t>DTS-UHD specific issues</w:t>
      </w:r>
      <w:r>
        <w:tab/>
      </w:r>
      <w:r>
        <w:fldChar w:fldCharType="begin"/>
      </w:r>
      <w:r>
        <w:instrText xml:space="preserve"> PAGEREF _Toc73043824 \h </w:instrText>
      </w:r>
      <w:r>
        <w:fldChar w:fldCharType="separate"/>
      </w:r>
      <w:ins w:id="31" w:author="Phillip Maness" w:date="2021-06-09T22:35:00Z">
        <w:r w:rsidR="00D96667">
          <w:t>17</w:t>
        </w:r>
      </w:ins>
      <w:del w:id="32" w:author="Phillip Maness" w:date="2021-06-09T22:35:00Z">
        <w:r w:rsidDel="00D96667">
          <w:delText>16</w:delText>
        </w:r>
      </w:del>
      <w:r>
        <w:fldChar w:fldCharType="end"/>
      </w:r>
    </w:p>
    <w:p w14:paraId="5EAA2747" w14:textId="214B982E" w:rsidR="00E3597D" w:rsidRDefault="00E3597D">
      <w:pPr>
        <w:pStyle w:val="TOC4"/>
        <w:rPr>
          <w:rFonts w:asciiTheme="minorHAnsi" w:eastAsiaTheme="minorEastAsia" w:hAnsiTheme="minorHAnsi" w:cstheme="minorBidi"/>
          <w:sz w:val="22"/>
          <w:szCs w:val="22"/>
          <w:lang w:val="en-US"/>
        </w:rPr>
      </w:pPr>
      <w:r>
        <w:t>5.4.3.1</w:t>
      </w:r>
      <w:r>
        <w:tab/>
        <w:t>Sink frames and non-sync frames</w:t>
      </w:r>
      <w:r>
        <w:tab/>
      </w:r>
      <w:r>
        <w:fldChar w:fldCharType="begin"/>
      </w:r>
      <w:r>
        <w:instrText xml:space="preserve"> PAGEREF _Toc73043825 \h </w:instrText>
      </w:r>
      <w:r>
        <w:fldChar w:fldCharType="separate"/>
      </w:r>
      <w:ins w:id="33" w:author="Phillip Maness" w:date="2021-06-09T22:35:00Z">
        <w:r w:rsidR="00D96667">
          <w:t>17</w:t>
        </w:r>
      </w:ins>
      <w:del w:id="34" w:author="Phillip Maness" w:date="2021-06-09T22:35:00Z">
        <w:r w:rsidDel="00D96667">
          <w:delText>16</w:delText>
        </w:r>
      </w:del>
      <w:r>
        <w:fldChar w:fldCharType="end"/>
      </w:r>
    </w:p>
    <w:p w14:paraId="40B1C1F5" w14:textId="6C19F31A" w:rsidR="00E3597D" w:rsidRDefault="00E3597D">
      <w:pPr>
        <w:pStyle w:val="TOC4"/>
        <w:rPr>
          <w:rFonts w:asciiTheme="minorHAnsi" w:eastAsiaTheme="minorEastAsia" w:hAnsiTheme="minorHAnsi" w:cstheme="minorBidi"/>
          <w:sz w:val="22"/>
          <w:szCs w:val="22"/>
          <w:lang w:val="en-US"/>
        </w:rPr>
      </w:pPr>
      <w:r>
        <w:t>5.4.3.2</w:t>
      </w:r>
      <w:r>
        <w:tab/>
        <w:t>DTS-UHD Profiles</w:t>
      </w:r>
      <w:r>
        <w:tab/>
      </w:r>
      <w:r>
        <w:fldChar w:fldCharType="begin"/>
      </w:r>
      <w:r>
        <w:instrText xml:space="preserve"> PAGEREF _Toc73043826 \h </w:instrText>
      </w:r>
      <w:r>
        <w:fldChar w:fldCharType="separate"/>
      </w:r>
      <w:ins w:id="35" w:author="Phillip Maness" w:date="2021-06-09T22:35:00Z">
        <w:r w:rsidR="00D96667">
          <w:t>17</w:t>
        </w:r>
      </w:ins>
      <w:del w:id="36" w:author="Phillip Maness" w:date="2021-06-09T22:35:00Z">
        <w:r w:rsidDel="00D96667">
          <w:delText>16</w:delText>
        </w:r>
      </w:del>
      <w:r>
        <w:fldChar w:fldCharType="end"/>
      </w:r>
    </w:p>
    <w:p w14:paraId="7E6AB4CF" w14:textId="3A9016D8" w:rsidR="00E3597D" w:rsidRDefault="00E3597D">
      <w:pPr>
        <w:pStyle w:val="TOC4"/>
        <w:rPr>
          <w:rFonts w:asciiTheme="minorHAnsi" w:eastAsiaTheme="minorEastAsia" w:hAnsiTheme="minorHAnsi" w:cstheme="minorBidi"/>
          <w:sz w:val="22"/>
          <w:szCs w:val="22"/>
          <w:lang w:val="en-US"/>
        </w:rPr>
      </w:pPr>
      <w:r>
        <w:t>5.4.3.3</w:t>
      </w:r>
      <w:r>
        <w:tab/>
        <w:t>Multi-stream support</w:t>
      </w:r>
      <w:r>
        <w:tab/>
      </w:r>
      <w:r>
        <w:fldChar w:fldCharType="begin"/>
      </w:r>
      <w:r>
        <w:instrText xml:space="preserve"> PAGEREF _Toc73043827 \h </w:instrText>
      </w:r>
      <w:r>
        <w:fldChar w:fldCharType="separate"/>
      </w:r>
      <w:ins w:id="37" w:author="Phillip Maness" w:date="2021-06-09T22:35:00Z">
        <w:r w:rsidR="00D96667">
          <w:t>17</w:t>
        </w:r>
      </w:ins>
      <w:del w:id="38" w:author="Phillip Maness" w:date="2021-06-09T22:35:00Z">
        <w:r w:rsidDel="00D96667">
          <w:delText>16</w:delText>
        </w:r>
      </w:del>
      <w:r>
        <w:fldChar w:fldCharType="end"/>
      </w:r>
    </w:p>
    <w:p w14:paraId="5EA75D1D" w14:textId="75CDCB06" w:rsidR="00E3597D" w:rsidRDefault="00E3597D">
      <w:pPr>
        <w:pStyle w:val="TOC2"/>
        <w:rPr>
          <w:rFonts w:asciiTheme="minorHAnsi" w:eastAsiaTheme="minorEastAsia" w:hAnsiTheme="minorHAnsi" w:cstheme="minorBidi"/>
          <w:sz w:val="22"/>
          <w:szCs w:val="22"/>
          <w:lang w:val="en-US"/>
        </w:rPr>
      </w:pPr>
      <w:r>
        <w:t>5.5</w:t>
      </w:r>
      <w:r>
        <w:tab/>
        <w:t>MPEG-H 3D Audio</w:t>
      </w:r>
      <w:r>
        <w:tab/>
      </w:r>
      <w:r>
        <w:fldChar w:fldCharType="begin"/>
      </w:r>
      <w:r>
        <w:instrText xml:space="preserve"> PAGEREF _Toc73043828 \h </w:instrText>
      </w:r>
      <w:r>
        <w:fldChar w:fldCharType="separate"/>
      </w:r>
      <w:r w:rsidR="00D96667">
        <w:t>17</w:t>
      </w:r>
      <w:r>
        <w:fldChar w:fldCharType="end"/>
      </w:r>
    </w:p>
    <w:p w14:paraId="55ABFB60" w14:textId="60EABBEB" w:rsidR="00E3597D" w:rsidRDefault="00E3597D">
      <w:pPr>
        <w:pStyle w:val="TOC3"/>
        <w:rPr>
          <w:rFonts w:asciiTheme="minorHAnsi" w:eastAsiaTheme="minorEastAsia" w:hAnsiTheme="minorHAnsi" w:cstheme="minorBidi"/>
          <w:sz w:val="22"/>
          <w:szCs w:val="22"/>
          <w:lang w:val="en-US"/>
        </w:rPr>
      </w:pPr>
      <w:r>
        <w:t>5.5.1</w:t>
      </w:r>
      <w:r>
        <w:tab/>
        <w:t>Overview</w:t>
      </w:r>
      <w:r>
        <w:tab/>
      </w:r>
      <w:r>
        <w:fldChar w:fldCharType="begin"/>
      </w:r>
      <w:r>
        <w:instrText xml:space="preserve"> PAGEREF _Toc73043829 \h </w:instrText>
      </w:r>
      <w:r>
        <w:fldChar w:fldCharType="separate"/>
      </w:r>
      <w:r w:rsidR="00D96667">
        <w:t>17</w:t>
      </w:r>
      <w:r>
        <w:fldChar w:fldCharType="end"/>
      </w:r>
    </w:p>
    <w:p w14:paraId="41D7638C" w14:textId="081F2146" w:rsidR="00E3597D" w:rsidRDefault="00E3597D">
      <w:pPr>
        <w:pStyle w:val="TOC3"/>
        <w:rPr>
          <w:rFonts w:asciiTheme="minorHAnsi" w:eastAsiaTheme="minorEastAsia" w:hAnsiTheme="minorHAnsi" w:cstheme="minorBidi"/>
          <w:sz w:val="22"/>
          <w:szCs w:val="22"/>
          <w:lang w:val="en-US"/>
        </w:rPr>
      </w:pPr>
      <w:r>
        <w:t>5.5.2</w:t>
      </w:r>
      <w:r>
        <w:tab/>
        <w:t>DASH-specific Issues</w:t>
      </w:r>
      <w:r>
        <w:tab/>
      </w:r>
      <w:r>
        <w:fldChar w:fldCharType="begin"/>
      </w:r>
      <w:r>
        <w:instrText xml:space="preserve"> PAGEREF _Toc73043830 \h </w:instrText>
      </w:r>
      <w:r>
        <w:fldChar w:fldCharType="separate"/>
      </w:r>
      <w:r w:rsidR="00D96667">
        <w:t>17</w:t>
      </w:r>
      <w:r>
        <w:fldChar w:fldCharType="end"/>
      </w:r>
    </w:p>
    <w:p w14:paraId="7F12CB3F" w14:textId="2D4C3A7F" w:rsidR="00E3597D" w:rsidRDefault="00E3597D">
      <w:pPr>
        <w:pStyle w:val="TOC3"/>
        <w:rPr>
          <w:rFonts w:asciiTheme="minorHAnsi" w:eastAsiaTheme="minorEastAsia" w:hAnsiTheme="minorHAnsi" w:cstheme="minorBidi"/>
          <w:sz w:val="22"/>
          <w:szCs w:val="22"/>
          <w:lang w:val="en-US"/>
        </w:rPr>
      </w:pPr>
      <w:r>
        <w:t>5.5.3</w:t>
      </w:r>
      <w:r>
        <w:tab/>
        <w:t>Element and Attribute Settings</w:t>
      </w:r>
      <w:r>
        <w:tab/>
      </w:r>
      <w:r>
        <w:fldChar w:fldCharType="begin"/>
      </w:r>
      <w:r>
        <w:instrText xml:space="preserve"> PAGEREF _Toc73043831 \h </w:instrText>
      </w:r>
      <w:r>
        <w:fldChar w:fldCharType="separate"/>
      </w:r>
      <w:ins w:id="39" w:author="Phillip Maness" w:date="2021-06-09T22:35:00Z">
        <w:r w:rsidR="00D96667">
          <w:t>18</w:t>
        </w:r>
      </w:ins>
      <w:del w:id="40" w:author="Phillip Maness" w:date="2021-06-09T22:35:00Z">
        <w:r w:rsidDel="00D96667">
          <w:delText>17</w:delText>
        </w:r>
      </w:del>
      <w:r>
        <w:fldChar w:fldCharType="end"/>
      </w:r>
    </w:p>
    <w:p w14:paraId="0F0C247A" w14:textId="606CD93A" w:rsidR="00E3597D" w:rsidRDefault="00E3597D">
      <w:pPr>
        <w:pStyle w:val="TOC3"/>
        <w:rPr>
          <w:rFonts w:asciiTheme="minorHAnsi" w:eastAsiaTheme="minorEastAsia" w:hAnsiTheme="minorHAnsi" w:cstheme="minorBidi"/>
          <w:sz w:val="22"/>
          <w:szCs w:val="22"/>
          <w:lang w:val="en-US"/>
        </w:rPr>
      </w:pPr>
      <w:r>
        <w:t>5.5.4</w:t>
      </w:r>
      <w:r>
        <w:tab/>
        <w:t>MHM Encapsulation</w:t>
      </w:r>
      <w:r>
        <w:tab/>
      </w:r>
      <w:r>
        <w:fldChar w:fldCharType="begin"/>
      </w:r>
      <w:r>
        <w:instrText xml:space="preserve"> PAGEREF _Toc73043832 \h </w:instrText>
      </w:r>
      <w:r>
        <w:fldChar w:fldCharType="separate"/>
      </w:r>
      <w:ins w:id="41" w:author="Phillip Maness" w:date="2021-06-09T22:35:00Z">
        <w:r w:rsidR="00D96667">
          <w:t>19</w:t>
        </w:r>
      </w:ins>
      <w:del w:id="42" w:author="Phillip Maness" w:date="2021-06-09T22:35:00Z">
        <w:r w:rsidDel="00D96667">
          <w:delText>18</w:delText>
        </w:r>
      </w:del>
      <w:r>
        <w:fldChar w:fldCharType="end"/>
      </w:r>
    </w:p>
    <w:p w14:paraId="5FE02812" w14:textId="4AD65DA9" w:rsidR="00E3597D" w:rsidRDefault="00E3597D">
      <w:pPr>
        <w:pStyle w:val="TOC3"/>
        <w:rPr>
          <w:rFonts w:asciiTheme="minorHAnsi" w:eastAsiaTheme="minorEastAsia" w:hAnsiTheme="minorHAnsi" w:cstheme="minorBidi"/>
          <w:sz w:val="22"/>
          <w:szCs w:val="22"/>
          <w:lang w:val="en-US"/>
        </w:rPr>
      </w:pPr>
      <w:r>
        <w:t>5.5.5</w:t>
      </w:r>
      <w:r>
        <w:tab/>
        <w:t>MHM Configuration Change Constraints</w:t>
      </w:r>
      <w:r>
        <w:tab/>
      </w:r>
      <w:r>
        <w:fldChar w:fldCharType="begin"/>
      </w:r>
      <w:r>
        <w:instrText xml:space="preserve"> PAGEREF _Toc73043833 \h </w:instrText>
      </w:r>
      <w:r>
        <w:fldChar w:fldCharType="separate"/>
      </w:r>
      <w:ins w:id="43" w:author="Phillip Maness" w:date="2021-06-09T22:35:00Z">
        <w:r w:rsidR="00D96667">
          <w:t>20</w:t>
        </w:r>
      </w:ins>
      <w:del w:id="44" w:author="Phillip Maness" w:date="2021-06-09T22:35:00Z">
        <w:r w:rsidDel="00D96667">
          <w:delText>19</w:delText>
        </w:r>
      </w:del>
      <w:r>
        <w:fldChar w:fldCharType="end"/>
      </w:r>
    </w:p>
    <w:p w14:paraId="356E2CE1" w14:textId="0C8B7719" w:rsidR="00E3597D" w:rsidRDefault="00E3597D">
      <w:pPr>
        <w:pStyle w:val="TOC3"/>
        <w:rPr>
          <w:rFonts w:asciiTheme="minorHAnsi" w:eastAsiaTheme="minorEastAsia" w:hAnsiTheme="minorHAnsi" w:cstheme="minorBidi"/>
          <w:sz w:val="22"/>
          <w:szCs w:val="22"/>
          <w:lang w:val="en-US"/>
        </w:rPr>
      </w:pPr>
      <w:r>
        <w:t>5.5.6</w:t>
      </w:r>
      <w:r>
        <w:tab/>
        <w:t>MPEG</w:t>
      </w:r>
      <w:r>
        <w:noBreakHyphen/>
        <w:t>H Audio Multi-Stream Constraints</w:t>
      </w:r>
      <w:r>
        <w:tab/>
      </w:r>
      <w:r>
        <w:fldChar w:fldCharType="begin"/>
      </w:r>
      <w:r>
        <w:instrText xml:space="preserve"> PAGEREF _Toc73043834 \h </w:instrText>
      </w:r>
      <w:r>
        <w:fldChar w:fldCharType="separate"/>
      </w:r>
      <w:r w:rsidR="00D96667">
        <w:t>20</w:t>
      </w:r>
      <w:r>
        <w:fldChar w:fldCharType="end"/>
      </w:r>
    </w:p>
    <w:p w14:paraId="5EBC949E" w14:textId="5D64BD11" w:rsidR="00E3597D" w:rsidRDefault="00E3597D">
      <w:pPr>
        <w:pStyle w:val="TOC3"/>
        <w:rPr>
          <w:rFonts w:asciiTheme="minorHAnsi" w:eastAsiaTheme="minorEastAsia" w:hAnsiTheme="minorHAnsi" w:cstheme="minorBidi"/>
          <w:sz w:val="22"/>
          <w:szCs w:val="22"/>
          <w:lang w:val="en-US"/>
        </w:rPr>
      </w:pPr>
      <w:r>
        <w:t>5.5.7</w:t>
      </w:r>
      <w:r>
        <w:tab/>
        <w:t>Loudness and Dynamic Range Control</w:t>
      </w:r>
      <w:r>
        <w:tab/>
      </w:r>
      <w:r>
        <w:fldChar w:fldCharType="begin"/>
      </w:r>
      <w:r>
        <w:instrText xml:space="preserve"> PAGEREF _Toc73043835 \h </w:instrText>
      </w:r>
      <w:r>
        <w:fldChar w:fldCharType="separate"/>
      </w:r>
      <w:ins w:id="45" w:author="Phillip Maness" w:date="2021-06-09T22:35:00Z">
        <w:r w:rsidR="00D96667">
          <w:t>21</w:t>
        </w:r>
      </w:ins>
      <w:del w:id="46" w:author="Phillip Maness" w:date="2021-06-09T22:35:00Z">
        <w:r w:rsidDel="00D96667">
          <w:delText>20</w:delText>
        </w:r>
      </w:del>
      <w:r>
        <w:fldChar w:fldCharType="end"/>
      </w:r>
    </w:p>
    <w:p w14:paraId="039E6C49" w14:textId="71A40484" w:rsidR="00E3597D" w:rsidRDefault="00E3597D">
      <w:pPr>
        <w:pStyle w:val="TOC2"/>
        <w:rPr>
          <w:rFonts w:asciiTheme="minorHAnsi" w:eastAsiaTheme="minorEastAsia" w:hAnsiTheme="minorHAnsi" w:cstheme="minorBidi"/>
          <w:sz w:val="22"/>
          <w:szCs w:val="22"/>
          <w:lang w:val="en-US"/>
        </w:rPr>
      </w:pPr>
      <w:r>
        <w:t>5.6</w:t>
      </w:r>
      <w:r>
        <w:tab/>
        <w:t>MPEG-D Unified Speech and Audio Coding</w:t>
      </w:r>
      <w:r>
        <w:tab/>
      </w:r>
      <w:r>
        <w:fldChar w:fldCharType="begin"/>
      </w:r>
      <w:r>
        <w:instrText xml:space="preserve"> PAGEREF _Toc73043836 \h </w:instrText>
      </w:r>
      <w:r>
        <w:fldChar w:fldCharType="separate"/>
      </w:r>
      <w:r w:rsidR="00D96667">
        <w:t>21</w:t>
      </w:r>
      <w:r>
        <w:fldChar w:fldCharType="end"/>
      </w:r>
    </w:p>
    <w:p w14:paraId="6FACDBCC" w14:textId="1EC8AEE7" w:rsidR="00E3597D" w:rsidRDefault="00E3597D">
      <w:pPr>
        <w:pStyle w:val="TOC3"/>
        <w:rPr>
          <w:rFonts w:asciiTheme="minorHAnsi" w:eastAsiaTheme="minorEastAsia" w:hAnsiTheme="minorHAnsi" w:cstheme="minorBidi"/>
          <w:sz w:val="22"/>
          <w:szCs w:val="22"/>
          <w:lang w:val="en-US"/>
        </w:rPr>
      </w:pPr>
      <w:r>
        <w:lastRenderedPageBreak/>
        <w:t>5.6.1</w:t>
      </w:r>
      <w:r>
        <w:tab/>
        <w:t>Overview</w:t>
      </w:r>
      <w:r>
        <w:tab/>
      </w:r>
      <w:r>
        <w:fldChar w:fldCharType="begin"/>
      </w:r>
      <w:r>
        <w:instrText xml:space="preserve"> PAGEREF _Toc73043837 \h </w:instrText>
      </w:r>
      <w:r>
        <w:fldChar w:fldCharType="separate"/>
      </w:r>
      <w:r w:rsidR="00D96667">
        <w:t>21</w:t>
      </w:r>
      <w:r>
        <w:fldChar w:fldCharType="end"/>
      </w:r>
    </w:p>
    <w:p w14:paraId="5579128D" w14:textId="2B04F513" w:rsidR="00E3597D" w:rsidRDefault="00E3597D">
      <w:pPr>
        <w:pStyle w:val="TOC3"/>
        <w:rPr>
          <w:rFonts w:asciiTheme="minorHAnsi" w:eastAsiaTheme="minorEastAsia" w:hAnsiTheme="minorHAnsi" w:cstheme="minorBidi"/>
          <w:sz w:val="22"/>
          <w:szCs w:val="22"/>
          <w:lang w:val="en-US"/>
        </w:rPr>
      </w:pPr>
      <w:r>
        <w:t>5.6.2</w:t>
      </w:r>
      <w:r>
        <w:tab/>
        <w:t>DASH-specific issues</w:t>
      </w:r>
      <w:r>
        <w:tab/>
      </w:r>
      <w:r>
        <w:fldChar w:fldCharType="begin"/>
      </w:r>
      <w:r>
        <w:instrText xml:space="preserve"> PAGEREF _Toc73043838 \h </w:instrText>
      </w:r>
      <w:r>
        <w:fldChar w:fldCharType="separate"/>
      </w:r>
      <w:r w:rsidR="00D96667">
        <w:t>21</w:t>
      </w:r>
      <w:r>
        <w:fldChar w:fldCharType="end"/>
      </w:r>
    </w:p>
    <w:p w14:paraId="20C9855D" w14:textId="7E423AE0" w:rsidR="00E3597D" w:rsidRDefault="00E3597D">
      <w:pPr>
        <w:pStyle w:val="TOC8"/>
        <w:rPr>
          <w:rFonts w:asciiTheme="minorHAnsi" w:eastAsiaTheme="minorEastAsia" w:hAnsiTheme="minorHAnsi" w:cstheme="minorBidi"/>
          <w:b w:val="0"/>
          <w:szCs w:val="22"/>
          <w:lang w:val="en-US"/>
        </w:rPr>
      </w:pPr>
      <w:r>
        <w:t>Annex A (Informative): Legacy DASH-IF interoperability points for audio</w:t>
      </w:r>
      <w:r>
        <w:tab/>
      </w:r>
      <w:r>
        <w:fldChar w:fldCharType="begin"/>
      </w:r>
      <w:r>
        <w:instrText xml:space="preserve"> PAGEREF _Toc73043839 \h </w:instrText>
      </w:r>
      <w:r>
        <w:fldChar w:fldCharType="separate"/>
      </w:r>
      <w:r w:rsidR="00D96667">
        <w:t>22</w:t>
      </w:r>
      <w:r>
        <w:fldChar w:fldCharType="end"/>
      </w:r>
    </w:p>
    <w:p w14:paraId="6E0E07F7" w14:textId="4DD994E4" w:rsidR="00E3597D" w:rsidRDefault="00E3597D">
      <w:pPr>
        <w:pStyle w:val="TOC8"/>
        <w:rPr>
          <w:rFonts w:asciiTheme="minorHAnsi" w:eastAsiaTheme="minorEastAsia" w:hAnsiTheme="minorHAnsi" w:cstheme="minorBidi"/>
          <w:b w:val="0"/>
          <w:szCs w:val="22"/>
          <w:lang w:val="en-US"/>
        </w:rPr>
      </w:pPr>
      <w:r>
        <w:t>Annex B (Informative): Change History</w:t>
      </w:r>
      <w:r>
        <w:tab/>
      </w:r>
      <w:r>
        <w:fldChar w:fldCharType="begin"/>
      </w:r>
      <w:r>
        <w:instrText xml:space="preserve"> PAGEREF _Toc73043840 \h </w:instrText>
      </w:r>
      <w:r>
        <w:fldChar w:fldCharType="separate"/>
      </w:r>
      <w:ins w:id="47" w:author="Phillip Maness" w:date="2021-06-09T22:35:00Z">
        <w:r w:rsidR="00D96667">
          <w:t>23</w:t>
        </w:r>
      </w:ins>
      <w:del w:id="48" w:author="Phillip Maness" w:date="2021-06-09T22:35:00Z">
        <w:r w:rsidDel="00D96667">
          <w:delText>22</w:delText>
        </w:r>
      </w:del>
      <w:r>
        <w:fldChar w:fldCharType="end"/>
      </w:r>
    </w:p>
    <w:p w14:paraId="2B547E00" w14:textId="2F31CFDD" w:rsidR="00E3597D" w:rsidRDefault="00E3597D">
      <w:pPr>
        <w:pStyle w:val="TOC1"/>
        <w:rPr>
          <w:rFonts w:asciiTheme="minorHAnsi" w:eastAsiaTheme="minorEastAsia" w:hAnsiTheme="minorHAnsi" w:cstheme="minorBidi"/>
          <w:szCs w:val="22"/>
          <w:lang w:val="en-US"/>
        </w:rPr>
      </w:pPr>
      <w:r>
        <w:t>History</w:t>
      </w:r>
      <w:r>
        <w:tab/>
      </w:r>
      <w:r>
        <w:fldChar w:fldCharType="begin"/>
      </w:r>
      <w:r>
        <w:instrText xml:space="preserve"> PAGEREF _Toc73043841 \h </w:instrText>
      </w:r>
      <w:r>
        <w:fldChar w:fldCharType="separate"/>
      </w:r>
      <w:ins w:id="49" w:author="Phillip Maness" w:date="2021-06-09T22:35:00Z">
        <w:r w:rsidR="00D96667">
          <w:t>24</w:t>
        </w:r>
      </w:ins>
      <w:del w:id="50" w:author="Phillip Maness" w:date="2021-06-09T22:35:00Z">
        <w:r w:rsidDel="00D96667">
          <w:delText>23</w:delText>
        </w:r>
      </w:del>
      <w:r>
        <w:fldChar w:fldCharType="end"/>
      </w:r>
    </w:p>
    <w:p w14:paraId="4A965E4D" w14:textId="637295CC" w:rsidR="00D626BF" w:rsidRDefault="00F059B0">
      <w:r>
        <w:fldChar w:fldCharType="end"/>
      </w:r>
    </w:p>
    <w:p w14:paraId="01BF5590" w14:textId="55F4A7B6" w:rsidR="006B62B9" w:rsidRDefault="006B62B9" w:rsidP="006B62B9">
      <w:pPr>
        <w:pStyle w:val="NNHeading1"/>
      </w:pPr>
      <w:bookmarkStart w:id="51" w:name="_Toc73043786"/>
      <w:r>
        <w:t>Tables</w:t>
      </w:r>
      <w:bookmarkEnd w:id="51"/>
    </w:p>
    <w:p w14:paraId="48AAE4BE" w14:textId="35947E67" w:rsidR="00E3597D" w:rsidRDefault="006B62B9">
      <w:pPr>
        <w:pStyle w:val="TableofFigures"/>
        <w:tabs>
          <w:tab w:val="right" w:leader="dot" w:pos="9629"/>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73043842" w:history="1">
        <w:r w:rsidR="00E3597D" w:rsidRPr="004F02A6">
          <w:rPr>
            <w:rStyle w:val="Hyperlink"/>
            <w:noProof/>
          </w:rPr>
          <w:t>Table 1 CMAF Audio Profiles</w:t>
        </w:r>
        <w:r w:rsidR="00E3597D">
          <w:rPr>
            <w:noProof/>
            <w:webHidden/>
          </w:rPr>
          <w:tab/>
        </w:r>
        <w:r w:rsidR="00E3597D">
          <w:rPr>
            <w:noProof/>
            <w:webHidden/>
          </w:rPr>
          <w:fldChar w:fldCharType="begin"/>
        </w:r>
        <w:r w:rsidR="00E3597D">
          <w:rPr>
            <w:noProof/>
            <w:webHidden/>
          </w:rPr>
          <w:instrText xml:space="preserve"> PAGEREF _Toc73043842 \h </w:instrText>
        </w:r>
        <w:r w:rsidR="00E3597D">
          <w:rPr>
            <w:noProof/>
            <w:webHidden/>
          </w:rPr>
        </w:r>
        <w:r w:rsidR="00E3597D">
          <w:rPr>
            <w:noProof/>
            <w:webHidden/>
          </w:rPr>
          <w:fldChar w:fldCharType="separate"/>
        </w:r>
        <w:r w:rsidR="00D96667">
          <w:rPr>
            <w:noProof/>
            <w:webHidden/>
          </w:rPr>
          <w:t>9</w:t>
        </w:r>
        <w:r w:rsidR="00E3597D">
          <w:rPr>
            <w:noProof/>
            <w:webHidden/>
          </w:rPr>
          <w:fldChar w:fldCharType="end"/>
        </w:r>
      </w:hyperlink>
    </w:p>
    <w:p w14:paraId="5F162A4F" w14:textId="34926A75" w:rsidR="00E3597D" w:rsidRDefault="00121230">
      <w:pPr>
        <w:pStyle w:val="TableofFigures"/>
        <w:tabs>
          <w:tab w:val="right" w:leader="dot" w:pos="9629"/>
        </w:tabs>
        <w:rPr>
          <w:rFonts w:asciiTheme="minorHAnsi" w:eastAsiaTheme="minorEastAsia" w:hAnsiTheme="minorHAnsi" w:cstheme="minorBidi"/>
          <w:noProof/>
          <w:sz w:val="22"/>
          <w:szCs w:val="22"/>
          <w:lang w:val="en-US"/>
        </w:rPr>
      </w:pPr>
      <w:hyperlink w:anchor="_Toc73043843" w:history="1">
        <w:r w:rsidR="00E3597D" w:rsidRPr="004F02A6">
          <w:rPr>
            <w:rStyle w:val="Hyperlink"/>
            <w:noProof/>
          </w:rPr>
          <w:t>Table 2 Additional Audio Profiles</w:t>
        </w:r>
        <w:r w:rsidR="00E3597D">
          <w:rPr>
            <w:noProof/>
            <w:webHidden/>
          </w:rPr>
          <w:tab/>
        </w:r>
        <w:r w:rsidR="00E3597D">
          <w:rPr>
            <w:noProof/>
            <w:webHidden/>
          </w:rPr>
          <w:fldChar w:fldCharType="begin"/>
        </w:r>
        <w:r w:rsidR="00E3597D">
          <w:rPr>
            <w:noProof/>
            <w:webHidden/>
          </w:rPr>
          <w:instrText xml:space="preserve"> PAGEREF _Toc73043843 \h </w:instrText>
        </w:r>
        <w:r w:rsidR="00E3597D">
          <w:rPr>
            <w:noProof/>
            <w:webHidden/>
          </w:rPr>
        </w:r>
        <w:r w:rsidR="00E3597D">
          <w:rPr>
            <w:noProof/>
            <w:webHidden/>
          </w:rPr>
          <w:fldChar w:fldCharType="separate"/>
        </w:r>
        <w:r w:rsidR="00D96667">
          <w:rPr>
            <w:noProof/>
            <w:webHidden/>
          </w:rPr>
          <w:t>9</w:t>
        </w:r>
        <w:r w:rsidR="00E3597D">
          <w:rPr>
            <w:noProof/>
            <w:webHidden/>
          </w:rPr>
          <w:fldChar w:fldCharType="end"/>
        </w:r>
      </w:hyperlink>
    </w:p>
    <w:p w14:paraId="7061F801" w14:textId="732744BC" w:rsidR="00E3597D" w:rsidRDefault="00121230">
      <w:pPr>
        <w:pStyle w:val="TableofFigures"/>
        <w:tabs>
          <w:tab w:val="right" w:leader="dot" w:pos="9629"/>
        </w:tabs>
        <w:rPr>
          <w:rFonts w:asciiTheme="minorHAnsi" w:eastAsiaTheme="minorEastAsia" w:hAnsiTheme="minorHAnsi" w:cstheme="minorBidi"/>
          <w:noProof/>
          <w:sz w:val="22"/>
          <w:szCs w:val="22"/>
          <w:lang w:val="en-US"/>
        </w:rPr>
      </w:pPr>
      <w:hyperlink w:anchor="_Toc73043844" w:history="1">
        <w:r w:rsidR="00E3597D" w:rsidRPr="004F02A6">
          <w:rPr>
            <w:rStyle w:val="Hyperlink"/>
            <w:noProof/>
          </w:rPr>
          <w:t>Table 2 Audio MPD elements and attributes</w:t>
        </w:r>
        <w:r w:rsidR="00E3597D">
          <w:rPr>
            <w:noProof/>
            <w:webHidden/>
          </w:rPr>
          <w:tab/>
        </w:r>
        <w:r w:rsidR="00E3597D">
          <w:rPr>
            <w:noProof/>
            <w:webHidden/>
          </w:rPr>
          <w:fldChar w:fldCharType="begin"/>
        </w:r>
        <w:r w:rsidR="00E3597D">
          <w:rPr>
            <w:noProof/>
            <w:webHidden/>
          </w:rPr>
          <w:instrText xml:space="preserve"> PAGEREF _Toc73043844 \h </w:instrText>
        </w:r>
        <w:r w:rsidR="00E3597D">
          <w:rPr>
            <w:noProof/>
            <w:webHidden/>
          </w:rPr>
        </w:r>
        <w:r w:rsidR="00E3597D">
          <w:rPr>
            <w:noProof/>
            <w:webHidden/>
          </w:rPr>
          <w:fldChar w:fldCharType="separate"/>
        </w:r>
        <w:r w:rsidR="00D96667">
          <w:rPr>
            <w:noProof/>
            <w:webHidden/>
          </w:rPr>
          <w:t>10</w:t>
        </w:r>
        <w:r w:rsidR="00E3597D">
          <w:rPr>
            <w:noProof/>
            <w:webHidden/>
          </w:rPr>
          <w:fldChar w:fldCharType="end"/>
        </w:r>
      </w:hyperlink>
    </w:p>
    <w:p w14:paraId="7974405C" w14:textId="33F09DF8" w:rsidR="00E3597D" w:rsidRDefault="00121230">
      <w:pPr>
        <w:pStyle w:val="TableofFigures"/>
        <w:tabs>
          <w:tab w:val="right" w:leader="dot" w:pos="9629"/>
        </w:tabs>
        <w:rPr>
          <w:rFonts w:asciiTheme="minorHAnsi" w:eastAsiaTheme="minorEastAsia" w:hAnsiTheme="minorHAnsi" w:cstheme="minorBidi"/>
          <w:noProof/>
          <w:sz w:val="22"/>
          <w:szCs w:val="22"/>
          <w:lang w:val="en-US"/>
        </w:rPr>
      </w:pPr>
      <w:hyperlink w:anchor="_Toc73043845" w:history="1">
        <w:r w:rsidR="00E3597D" w:rsidRPr="004F02A6">
          <w:rPr>
            <w:rStyle w:val="Hyperlink"/>
            <w:noProof/>
          </w:rPr>
          <w:t>Table 3 Additional elements and attributes for NGA Preselections</w:t>
        </w:r>
        <w:r w:rsidR="00E3597D">
          <w:rPr>
            <w:noProof/>
            <w:webHidden/>
          </w:rPr>
          <w:tab/>
        </w:r>
        <w:r w:rsidR="00E3597D">
          <w:rPr>
            <w:noProof/>
            <w:webHidden/>
          </w:rPr>
          <w:fldChar w:fldCharType="begin"/>
        </w:r>
        <w:r w:rsidR="00E3597D">
          <w:rPr>
            <w:noProof/>
            <w:webHidden/>
          </w:rPr>
          <w:instrText xml:space="preserve"> PAGEREF _Toc73043845 \h </w:instrText>
        </w:r>
        <w:r w:rsidR="00E3597D">
          <w:rPr>
            <w:noProof/>
            <w:webHidden/>
          </w:rPr>
        </w:r>
        <w:r w:rsidR="00E3597D">
          <w:rPr>
            <w:noProof/>
            <w:webHidden/>
          </w:rPr>
          <w:fldChar w:fldCharType="separate"/>
        </w:r>
        <w:r w:rsidR="00D96667">
          <w:rPr>
            <w:noProof/>
            <w:webHidden/>
          </w:rPr>
          <w:t>11</w:t>
        </w:r>
        <w:r w:rsidR="00E3597D">
          <w:rPr>
            <w:noProof/>
            <w:webHidden/>
          </w:rPr>
          <w:fldChar w:fldCharType="end"/>
        </w:r>
      </w:hyperlink>
    </w:p>
    <w:p w14:paraId="7BD60F51" w14:textId="6A02DACB" w:rsidR="00E3597D" w:rsidRDefault="00121230">
      <w:pPr>
        <w:pStyle w:val="TableofFigures"/>
        <w:tabs>
          <w:tab w:val="right" w:leader="dot" w:pos="9629"/>
        </w:tabs>
        <w:rPr>
          <w:rFonts w:asciiTheme="minorHAnsi" w:eastAsiaTheme="minorEastAsia" w:hAnsiTheme="minorHAnsi" w:cstheme="minorBidi"/>
          <w:noProof/>
          <w:sz w:val="22"/>
          <w:szCs w:val="22"/>
          <w:lang w:val="en-US"/>
        </w:rPr>
      </w:pPr>
      <w:hyperlink w:anchor="_Toc73043846" w:history="1">
        <w:r w:rsidR="00E3597D" w:rsidRPr="004F02A6">
          <w:rPr>
            <w:rStyle w:val="Hyperlink"/>
            <w:noProof/>
          </w:rPr>
          <w:t>Table 4 Recommended NGA signalling with Preselections</w:t>
        </w:r>
        <w:r w:rsidR="00E3597D">
          <w:rPr>
            <w:noProof/>
            <w:webHidden/>
          </w:rPr>
          <w:tab/>
        </w:r>
        <w:r w:rsidR="00E3597D">
          <w:rPr>
            <w:noProof/>
            <w:webHidden/>
          </w:rPr>
          <w:fldChar w:fldCharType="begin"/>
        </w:r>
        <w:r w:rsidR="00E3597D">
          <w:rPr>
            <w:noProof/>
            <w:webHidden/>
          </w:rPr>
          <w:instrText xml:space="preserve"> PAGEREF _Toc73043846 \h </w:instrText>
        </w:r>
        <w:r w:rsidR="00E3597D">
          <w:rPr>
            <w:noProof/>
            <w:webHidden/>
          </w:rPr>
        </w:r>
        <w:r w:rsidR="00E3597D">
          <w:rPr>
            <w:noProof/>
            <w:webHidden/>
          </w:rPr>
          <w:fldChar w:fldCharType="separate"/>
        </w:r>
        <w:r w:rsidR="00D96667">
          <w:rPr>
            <w:noProof/>
            <w:webHidden/>
          </w:rPr>
          <w:t>11</w:t>
        </w:r>
        <w:r w:rsidR="00E3597D">
          <w:rPr>
            <w:noProof/>
            <w:webHidden/>
          </w:rPr>
          <w:fldChar w:fldCharType="end"/>
        </w:r>
      </w:hyperlink>
    </w:p>
    <w:p w14:paraId="5E16870B" w14:textId="50161CEA" w:rsidR="00E3597D" w:rsidRDefault="00121230">
      <w:pPr>
        <w:pStyle w:val="TableofFigures"/>
        <w:tabs>
          <w:tab w:val="right" w:leader="dot" w:pos="9629"/>
        </w:tabs>
        <w:rPr>
          <w:rFonts w:asciiTheme="minorHAnsi" w:eastAsiaTheme="minorEastAsia" w:hAnsiTheme="minorHAnsi" w:cstheme="minorBidi"/>
          <w:noProof/>
          <w:sz w:val="22"/>
          <w:szCs w:val="22"/>
          <w:lang w:val="en-US"/>
        </w:rPr>
      </w:pPr>
      <w:hyperlink w:anchor="_Toc73043847" w:history="1">
        <w:r w:rsidR="00E3597D" w:rsidRPr="004F02A6">
          <w:rPr>
            <w:rStyle w:val="Hyperlink"/>
            <w:noProof/>
          </w:rPr>
          <w:t>Table 5 MPEG 4 AAC stereo profiles and ISO BMFF encapsulation</w:t>
        </w:r>
        <w:r w:rsidR="00E3597D">
          <w:rPr>
            <w:noProof/>
            <w:webHidden/>
          </w:rPr>
          <w:tab/>
        </w:r>
        <w:r w:rsidR="00E3597D">
          <w:rPr>
            <w:noProof/>
            <w:webHidden/>
          </w:rPr>
          <w:fldChar w:fldCharType="begin"/>
        </w:r>
        <w:r w:rsidR="00E3597D">
          <w:rPr>
            <w:noProof/>
            <w:webHidden/>
          </w:rPr>
          <w:instrText xml:space="preserve"> PAGEREF _Toc73043847 \h </w:instrText>
        </w:r>
        <w:r w:rsidR="00E3597D">
          <w:rPr>
            <w:noProof/>
            <w:webHidden/>
          </w:rPr>
        </w:r>
        <w:r w:rsidR="00E3597D">
          <w:rPr>
            <w:noProof/>
            <w:webHidden/>
          </w:rPr>
          <w:fldChar w:fldCharType="separate"/>
        </w:r>
        <w:r w:rsidR="00D96667">
          <w:rPr>
            <w:noProof/>
            <w:webHidden/>
          </w:rPr>
          <w:t>12</w:t>
        </w:r>
        <w:r w:rsidR="00E3597D">
          <w:rPr>
            <w:noProof/>
            <w:webHidden/>
          </w:rPr>
          <w:fldChar w:fldCharType="end"/>
        </w:r>
      </w:hyperlink>
    </w:p>
    <w:p w14:paraId="21478B23" w14:textId="543A1789" w:rsidR="00E3597D" w:rsidRDefault="00121230">
      <w:pPr>
        <w:pStyle w:val="TableofFigures"/>
        <w:tabs>
          <w:tab w:val="right" w:leader="dot" w:pos="9629"/>
        </w:tabs>
        <w:rPr>
          <w:rFonts w:asciiTheme="minorHAnsi" w:eastAsiaTheme="minorEastAsia" w:hAnsiTheme="minorHAnsi" w:cstheme="minorBidi"/>
          <w:noProof/>
          <w:sz w:val="22"/>
          <w:szCs w:val="22"/>
          <w:lang w:val="en-US"/>
        </w:rPr>
      </w:pPr>
      <w:hyperlink w:anchor="_Toc73043848" w:history="1">
        <w:r w:rsidR="00E3597D" w:rsidRPr="004F02A6">
          <w:rPr>
            <w:rStyle w:val="Hyperlink"/>
            <w:noProof/>
          </w:rPr>
          <w:t>Table 6 MPEG-4 AAC multichannel profiles and ISO BMFF encapsulation</w:t>
        </w:r>
        <w:r w:rsidR="00E3597D">
          <w:rPr>
            <w:noProof/>
            <w:webHidden/>
          </w:rPr>
          <w:tab/>
        </w:r>
        <w:r w:rsidR="00E3597D">
          <w:rPr>
            <w:noProof/>
            <w:webHidden/>
          </w:rPr>
          <w:fldChar w:fldCharType="begin"/>
        </w:r>
        <w:r w:rsidR="00E3597D">
          <w:rPr>
            <w:noProof/>
            <w:webHidden/>
          </w:rPr>
          <w:instrText xml:space="preserve"> PAGEREF _Toc73043848 \h </w:instrText>
        </w:r>
        <w:r w:rsidR="00E3597D">
          <w:rPr>
            <w:noProof/>
            <w:webHidden/>
          </w:rPr>
        </w:r>
        <w:r w:rsidR="00E3597D">
          <w:rPr>
            <w:noProof/>
            <w:webHidden/>
          </w:rPr>
          <w:fldChar w:fldCharType="separate"/>
        </w:r>
        <w:r w:rsidR="00D96667">
          <w:rPr>
            <w:noProof/>
            <w:webHidden/>
          </w:rPr>
          <w:t>13</w:t>
        </w:r>
        <w:r w:rsidR="00E3597D">
          <w:rPr>
            <w:noProof/>
            <w:webHidden/>
          </w:rPr>
          <w:fldChar w:fldCharType="end"/>
        </w:r>
      </w:hyperlink>
    </w:p>
    <w:p w14:paraId="50B184E5" w14:textId="609F5C27" w:rsidR="00E3597D" w:rsidRDefault="00121230">
      <w:pPr>
        <w:pStyle w:val="TableofFigures"/>
        <w:tabs>
          <w:tab w:val="right" w:leader="dot" w:pos="9629"/>
        </w:tabs>
        <w:rPr>
          <w:rFonts w:asciiTheme="minorHAnsi" w:eastAsiaTheme="minorEastAsia" w:hAnsiTheme="minorHAnsi" w:cstheme="minorBidi"/>
          <w:noProof/>
          <w:sz w:val="22"/>
          <w:szCs w:val="22"/>
          <w:lang w:val="en-US"/>
        </w:rPr>
      </w:pPr>
      <w:hyperlink w:anchor="_Toc73043849" w:history="1">
        <w:r w:rsidR="00E3597D" w:rsidRPr="004F02A6">
          <w:rPr>
            <w:rStyle w:val="Hyperlink"/>
            <w:noProof/>
          </w:rPr>
          <w:t>Table 7 Dolby profiles and ISO BMFF encapsulation</w:t>
        </w:r>
        <w:r w:rsidR="00E3597D">
          <w:rPr>
            <w:noProof/>
            <w:webHidden/>
          </w:rPr>
          <w:tab/>
        </w:r>
        <w:r w:rsidR="00E3597D">
          <w:rPr>
            <w:noProof/>
            <w:webHidden/>
          </w:rPr>
          <w:fldChar w:fldCharType="begin"/>
        </w:r>
        <w:r w:rsidR="00E3597D">
          <w:rPr>
            <w:noProof/>
            <w:webHidden/>
          </w:rPr>
          <w:instrText xml:space="preserve"> PAGEREF _Toc73043849 \h </w:instrText>
        </w:r>
        <w:r w:rsidR="00E3597D">
          <w:rPr>
            <w:noProof/>
            <w:webHidden/>
          </w:rPr>
        </w:r>
        <w:r w:rsidR="00E3597D">
          <w:rPr>
            <w:noProof/>
            <w:webHidden/>
          </w:rPr>
          <w:fldChar w:fldCharType="separate"/>
        </w:r>
        <w:r w:rsidR="00D96667">
          <w:rPr>
            <w:noProof/>
            <w:webHidden/>
          </w:rPr>
          <w:t>14</w:t>
        </w:r>
        <w:r w:rsidR="00E3597D">
          <w:rPr>
            <w:noProof/>
            <w:webHidden/>
          </w:rPr>
          <w:fldChar w:fldCharType="end"/>
        </w:r>
      </w:hyperlink>
    </w:p>
    <w:p w14:paraId="45443476" w14:textId="63EF4F1D" w:rsidR="00E3597D" w:rsidRDefault="00682352">
      <w:pPr>
        <w:pStyle w:val="TableofFigures"/>
        <w:tabs>
          <w:tab w:val="right" w:leader="dot" w:pos="9629"/>
        </w:tabs>
        <w:rPr>
          <w:rFonts w:asciiTheme="minorHAnsi" w:eastAsiaTheme="minorEastAsia" w:hAnsiTheme="minorHAnsi" w:cstheme="minorBidi"/>
          <w:noProof/>
          <w:sz w:val="22"/>
          <w:szCs w:val="22"/>
          <w:lang w:val="en-US"/>
        </w:rPr>
      </w:pPr>
      <w:r>
        <w:rPr>
          <w:noProof/>
        </w:rPr>
        <w:fldChar w:fldCharType="begin"/>
      </w:r>
      <w:r>
        <w:rPr>
          <w:noProof/>
        </w:rPr>
        <w:instrText xml:space="preserve"> HYPERLINK \l "_Toc73043850" </w:instrText>
      </w:r>
      <w:r>
        <w:rPr>
          <w:noProof/>
        </w:rPr>
        <w:fldChar w:fldCharType="separate"/>
      </w:r>
      <w:r w:rsidR="00E3597D" w:rsidRPr="004F02A6">
        <w:rPr>
          <w:rStyle w:val="Hyperlink"/>
          <w:noProof/>
        </w:rPr>
        <w:t>Table 8 AC-4 element and attribute settings</w:t>
      </w:r>
      <w:r w:rsidR="00E3597D">
        <w:rPr>
          <w:noProof/>
          <w:webHidden/>
        </w:rPr>
        <w:tab/>
      </w:r>
      <w:r w:rsidR="00E3597D">
        <w:rPr>
          <w:noProof/>
          <w:webHidden/>
        </w:rPr>
        <w:fldChar w:fldCharType="begin"/>
      </w:r>
      <w:r w:rsidR="00E3597D">
        <w:rPr>
          <w:noProof/>
          <w:webHidden/>
        </w:rPr>
        <w:instrText xml:space="preserve"> PAGEREF _Toc73043850 \h </w:instrText>
      </w:r>
      <w:r w:rsidR="00E3597D">
        <w:rPr>
          <w:noProof/>
          <w:webHidden/>
        </w:rPr>
      </w:r>
      <w:r w:rsidR="00E3597D">
        <w:rPr>
          <w:noProof/>
          <w:webHidden/>
        </w:rPr>
        <w:fldChar w:fldCharType="separate"/>
      </w:r>
      <w:ins w:id="52" w:author="Phillip Maness" w:date="2021-06-09T22:35:00Z">
        <w:r w:rsidR="00D96667">
          <w:rPr>
            <w:noProof/>
            <w:webHidden/>
          </w:rPr>
          <w:t>15</w:t>
        </w:r>
      </w:ins>
      <w:del w:id="53" w:author="Phillip Maness" w:date="2021-06-09T22:35:00Z">
        <w:r w:rsidR="00E3597D" w:rsidDel="00D96667">
          <w:rPr>
            <w:noProof/>
            <w:webHidden/>
          </w:rPr>
          <w:delText>14</w:delText>
        </w:r>
      </w:del>
      <w:r w:rsidR="00E3597D">
        <w:rPr>
          <w:noProof/>
          <w:webHidden/>
        </w:rPr>
        <w:fldChar w:fldCharType="end"/>
      </w:r>
      <w:r>
        <w:rPr>
          <w:noProof/>
        </w:rPr>
        <w:fldChar w:fldCharType="end"/>
      </w:r>
    </w:p>
    <w:p w14:paraId="649D6297" w14:textId="1731752F" w:rsidR="00E3597D" w:rsidRDefault="00682352">
      <w:pPr>
        <w:pStyle w:val="TableofFigures"/>
        <w:tabs>
          <w:tab w:val="right" w:leader="dot" w:pos="9629"/>
        </w:tabs>
        <w:rPr>
          <w:rFonts w:asciiTheme="minorHAnsi" w:eastAsiaTheme="minorEastAsia" w:hAnsiTheme="minorHAnsi" w:cstheme="minorBidi"/>
          <w:noProof/>
          <w:sz w:val="22"/>
          <w:szCs w:val="22"/>
          <w:lang w:val="en-US"/>
        </w:rPr>
      </w:pPr>
      <w:r>
        <w:rPr>
          <w:noProof/>
        </w:rPr>
        <w:fldChar w:fldCharType="begin"/>
      </w:r>
      <w:r>
        <w:rPr>
          <w:noProof/>
        </w:rPr>
        <w:instrText xml:space="preserve"> HYPERLINK \l "_Toc73043851" </w:instrText>
      </w:r>
      <w:r>
        <w:rPr>
          <w:noProof/>
        </w:rPr>
        <w:fldChar w:fldCharType="separate"/>
      </w:r>
      <w:r w:rsidR="00E3597D" w:rsidRPr="004F02A6">
        <w:rPr>
          <w:rStyle w:val="Hyperlink"/>
          <w:noProof/>
        </w:rPr>
        <w:t>Table 9 DTS profiles and ISO BMFF encapsulation</w:t>
      </w:r>
      <w:r w:rsidR="00E3597D">
        <w:rPr>
          <w:noProof/>
          <w:webHidden/>
        </w:rPr>
        <w:tab/>
      </w:r>
      <w:r w:rsidR="00E3597D">
        <w:rPr>
          <w:noProof/>
          <w:webHidden/>
        </w:rPr>
        <w:fldChar w:fldCharType="begin"/>
      </w:r>
      <w:r w:rsidR="00E3597D">
        <w:rPr>
          <w:noProof/>
          <w:webHidden/>
        </w:rPr>
        <w:instrText xml:space="preserve"> PAGEREF _Toc73043851 \h </w:instrText>
      </w:r>
      <w:r w:rsidR="00E3597D">
        <w:rPr>
          <w:noProof/>
          <w:webHidden/>
        </w:rPr>
      </w:r>
      <w:r w:rsidR="00E3597D">
        <w:rPr>
          <w:noProof/>
          <w:webHidden/>
        </w:rPr>
        <w:fldChar w:fldCharType="separate"/>
      </w:r>
      <w:ins w:id="54" w:author="Phillip Maness" w:date="2021-06-09T22:35:00Z">
        <w:r w:rsidR="00D96667">
          <w:rPr>
            <w:noProof/>
            <w:webHidden/>
          </w:rPr>
          <w:t>16</w:t>
        </w:r>
      </w:ins>
      <w:del w:id="55" w:author="Phillip Maness" w:date="2021-06-09T22:35:00Z">
        <w:r w:rsidR="00E3597D" w:rsidDel="00D96667">
          <w:rPr>
            <w:noProof/>
            <w:webHidden/>
          </w:rPr>
          <w:delText>15</w:delText>
        </w:r>
      </w:del>
      <w:r w:rsidR="00E3597D">
        <w:rPr>
          <w:noProof/>
          <w:webHidden/>
        </w:rPr>
        <w:fldChar w:fldCharType="end"/>
      </w:r>
      <w:r>
        <w:rPr>
          <w:noProof/>
        </w:rPr>
        <w:fldChar w:fldCharType="end"/>
      </w:r>
    </w:p>
    <w:p w14:paraId="04DC1EE4" w14:textId="442DD614" w:rsidR="00E3597D" w:rsidRDefault="00121230">
      <w:pPr>
        <w:pStyle w:val="TableofFigures"/>
        <w:tabs>
          <w:tab w:val="right" w:leader="dot" w:pos="9629"/>
        </w:tabs>
        <w:rPr>
          <w:rFonts w:asciiTheme="minorHAnsi" w:eastAsiaTheme="minorEastAsia" w:hAnsiTheme="minorHAnsi" w:cstheme="minorBidi"/>
          <w:noProof/>
          <w:sz w:val="22"/>
          <w:szCs w:val="22"/>
          <w:lang w:val="en-US"/>
        </w:rPr>
      </w:pPr>
      <w:hyperlink w:anchor="_Toc73043852" w:history="1">
        <w:r w:rsidR="00E3597D" w:rsidRPr="004F02A6">
          <w:rPr>
            <w:rStyle w:val="Hyperlink"/>
            <w:noProof/>
          </w:rPr>
          <w:t>Table 10 DTS-HD element and attribute settings</w:t>
        </w:r>
        <w:r w:rsidR="00E3597D">
          <w:rPr>
            <w:noProof/>
            <w:webHidden/>
          </w:rPr>
          <w:tab/>
        </w:r>
        <w:r w:rsidR="00E3597D">
          <w:rPr>
            <w:noProof/>
            <w:webHidden/>
          </w:rPr>
          <w:fldChar w:fldCharType="begin"/>
        </w:r>
        <w:r w:rsidR="00E3597D">
          <w:rPr>
            <w:noProof/>
            <w:webHidden/>
          </w:rPr>
          <w:instrText xml:space="preserve"> PAGEREF _Toc73043852 \h </w:instrText>
        </w:r>
        <w:r w:rsidR="00E3597D">
          <w:rPr>
            <w:noProof/>
            <w:webHidden/>
          </w:rPr>
        </w:r>
        <w:r w:rsidR="00E3597D">
          <w:rPr>
            <w:noProof/>
            <w:webHidden/>
          </w:rPr>
          <w:fldChar w:fldCharType="separate"/>
        </w:r>
        <w:r w:rsidR="00D96667">
          <w:rPr>
            <w:noProof/>
            <w:webHidden/>
          </w:rPr>
          <w:t>16</w:t>
        </w:r>
        <w:r w:rsidR="00E3597D">
          <w:rPr>
            <w:noProof/>
            <w:webHidden/>
          </w:rPr>
          <w:fldChar w:fldCharType="end"/>
        </w:r>
      </w:hyperlink>
    </w:p>
    <w:p w14:paraId="0B99B0C0" w14:textId="54F43F85" w:rsidR="00E3597D" w:rsidRDefault="00121230">
      <w:pPr>
        <w:pStyle w:val="TableofFigures"/>
        <w:tabs>
          <w:tab w:val="right" w:leader="dot" w:pos="9629"/>
        </w:tabs>
        <w:rPr>
          <w:rFonts w:asciiTheme="minorHAnsi" w:eastAsiaTheme="minorEastAsia" w:hAnsiTheme="minorHAnsi" w:cstheme="minorBidi"/>
          <w:noProof/>
          <w:sz w:val="22"/>
          <w:szCs w:val="22"/>
          <w:lang w:val="en-US"/>
        </w:rPr>
      </w:pPr>
      <w:hyperlink w:anchor="_Toc73043853" w:history="1">
        <w:r w:rsidR="00E3597D" w:rsidRPr="004F02A6">
          <w:rPr>
            <w:rStyle w:val="Hyperlink"/>
            <w:noProof/>
          </w:rPr>
          <w:t>Table 11 DTS-UHD element and attribute settings</w:t>
        </w:r>
        <w:r w:rsidR="00E3597D">
          <w:rPr>
            <w:noProof/>
            <w:webHidden/>
          </w:rPr>
          <w:tab/>
        </w:r>
        <w:r w:rsidR="00E3597D">
          <w:rPr>
            <w:noProof/>
            <w:webHidden/>
          </w:rPr>
          <w:fldChar w:fldCharType="begin"/>
        </w:r>
        <w:r w:rsidR="00E3597D">
          <w:rPr>
            <w:noProof/>
            <w:webHidden/>
          </w:rPr>
          <w:instrText xml:space="preserve"> PAGEREF _Toc73043853 \h </w:instrText>
        </w:r>
        <w:r w:rsidR="00E3597D">
          <w:rPr>
            <w:noProof/>
            <w:webHidden/>
          </w:rPr>
        </w:r>
        <w:r w:rsidR="00E3597D">
          <w:rPr>
            <w:noProof/>
            <w:webHidden/>
          </w:rPr>
          <w:fldChar w:fldCharType="separate"/>
        </w:r>
        <w:r w:rsidR="00D96667">
          <w:rPr>
            <w:noProof/>
            <w:webHidden/>
          </w:rPr>
          <w:t>16</w:t>
        </w:r>
        <w:r w:rsidR="00E3597D">
          <w:rPr>
            <w:noProof/>
            <w:webHidden/>
          </w:rPr>
          <w:fldChar w:fldCharType="end"/>
        </w:r>
      </w:hyperlink>
    </w:p>
    <w:p w14:paraId="221E77C4" w14:textId="5DCE0E5A" w:rsidR="00E3597D" w:rsidRDefault="00682352">
      <w:pPr>
        <w:pStyle w:val="TableofFigures"/>
        <w:tabs>
          <w:tab w:val="right" w:leader="dot" w:pos="9629"/>
        </w:tabs>
        <w:rPr>
          <w:rFonts w:asciiTheme="minorHAnsi" w:eastAsiaTheme="minorEastAsia" w:hAnsiTheme="minorHAnsi" w:cstheme="minorBidi"/>
          <w:noProof/>
          <w:sz w:val="22"/>
          <w:szCs w:val="22"/>
          <w:lang w:val="en-US"/>
        </w:rPr>
      </w:pPr>
      <w:r>
        <w:rPr>
          <w:noProof/>
        </w:rPr>
        <w:fldChar w:fldCharType="begin"/>
      </w:r>
      <w:r>
        <w:rPr>
          <w:noProof/>
        </w:rPr>
        <w:instrText xml:space="preserve"> HYPERLINK \l "_Toc73043854" </w:instrText>
      </w:r>
      <w:r>
        <w:rPr>
          <w:noProof/>
        </w:rPr>
        <w:fldChar w:fldCharType="separate"/>
      </w:r>
      <w:r w:rsidR="00E3597D" w:rsidRPr="004F02A6">
        <w:rPr>
          <w:rStyle w:val="Hyperlink"/>
          <w:noProof/>
        </w:rPr>
        <w:t>Table 12 MPEG-H Audio elements and attributes settings</w:t>
      </w:r>
      <w:r w:rsidR="00E3597D">
        <w:rPr>
          <w:noProof/>
          <w:webHidden/>
        </w:rPr>
        <w:tab/>
      </w:r>
      <w:r w:rsidR="00E3597D">
        <w:rPr>
          <w:noProof/>
          <w:webHidden/>
        </w:rPr>
        <w:fldChar w:fldCharType="begin"/>
      </w:r>
      <w:r w:rsidR="00E3597D">
        <w:rPr>
          <w:noProof/>
          <w:webHidden/>
        </w:rPr>
        <w:instrText xml:space="preserve"> PAGEREF _Toc73043854 \h </w:instrText>
      </w:r>
      <w:r w:rsidR="00E3597D">
        <w:rPr>
          <w:noProof/>
          <w:webHidden/>
        </w:rPr>
      </w:r>
      <w:r w:rsidR="00E3597D">
        <w:rPr>
          <w:noProof/>
          <w:webHidden/>
        </w:rPr>
        <w:fldChar w:fldCharType="separate"/>
      </w:r>
      <w:ins w:id="56" w:author="Phillip Maness" w:date="2021-06-09T22:35:00Z">
        <w:r w:rsidR="00D96667">
          <w:rPr>
            <w:noProof/>
            <w:webHidden/>
          </w:rPr>
          <w:t>18</w:t>
        </w:r>
      </w:ins>
      <w:del w:id="57" w:author="Phillip Maness" w:date="2021-06-09T22:35:00Z">
        <w:r w:rsidR="00E3597D" w:rsidDel="00D96667">
          <w:rPr>
            <w:noProof/>
            <w:webHidden/>
          </w:rPr>
          <w:delText>17</w:delText>
        </w:r>
      </w:del>
      <w:r w:rsidR="00E3597D">
        <w:rPr>
          <w:noProof/>
          <w:webHidden/>
        </w:rPr>
        <w:fldChar w:fldCharType="end"/>
      </w:r>
      <w:r>
        <w:rPr>
          <w:noProof/>
        </w:rPr>
        <w:fldChar w:fldCharType="end"/>
      </w:r>
    </w:p>
    <w:p w14:paraId="05E54EA8" w14:textId="19A066E3" w:rsidR="00E3597D" w:rsidRDefault="00682352">
      <w:pPr>
        <w:pStyle w:val="TableofFigures"/>
        <w:tabs>
          <w:tab w:val="right" w:leader="dot" w:pos="9629"/>
        </w:tabs>
        <w:rPr>
          <w:rFonts w:asciiTheme="minorHAnsi" w:eastAsiaTheme="minorEastAsia" w:hAnsiTheme="minorHAnsi" w:cstheme="minorBidi"/>
          <w:noProof/>
          <w:sz w:val="22"/>
          <w:szCs w:val="22"/>
          <w:lang w:val="en-US"/>
        </w:rPr>
      </w:pPr>
      <w:r>
        <w:rPr>
          <w:noProof/>
        </w:rPr>
        <w:fldChar w:fldCharType="begin"/>
      </w:r>
      <w:r>
        <w:rPr>
          <w:noProof/>
        </w:rPr>
        <w:instrText xml:space="preserve"> HYPERLINK \l "_Toc73043855" </w:instrText>
      </w:r>
      <w:r>
        <w:rPr>
          <w:noProof/>
        </w:rPr>
        <w:fldChar w:fldCharType="separate"/>
      </w:r>
      <w:r w:rsidR="00E3597D" w:rsidRPr="004F02A6">
        <w:rPr>
          <w:rStyle w:val="Hyperlink"/>
          <w:noProof/>
        </w:rPr>
        <w:t>Table 13 MPEG-H profiles and ISO BMFF encapsulation</w:t>
      </w:r>
      <w:r w:rsidR="00E3597D">
        <w:rPr>
          <w:noProof/>
          <w:webHidden/>
        </w:rPr>
        <w:tab/>
      </w:r>
      <w:r w:rsidR="00E3597D">
        <w:rPr>
          <w:noProof/>
          <w:webHidden/>
        </w:rPr>
        <w:fldChar w:fldCharType="begin"/>
      </w:r>
      <w:r w:rsidR="00E3597D">
        <w:rPr>
          <w:noProof/>
          <w:webHidden/>
        </w:rPr>
        <w:instrText xml:space="preserve"> PAGEREF _Toc73043855 \h </w:instrText>
      </w:r>
      <w:r w:rsidR="00E3597D">
        <w:rPr>
          <w:noProof/>
          <w:webHidden/>
        </w:rPr>
      </w:r>
      <w:r w:rsidR="00E3597D">
        <w:rPr>
          <w:noProof/>
          <w:webHidden/>
        </w:rPr>
        <w:fldChar w:fldCharType="separate"/>
      </w:r>
      <w:ins w:id="58" w:author="Phillip Maness" w:date="2021-06-09T22:35:00Z">
        <w:r w:rsidR="00D96667">
          <w:rPr>
            <w:noProof/>
            <w:webHidden/>
          </w:rPr>
          <w:t>20</w:t>
        </w:r>
      </w:ins>
      <w:del w:id="59" w:author="Phillip Maness" w:date="2021-06-09T22:35:00Z">
        <w:r w:rsidR="00E3597D" w:rsidDel="00D96667">
          <w:rPr>
            <w:noProof/>
            <w:webHidden/>
          </w:rPr>
          <w:delText>19</w:delText>
        </w:r>
      </w:del>
      <w:r w:rsidR="00E3597D">
        <w:rPr>
          <w:noProof/>
          <w:webHidden/>
        </w:rPr>
        <w:fldChar w:fldCharType="end"/>
      </w:r>
      <w:r>
        <w:rPr>
          <w:noProof/>
        </w:rPr>
        <w:fldChar w:fldCharType="end"/>
      </w:r>
    </w:p>
    <w:p w14:paraId="49073C34" w14:textId="10632B46" w:rsidR="00E3597D" w:rsidRDefault="00682352">
      <w:pPr>
        <w:pStyle w:val="TableofFigures"/>
        <w:tabs>
          <w:tab w:val="right" w:leader="dot" w:pos="9629"/>
        </w:tabs>
        <w:rPr>
          <w:rFonts w:asciiTheme="minorHAnsi" w:eastAsiaTheme="minorEastAsia" w:hAnsiTheme="minorHAnsi" w:cstheme="minorBidi"/>
          <w:noProof/>
          <w:sz w:val="22"/>
          <w:szCs w:val="22"/>
          <w:lang w:val="en-US"/>
        </w:rPr>
      </w:pPr>
      <w:r>
        <w:rPr>
          <w:noProof/>
        </w:rPr>
        <w:fldChar w:fldCharType="begin"/>
      </w:r>
      <w:r>
        <w:rPr>
          <w:noProof/>
        </w:rPr>
        <w:instrText xml:space="preserve"> HYPERLINK \l "_Toc73043856" </w:instrText>
      </w:r>
      <w:r>
        <w:rPr>
          <w:noProof/>
        </w:rPr>
        <w:fldChar w:fldCharType="separate"/>
      </w:r>
      <w:r w:rsidR="00E3597D" w:rsidRPr="004F02A6">
        <w:rPr>
          <w:rStyle w:val="Hyperlink"/>
          <w:noProof/>
        </w:rPr>
        <w:t>Table 14 MPEG-D USAC profile and ISO BMFF encapsulation</w:t>
      </w:r>
      <w:r w:rsidR="00E3597D">
        <w:rPr>
          <w:noProof/>
          <w:webHidden/>
        </w:rPr>
        <w:tab/>
      </w:r>
      <w:r w:rsidR="00E3597D">
        <w:rPr>
          <w:noProof/>
          <w:webHidden/>
        </w:rPr>
        <w:fldChar w:fldCharType="begin"/>
      </w:r>
      <w:r w:rsidR="00E3597D">
        <w:rPr>
          <w:noProof/>
          <w:webHidden/>
        </w:rPr>
        <w:instrText xml:space="preserve"> PAGEREF _Toc73043856 \h </w:instrText>
      </w:r>
      <w:r w:rsidR="00E3597D">
        <w:rPr>
          <w:noProof/>
          <w:webHidden/>
        </w:rPr>
      </w:r>
      <w:r w:rsidR="00E3597D">
        <w:rPr>
          <w:noProof/>
          <w:webHidden/>
        </w:rPr>
        <w:fldChar w:fldCharType="separate"/>
      </w:r>
      <w:ins w:id="60" w:author="Phillip Maness" w:date="2021-06-09T22:35:00Z">
        <w:r w:rsidR="00D96667">
          <w:rPr>
            <w:noProof/>
            <w:webHidden/>
          </w:rPr>
          <w:t>22</w:t>
        </w:r>
      </w:ins>
      <w:del w:id="61" w:author="Phillip Maness" w:date="2021-06-09T22:35:00Z">
        <w:r w:rsidR="00E3597D" w:rsidDel="00D96667">
          <w:rPr>
            <w:noProof/>
            <w:webHidden/>
          </w:rPr>
          <w:delText>21</w:delText>
        </w:r>
      </w:del>
      <w:r w:rsidR="00E3597D">
        <w:rPr>
          <w:noProof/>
          <w:webHidden/>
        </w:rPr>
        <w:fldChar w:fldCharType="end"/>
      </w:r>
      <w:r>
        <w:rPr>
          <w:noProof/>
        </w:rPr>
        <w:fldChar w:fldCharType="end"/>
      </w:r>
    </w:p>
    <w:p w14:paraId="1CFD98B5" w14:textId="359D6112" w:rsidR="006B62B9" w:rsidRPr="00E71784" w:rsidRDefault="006B62B9">
      <w:r>
        <w:fldChar w:fldCharType="end"/>
      </w:r>
    </w:p>
    <w:p w14:paraId="05AC8A6A" w14:textId="445D649E" w:rsidR="00FF3E6E" w:rsidRPr="00B429D2" w:rsidRDefault="00D626BF" w:rsidP="00A301A6">
      <w:pPr>
        <w:spacing w:after="0"/>
        <w:ind w:left="-567"/>
      </w:pPr>
      <w:r w:rsidRPr="00B429D2">
        <w:br w:type="page"/>
      </w:r>
    </w:p>
    <w:p w14:paraId="4746C133" w14:textId="77777777" w:rsidR="00A301A6" w:rsidRPr="00E71784" w:rsidRDefault="00A301A6" w:rsidP="009E1BB7">
      <w:pPr>
        <w:pStyle w:val="NNHeading1"/>
      </w:pPr>
      <w:bookmarkStart w:id="62" w:name="_Toc451533943"/>
      <w:bookmarkStart w:id="63" w:name="_Toc484178378"/>
      <w:bookmarkStart w:id="64" w:name="_Toc484178408"/>
      <w:bookmarkStart w:id="65" w:name="_Toc487531992"/>
      <w:bookmarkStart w:id="66" w:name="_Toc527987190"/>
      <w:bookmarkStart w:id="67" w:name="_Toc73043787"/>
      <w:r w:rsidRPr="00E71784">
        <w:lastRenderedPageBreak/>
        <w:t>Intellectual Property Rights</w:t>
      </w:r>
      <w:bookmarkEnd w:id="62"/>
      <w:bookmarkEnd w:id="63"/>
      <w:bookmarkEnd w:id="64"/>
      <w:bookmarkEnd w:id="65"/>
      <w:bookmarkEnd w:id="66"/>
      <w:bookmarkEnd w:id="67"/>
    </w:p>
    <w:p w14:paraId="4E0D4629" w14:textId="01586B5F" w:rsidR="003029ED" w:rsidRDefault="003029ED" w:rsidP="009E1BB7">
      <w:pPr>
        <w:pStyle w:val="H6"/>
      </w:pPr>
      <w:r>
        <w:t>Disclaimer</w:t>
      </w:r>
    </w:p>
    <w:p w14:paraId="0430F717" w14:textId="477FE662" w:rsidR="006F34F2" w:rsidRDefault="006F34F2" w:rsidP="006F34F2">
      <w:r>
        <w:t xml:space="preserve">This is a document made available by DASH-IF. The technology embodied in this document may involve the use of intellectual property rights, including patents and patent applications owned or controlled by any of the authors or developers of this document. No patent license, either implied or express, is granted to you by this document. DASH-IF has made no search or investigation for such rights and DASH-IF disclaims any duty to do so. The rights and obligations which apply to DASH-IF documents, as such rights and obligations are set forth and defined in the DASH-IF Bylaws and IPR Policy including, but not limited to, patent and other intellectual property license rights and obligations. A copy of the DASH-IF Bylaws and IPR Policy can be obtained at </w:t>
      </w:r>
      <w:hyperlink r:id="rId11" w:history="1">
        <w:r w:rsidR="002808D4" w:rsidRPr="002808D4">
          <w:rPr>
            <w:rStyle w:val="Hyperlink"/>
          </w:rPr>
          <w:t>http://dashif.org/</w:t>
        </w:r>
      </w:hyperlink>
      <w:r>
        <w:t>.</w:t>
      </w:r>
    </w:p>
    <w:p w14:paraId="4A02D9F5" w14:textId="35F03089" w:rsidR="006F34F2" w:rsidRDefault="006F34F2" w:rsidP="006F34F2">
      <w:r>
        <w:t>The material contained herein is provided on an "AS IS" basis and to the maximum extent pe mitted by applicable law, this material is provided AS IS, and the authors and developers of this material and DASH-IF hereby disclaim all other warranties and conditions, either express, implied or statutory, including, but not limited to, any (if any) implied warranties, duties or conditions of merchantability, of fitness for a particular purpose, of accuracy or completeness of responses, of workmanlike effort, and of lack of negligence.</w:t>
      </w:r>
    </w:p>
    <w:p w14:paraId="38C854D6" w14:textId="025AFE1B" w:rsidR="006F34F2" w:rsidRDefault="006F34F2" w:rsidP="006F34F2">
      <w:r>
        <w:t>In addition, this document may include references to documents and/or technologies controlled by third parties. Those third-party documents and technologies may be subject to third party rules and licensing terms. No intellectual property license, either implied or express, to any third-party material is granted to you by this document or DASH-IF. DASH-IF makes no warranty whatsoever for such third-party material.</w:t>
      </w:r>
    </w:p>
    <w:p w14:paraId="381BBCDB" w14:textId="10B62229" w:rsidR="003029ED" w:rsidRPr="003029ED" w:rsidRDefault="006F34F2" w:rsidP="006F34F2">
      <w:r>
        <w:t xml:space="preserve">Note that technologies included in this document and for which no test and conformance material is provided, are only published as candidate technologies, and may be removed if no test material is provided before releasing a new version of this guidelines document. For the availability of test material, please check </w:t>
      </w:r>
      <w:hyperlink r:id="rId12" w:history="1">
        <w:r w:rsidRPr="00917871">
          <w:rPr>
            <w:rStyle w:val="Hyperlink"/>
          </w:rPr>
          <w:t>http</w:t>
        </w:r>
        <w:r w:rsidR="00917871" w:rsidRPr="00917871">
          <w:rPr>
            <w:rStyle w:val="Hyperlink"/>
          </w:rPr>
          <w:t>s</w:t>
        </w:r>
        <w:r w:rsidRPr="00917871">
          <w:rPr>
            <w:rStyle w:val="Hyperlink"/>
          </w:rPr>
          <w:t>://www.dashif.org</w:t>
        </w:r>
      </w:hyperlink>
      <w:r w:rsidR="003029ED">
        <w:t>.</w:t>
      </w:r>
    </w:p>
    <w:p w14:paraId="09E4FD13" w14:textId="77777777" w:rsidR="003029ED" w:rsidRPr="00E71784" w:rsidRDefault="003029ED" w:rsidP="00F52C10"/>
    <w:p w14:paraId="3F549112" w14:textId="77777777" w:rsidR="00A301A6" w:rsidRPr="00E71784" w:rsidRDefault="00A301A6" w:rsidP="009E1BB7">
      <w:pPr>
        <w:pStyle w:val="NNHeading1"/>
      </w:pPr>
      <w:bookmarkStart w:id="68" w:name="_Toc451533944"/>
      <w:bookmarkStart w:id="69" w:name="_Toc484178379"/>
      <w:bookmarkStart w:id="70" w:name="_Toc484178409"/>
      <w:bookmarkStart w:id="71" w:name="_Toc487531993"/>
      <w:bookmarkStart w:id="72" w:name="_Toc527987191"/>
      <w:bookmarkStart w:id="73" w:name="_Toc73043788"/>
      <w:bookmarkStart w:id="74" w:name="For_tbname"/>
      <w:r w:rsidRPr="009E1BB7">
        <w:t>Foreword</w:t>
      </w:r>
      <w:bookmarkEnd w:id="68"/>
      <w:bookmarkEnd w:id="69"/>
      <w:bookmarkEnd w:id="70"/>
      <w:bookmarkEnd w:id="71"/>
      <w:bookmarkEnd w:id="72"/>
      <w:bookmarkEnd w:id="73"/>
    </w:p>
    <w:p w14:paraId="2A4E35BF" w14:textId="3CE65FE8" w:rsidR="00D626BF" w:rsidRPr="00E71784" w:rsidRDefault="00D626BF">
      <w:r w:rsidRPr="00E71784">
        <w:t xml:space="preserve">This Technical Specification (TS) has been produced by </w:t>
      </w:r>
      <w:bookmarkEnd w:id="74"/>
      <w:r w:rsidR="003029ED">
        <w:t>the DASH-IF Technical Working Group</w:t>
      </w:r>
      <w:r w:rsidRPr="00E71784">
        <w:t>.</w:t>
      </w:r>
    </w:p>
    <w:p w14:paraId="1570A639" w14:textId="77777777" w:rsidR="00A301A6" w:rsidRPr="009E1BB7" w:rsidRDefault="00A301A6" w:rsidP="009E1BB7">
      <w:pPr>
        <w:pStyle w:val="NNHeading1"/>
      </w:pPr>
      <w:bookmarkStart w:id="75" w:name="_Toc451533945"/>
      <w:bookmarkStart w:id="76" w:name="_Toc484178380"/>
      <w:bookmarkStart w:id="77" w:name="_Toc484178410"/>
      <w:bookmarkStart w:id="78" w:name="_Toc487531994"/>
      <w:bookmarkStart w:id="79" w:name="_Toc527987192"/>
      <w:bookmarkStart w:id="80" w:name="_Toc73043789"/>
      <w:r w:rsidRPr="00E71784">
        <w:t>Modal verbs terminology</w:t>
      </w:r>
      <w:bookmarkEnd w:id="75"/>
      <w:bookmarkEnd w:id="76"/>
      <w:bookmarkEnd w:id="77"/>
      <w:bookmarkEnd w:id="78"/>
      <w:bookmarkEnd w:id="79"/>
      <w:bookmarkEnd w:id="80"/>
    </w:p>
    <w:p w14:paraId="1DA59746" w14:textId="3649293B" w:rsidR="00A301A6" w:rsidRPr="00E71784" w:rsidRDefault="00A301A6" w:rsidP="00A301A6">
      <w:r w:rsidRPr="00E71784">
        <w:t>In the present document "</w:t>
      </w:r>
      <w:r w:rsidRPr="00E71784">
        <w:rPr>
          <w:b/>
          <w:bCs/>
        </w:rPr>
        <w:t>shall</w:t>
      </w:r>
      <w:r w:rsidRPr="00E71784">
        <w:t>", "</w:t>
      </w:r>
      <w:r w:rsidRPr="00E71784">
        <w:rPr>
          <w:b/>
          <w:bCs/>
        </w:rPr>
        <w:t>shall not</w:t>
      </w:r>
      <w:r w:rsidRPr="00E71784">
        <w:t>", "</w:t>
      </w:r>
      <w:r w:rsidRPr="00E71784">
        <w:rPr>
          <w:b/>
          <w:bCs/>
        </w:rPr>
        <w:t>should</w:t>
      </w:r>
      <w:r w:rsidRPr="00E71784">
        <w:t>", "</w:t>
      </w:r>
      <w:r w:rsidRPr="00E71784">
        <w:rPr>
          <w:b/>
          <w:bCs/>
        </w:rPr>
        <w:t>should not</w:t>
      </w:r>
      <w:r w:rsidRPr="00E71784">
        <w:t>", "</w:t>
      </w:r>
      <w:r w:rsidRPr="00E71784">
        <w:rPr>
          <w:b/>
          <w:bCs/>
        </w:rPr>
        <w:t>may</w:t>
      </w:r>
      <w:r w:rsidRPr="00E71784">
        <w:t>", "</w:t>
      </w:r>
      <w:r w:rsidRPr="00E71784">
        <w:rPr>
          <w:b/>
          <w:bCs/>
        </w:rPr>
        <w:t>need not</w:t>
      </w:r>
      <w:r w:rsidRPr="00E71784">
        <w:t>", "</w:t>
      </w:r>
      <w:r w:rsidRPr="00E71784">
        <w:rPr>
          <w:b/>
          <w:bCs/>
        </w:rPr>
        <w:t>will</w:t>
      </w:r>
      <w:r w:rsidRPr="00E71784">
        <w:rPr>
          <w:bCs/>
        </w:rPr>
        <w:t>"</w:t>
      </w:r>
      <w:r w:rsidRPr="00E71784">
        <w:t xml:space="preserve">, </w:t>
      </w:r>
      <w:r w:rsidRPr="00E71784">
        <w:rPr>
          <w:bCs/>
        </w:rPr>
        <w:t>"</w:t>
      </w:r>
      <w:r w:rsidRPr="00E71784">
        <w:rPr>
          <w:b/>
          <w:bCs/>
        </w:rPr>
        <w:t>will not</w:t>
      </w:r>
      <w:r w:rsidRPr="00E71784">
        <w:rPr>
          <w:bCs/>
        </w:rPr>
        <w:t>"</w:t>
      </w:r>
      <w:r w:rsidRPr="00E71784">
        <w:t>, "</w:t>
      </w:r>
      <w:r w:rsidRPr="00E71784">
        <w:rPr>
          <w:b/>
          <w:bCs/>
        </w:rPr>
        <w:t>can</w:t>
      </w:r>
      <w:r w:rsidRPr="00E71784">
        <w:t>" and "</w:t>
      </w:r>
      <w:r w:rsidRPr="00E71784">
        <w:rPr>
          <w:b/>
          <w:bCs/>
        </w:rPr>
        <w:t>cannot</w:t>
      </w:r>
      <w:r w:rsidRPr="00E71784">
        <w:t xml:space="preserve">" are to be interpreted as described in clause 3.2 of the </w:t>
      </w:r>
      <w:hyperlink r:id="rId13" w:history="1">
        <w:r w:rsidRPr="00E71784">
          <w:rPr>
            <w:rStyle w:val="Hyperlink"/>
          </w:rPr>
          <w:t>ETSI Drafting Rules</w:t>
        </w:r>
      </w:hyperlink>
      <w:r w:rsidRPr="00E71784">
        <w:t xml:space="preserve"> (Verbal forms for the expression of provisions).</w:t>
      </w:r>
    </w:p>
    <w:p w14:paraId="74A9259A" w14:textId="5CE48806" w:rsidR="00A301A6" w:rsidRPr="00E71784" w:rsidRDefault="00A301A6" w:rsidP="00A301A6">
      <w:r w:rsidRPr="00E71784">
        <w:t>"</w:t>
      </w:r>
      <w:r w:rsidRPr="00E71784">
        <w:rPr>
          <w:b/>
          <w:bCs/>
        </w:rPr>
        <w:t>must</w:t>
      </w:r>
      <w:r w:rsidRPr="00E71784">
        <w:t>" and "</w:t>
      </w:r>
      <w:r w:rsidRPr="00E71784">
        <w:rPr>
          <w:b/>
          <w:bCs/>
        </w:rPr>
        <w:t>must not</w:t>
      </w:r>
      <w:r w:rsidRPr="00E71784">
        <w:t xml:space="preserve">" are </w:t>
      </w:r>
      <w:r w:rsidRPr="00E71784">
        <w:rPr>
          <w:b/>
          <w:bCs/>
        </w:rPr>
        <w:t>NOT</w:t>
      </w:r>
      <w:r w:rsidRPr="00E71784">
        <w:t xml:space="preserve"> allowed in deliverables except when used in direct citation.</w:t>
      </w:r>
    </w:p>
    <w:p w14:paraId="18148899" w14:textId="32F37988" w:rsidR="00A301A6" w:rsidDel="007964CC" w:rsidRDefault="00A301A6" w:rsidP="009E1BB7">
      <w:pPr>
        <w:pStyle w:val="NNHeading1"/>
        <w:rPr>
          <w:del w:id="81" w:author="Phillip Maness" w:date="2021-06-17T21:15:00Z"/>
        </w:rPr>
      </w:pPr>
      <w:bookmarkStart w:id="82" w:name="_Toc451533946"/>
      <w:bookmarkStart w:id="83" w:name="_Toc484178381"/>
      <w:bookmarkStart w:id="84" w:name="_Toc484178411"/>
      <w:bookmarkStart w:id="85" w:name="_Toc487531995"/>
      <w:bookmarkStart w:id="86" w:name="_Toc527987193"/>
      <w:bookmarkStart w:id="87" w:name="_Toc73043790"/>
      <w:del w:id="88" w:author="Phillip Maness" w:date="2021-06-17T21:15:00Z">
        <w:r w:rsidRPr="00D34E88" w:rsidDel="007964CC">
          <w:rPr>
            <w:highlight w:val="yellow"/>
          </w:rPr>
          <w:delText>Executive summary</w:delText>
        </w:r>
        <w:bookmarkEnd w:id="82"/>
        <w:bookmarkEnd w:id="83"/>
        <w:bookmarkEnd w:id="84"/>
        <w:bookmarkEnd w:id="85"/>
        <w:bookmarkEnd w:id="86"/>
        <w:bookmarkEnd w:id="87"/>
      </w:del>
    </w:p>
    <w:p w14:paraId="0E2144B1" w14:textId="4FC9061C" w:rsidR="006758EC" w:rsidRPr="006758EC" w:rsidDel="007964CC" w:rsidRDefault="002D7499" w:rsidP="006758EC">
      <w:pPr>
        <w:rPr>
          <w:del w:id="89" w:author="Phillip Maness" w:date="2021-06-17T21:15:00Z"/>
        </w:rPr>
      </w:pPr>
      <w:del w:id="90" w:author="Phillip Maness" w:date="2021-06-17T21:15:00Z">
        <w:r w:rsidDel="007964CC">
          <w:delText xml:space="preserve">The present specification addresses the audio profiles defined for usage with CMAF, as defined by the DASH Industry Forum. </w:delText>
        </w:r>
        <w:r w:rsidR="006B62B9" w:rsidDel="007964CC">
          <w:delText xml:space="preserve">This is Part </w:delText>
        </w:r>
      </w:del>
      <w:del w:id="91" w:author="Phillip Maness" w:date="2021-06-09T12:00:00Z">
        <w:r w:rsidR="006B62B9" w:rsidDel="00115426">
          <w:delText xml:space="preserve">9 </w:delText>
        </w:r>
      </w:del>
      <w:del w:id="92" w:author="Phillip Maness" w:date="2021-06-17T21:15:00Z">
        <w:r w:rsidR="006B62B9" w:rsidDel="007964CC">
          <w:delText>of a multipart specification and is intended to be used with other parts to define a comprehensive system for media delivery.</w:delText>
        </w:r>
      </w:del>
    </w:p>
    <w:p w14:paraId="4A420C8D" w14:textId="77777777" w:rsidR="00A301A6" w:rsidRDefault="00A301A6" w:rsidP="009E1BB7">
      <w:pPr>
        <w:pStyle w:val="NNHeading1"/>
      </w:pPr>
      <w:bookmarkStart w:id="93" w:name="_Toc451533947"/>
      <w:bookmarkStart w:id="94" w:name="_Toc484178382"/>
      <w:bookmarkStart w:id="95" w:name="_Toc484178412"/>
      <w:bookmarkStart w:id="96" w:name="_Toc487531996"/>
      <w:bookmarkStart w:id="97" w:name="_Toc527987194"/>
      <w:bookmarkStart w:id="98" w:name="_Toc73043791"/>
      <w:r w:rsidRPr="009E1BB7">
        <w:t>Introduction</w:t>
      </w:r>
      <w:bookmarkEnd w:id="93"/>
      <w:bookmarkEnd w:id="94"/>
      <w:bookmarkEnd w:id="95"/>
      <w:bookmarkEnd w:id="96"/>
      <w:bookmarkEnd w:id="97"/>
      <w:bookmarkEnd w:id="98"/>
    </w:p>
    <w:p w14:paraId="53E8BD37" w14:textId="77777777" w:rsidR="0003470B" w:rsidRPr="001C6E66" w:rsidRDefault="0003470B" w:rsidP="0003470B">
      <w:pPr>
        <w:rPr>
          <w:color w:val="70AD47" w:themeColor="accent6"/>
          <w:rPrChange w:id="99" w:author="Phillip Maness" w:date="2021-06-17T21:39:00Z">
            <w:rPr/>
          </w:rPrChange>
        </w:rPr>
      </w:pPr>
      <w:r w:rsidRPr="001C6E66">
        <w:rPr>
          <w:color w:val="70AD47" w:themeColor="accent6"/>
          <w:rPrChange w:id="100" w:author="Phillip Maness" w:date="2021-06-17T21:39:00Z">
            <w:rPr/>
          </w:rPrChange>
        </w:rPr>
        <w:t>For editing period, the following colour code is used:</w:t>
      </w:r>
    </w:p>
    <w:p w14:paraId="22AFBC07" w14:textId="43C34B4C" w:rsidR="0003470B" w:rsidRPr="001C6E66" w:rsidRDefault="00D34E88" w:rsidP="00E44A61">
      <w:pPr>
        <w:pStyle w:val="ListParagraph"/>
        <w:numPr>
          <w:ilvl w:val="0"/>
          <w:numId w:val="12"/>
        </w:numPr>
        <w:rPr>
          <w:color w:val="70AD47" w:themeColor="accent6"/>
          <w:rPrChange w:id="101" w:author="Phillip Maness" w:date="2021-06-17T21:39:00Z">
            <w:rPr/>
          </w:rPrChange>
        </w:rPr>
      </w:pPr>
      <w:r w:rsidRPr="001C6E66">
        <w:rPr>
          <w:color w:val="70AD47" w:themeColor="accent6"/>
          <w:highlight w:val="green"/>
          <w:rPrChange w:id="102" w:author="Phillip Maness" w:date="2021-06-17T21:39:00Z">
            <w:rPr>
              <w:highlight w:val="green"/>
            </w:rPr>
          </w:rPrChange>
        </w:rPr>
        <w:t>g</w:t>
      </w:r>
      <w:r w:rsidR="0003470B" w:rsidRPr="001C6E66">
        <w:rPr>
          <w:color w:val="70AD47" w:themeColor="accent6"/>
          <w:highlight w:val="green"/>
          <w:rPrChange w:id="103" w:author="Phillip Maness" w:date="2021-06-17T21:39:00Z">
            <w:rPr>
              <w:highlight w:val="green"/>
            </w:rPr>
          </w:rPrChange>
        </w:rPr>
        <w:t>reen</w:t>
      </w:r>
      <w:r w:rsidR="0003470B" w:rsidRPr="001C6E66">
        <w:rPr>
          <w:color w:val="70AD47" w:themeColor="accent6"/>
          <w:rPrChange w:id="104" w:author="Phillip Maness" w:date="2021-06-17T21:39:00Z">
            <w:rPr/>
          </w:rPrChange>
        </w:rPr>
        <w:t>: clause and all subclauses completed in editing – ready for review</w:t>
      </w:r>
    </w:p>
    <w:p w14:paraId="4ACD123D" w14:textId="779187FA" w:rsidR="0003470B" w:rsidRPr="001C6E66" w:rsidRDefault="0003470B" w:rsidP="00E44A61">
      <w:pPr>
        <w:pStyle w:val="ListParagraph"/>
        <w:numPr>
          <w:ilvl w:val="0"/>
          <w:numId w:val="12"/>
        </w:numPr>
        <w:rPr>
          <w:color w:val="70AD47" w:themeColor="accent6"/>
          <w:rPrChange w:id="105" w:author="Phillip Maness" w:date="2021-06-17T21:39:00Z">
            <w:rPr/>
          </w:rPrChange>
        </w:rPr>
      </w:pPr>
      <w:r w:rsidRPr="001C6E66">
        <w:rPr>
          <w:color w:val="70AD47" w:themeColor="accent6"/>
          <w:highlight w:val="yellow"/>
          <w:rPrChange w:id="106" w:author="Phillip Maness" w:date="2021-06-17T21:39:00Z">
            <w:rPr>
              <w:highlight w:val="yellow"/>
            </w:rPr>
          </w:rPrChange>
        </w:rPr>
        <w:t>yellow</w:t>
      </w:r>
      <w:r w:rsidRPr="001C6E66">
        <w:rPr>
          <w:color w:val="70AD47" w:themeColor="accent6"/>
          <w:rPrChange w:id="107" w:author="Phillip Maness" w:date="2021-06-17T21:39:00Z">
            <w:rPr/>
          </w:rPrChange>
        </w:rPr>
        <w:t>: missing piece and issue</w:t>
      </w:r>
    </w:p>
    <w:p w14:paraId="4AD011CE" w14:textId="333BA23A" w:rsidR="0003470B" w:rsidRDefault="0003470B" w:rsidP="00E44A61">
      <w:pPr>
        <w:pStyle w:val="ListParagraph"/>
        <w:numPr>
          <w:ilvl w:val="0"/>
          <w:numId w:val="12"/>
        </w:numPr>
      </w:pPr>
      <w:r w:rsidRPr="001C6E66">
        <w:rPr>
          <w:color w:val="70AD47" w:themeColor="accent6"/>
          <w:highlight w:val="cyan"/>
          <w:rPrChange w:id="108" w:author="Phillip Maness" w:date="2021-06-17T21:39:00Z">
            <w:rPr>
              <w:highlight w:val="cyan"/>
            </w:rPr>
          </w:rPrChange>
        </w:rPr>
        <w:t>cyan</w:t>
      </w:r>
      <w:r w:rsidRPr="001C6E66">
        <w:rPr>
          <w:color w:val="70AD47" w:themeColor="accent6"/>
          <w:rPrChange w:id="109" w:author="Phillip Maness" w:date="2021-06-17T21:39:00Z">
            <w:rPr/>
          </w:rPrChange>
        </w:rPr>
        <w:t xml:space="preserve">: an action to </w:t>
      </w:r>
      <w:commentRangeStart w:id="110"/>
      <w:r w:rsidRPr="001C6E66">
        <w:rPr>
          <w:color w:val="70AD47" w:themeColor="accent6"/>
          <w:rPrChange w:id="111" w:author="Phillip Maness" w:date="2021-06-17T21:39:00Z">
            <w:rPr/>
          </w:rPrChange>
        </w:rPr>
        <w:t>someone</w:t>
      </w:r>
      <w:commentRangeEnd w:id="110"/>
      <w:r w:rsidR="001C6E66">
        <w:rPr>
          <w:rStyle w:val="CommentReference"/>
        </w:rPr>
        <w:commentReference w:id="110"/>
      </w:r>
    </w:p>
    <w:p w14:paraId="66693B11" w14:textId="77777777" w:rsidR="001C6E66" w:rsidRDefault="007964CC" w:rsidP="00B66978">
      <w:pPr>
        <w:rPr>
          <w:ins w:id="112" w:author="Phillip Maness" w:date="2021-06-17T21:36:00Z"/>
        </w:rPr>
      </w:pPr>
      <w:ins w:id="113" w:author="Phillip Maness" w:date="2021-06-17T21:15:00Z">
        <w:r>
          <w:t xml:space="preserve">The present </w:t>
        </w:r>
      </w:ins>
      <w:del w:id="114" w:author="Phillip Maness" w:date="2021-06-17T21:16:00Z">
        <w:r w:rsidR="00917871" w:rsidDel="00B66978">
          <w:delText xml:space="preserve">This </w:delText>
        </w:r>
      </w:del>
      <w:r w:rsidR="00917871">
        <w:t xml:space="preserve">document is Part </w:t>
      </w:r>
      <w:del w:id="115" w:author="Phillip Maness" w:date="2021-06-09T12:01:00Z">
        <w:r w:rsidR="00E514BC" w:rsidDel="00115426">
          <w:delText>9</w:delText>
        </w:r>
        <w:r w:rsidR="00917871" w:rsidDel="00115426">
          <w:delText xml:space="preserve"> </w:delText>
        </w:r>
      </w:del>
      <w:ins w:id="116" w:author="Phillip Maness" w:date="2021-06-09T12:01:00Z">
        <w:r w:rsidR="00115426">
          <w:t xml:space="preserve">8 </w:t>
        </w:r>
      </w:ins>
      <w:r w:rsidR="00917871">
        <w:t>of a multipart set of documents, collectively called “</w:t>
      </w:r>
      <w:del w:id="117" w:author="Phillip Maness" w:date="2021-06-17T21:17:00Z">
        <w:r w:rsidR="00917871" w:rsidDel="00B66978">
          <w:delText>IOP V5.0.0</w:delText>
        </w:r>
      </w:del>
      <w:ins w:id="118" w:author="Phillip Maness" w:date="2021-06-17T21:17:00Z">
        <w:r w:rsidR="00B66978">
          <w:t xml:space="preserve">DASH-IF </w:t>
        </w:r>
      </w:ins>
      <w:ins w:id="119" w:author="Phillip Maness" w:date="2021-06-17T21:22:00Z">
        <w:r w:rsidR="00B66978">
          <w:t>Interoperabi</w:t>
        </w:r>
      </w:ins>
      <w:ins w:id="120" w:author="Phillip Maness" w:date="2021-06-17T21:23:00Z">
        <w:r w:rsidR="00B66978">
          <w:t>lity Points,</w:t>
        </w:r>
      </w:ins>
      <w:ins w:id="121" w:author="Phillip Maness" w:date="2021-06-17T21:17:00Z">
        <w:r w:rsidR="00B66978">
          <w:t xml:space="preserve"> V5.0</w:t>
        </w:r>
      </w:ins>
      <w:r w:rsidR="00917871">
        <w:t>”</w:t>
      </w:r>
      <w:ins w:id="122" w:author="Phillip Maness" w:date="2021-06-17T21:25:00Z">
        <w:r w:rsidR="00B66978">
          <w:t xml:space="preserve"> (IOP</w:t>
        </w:r>
      </w:ins>
      <w:ins w:id="123" w:author="Phillip Maness" w:date="2021-06-17T21:31:00Z">
        <w:r w:rsidR="00DC4216">
          <w:t xml:space="preserve"> </w:t>
        </w:r>
      </w:ins>
      <w:ins w:id="124" w:author="Phillip Maness" w:date="2021-06-17T21:25:00Z">
        <w:r w:rsidR="00B66978">
          <w:t>V5)</w:t>
        </w:r>
      </w:ins>
      <w:r w:rsidR="00917871">
        <w:t xml:space="preserve">. </w:t>
      </w:r>
      <w:ins w:id="125" w:author="Phillip Maness" w:date="2021-06-17T21:25:00Z">
        <w:r w:rsidR="00B66978">
          <w:t>V</w:t>
        </w:r>
      </w:ins>
      <w:ins w:id="126" w:author="Phillip Maness" w:date="2021-06-17T21:17:00Z">
        <w:r w:rsidR="00B66978">
          <w:t xml:space="preserve">ersion </w:t>
        </w:r>
      </w:ins>
      <w:ins w:id="127" w:author="Phillip Maness" w:date="2021-06-17T21:25:00Z">
        <w:r w:rsidR="00B66978">
          <w:t xml:space="preserve">5 </w:t>
        </w:r>
      </w:ins>
      <w:ins w:id="128" w:author="Phillip Maness" w:date="2021-06-17T21:17:00Z">
        <w:r w:rsidR="00B66978">
          <w:t>of the DASH-I</w:t>
        </w:r>
      </w:ins>
      <w:ins w:id="129" w:author="Phillip Maness" w:date="2021-06-17T21:18:00Z">
        <w:r w:rsidR="00B66978">
          <w:t>F IOP is defined for usage with the MPEG DASH specification (ISO/IEC 23009-1</w:t>
        </w:r>
      </w:ins>
      <w:ins w:id="130" w:author="Phillip Maness" w:date="2021-06-17T21:19:00Z">
        <w:r w:rsidR="00B66978">
          <w:t xml:space="preserve"> []</w:t>
        </w:r>
      </w:ins>
      <w:ins w:id="131" w:author="Phillip Maness" w:date="2021-06-17T21:18:00Z">
        <w:r w:rsidR="00B66978">
          <w:t xml:space="preserve">) and </w:t>
        </w:r>
      </w:ins>
      <w:ins w:id="132" w:author="Phillip Maness" w:date="2021-06-17T21:23:00Z">
        <w:r w:rsidR="00B66978">
          <w:t xml:space="preserve">further constrained to deliver </w:t>
        </w:r>
      </w:ins>
      <w:ins w:id="133" w:author="Phillip Maness" w:date="2021-06-17T21:24:00Z">
        <w:r w:rsidR="00B66978">
          <w:t>media formatted according to</w:t>
        </w:r>
      </w:ins>
      <w:ins w:id="134" w:author="Phillip Maness" w:date="2021-06-17T21:18:00Z">
        <w:r w:rsidR="00B66978">
          <w:t xml:space="preserve"> </w:t>
        </w:r>
      </w:ins>
      <w:ins w:id="135" w:author="Phillip Maness" w:date="2021-06-17T21:24:00Z">
        <w:r w:rsidR="00B66978">
          <w:t xml:space="preserve">the </w:t>
        </w:r>
      </w:ins>
      <w:ins w:id="136" w:author="Phillip Maness" w:date="2021-06-17T21:18:00Z">
        <w:r w:rsidR="00B66978">
          <w:t>MPEG CMAF</w:t>
        </w:r>
      </w:ins>
      <w:ins w:id="137" w:author="Phillip Maness" w:date="2021-06-17T21:36:00Z">
        <w:r w:rsidR="001C6E66">
          <w:t xml:space="preserve"> </w:t>
        </w:r>
      </w:ins>
      <w:ins w:id="138" w:author="Phillip Maness" w:date="2021-06-17T21:18:00Z">
        <w:r w:rsidR="00B66978">
          <w:t xml:space="preserve">Specification </w:t>
        </w:r>
      </w:ins>
      <w:ins w:id="139" w:author="Phillip Maness" w:date="2021-06-17T21:19:00Z">
        <w:r w:rsidR="00B66978">
          <w:t>(ISO/IEC 2300-19 [].</w:t>
        </w:r>
      </w:ins>
      <w:ins w:id="140" w:author="Phillip Maness" w:date="2021-06-17T21:26:00Z">
        <w:r w:rsidR="00DC4216">
          <w:t xml:space="preserve"> </w:t>
        </w:r>
      </w:ins>
    </w:p>
    <w:p w14:paraId="70EEF7E1" w14:textId="3E11DBB8" w:rsidR="001C6E66" w:rsidRDefault="001C6E66" w:rsidP="00B66978">
      <w:pPr>
        <w:rPr>
          <w:ins w:id="141" w:author="Phillip Maness" w:date="2021-06-17T21:36:00Z"/>
        </w:rPr>
      </w:pPr>
      <w:ins w:id="142" w:author="Phillip Maness" w:date="2021-06-17T21:36:00Z">
        <w:r>
          <w:t>It is worth noting here that the DASH-IF IOP V4.3 is still available for DASH delivery of media tracks that are not constrained to CMAF.</w:t>
        </w:r>
      </w:ins>
    </w:p>
    <w:p w14:paraId="2C528765" w14:textId="0159E691" w:rsidR="00DC4216" w:rsidRDefault="00DC4216" w:rsidP="00B66978">
      <w:pPr>
        <w:rPr>
          <w:ins w:id="143" w:author="Phillip Maness" w:date="2021-06-17T21:34:00Z"/>
        </w:rPr>
      </w:pPr>
      <w:ins w:id="144" w:author="Phillip Maness" w:date="2021-06-17T21:26:00Z">
        <w:r>
          <w:t xml:space="preserve">The goal of the DASH-IF IOP specifications is facilitating </w:t>
        </w:r>
      </w:ins>
      <w:ins w:id="145" w:author="Phillip Maness" w:date="2021-06-17T21:27:00Z">
        <w:r>
          <w:t>a common interoperability of</w:t>
        </w:r>
      </w:ins>
      <w:ins w:id="146" w:author="Phillip Maness" w:date="2021-06-17T21:28:00Z">
        <w:r>
          <w:t xml:space="preserve"> media and media services at key points of the delivery chain from the server to the client.</w:t>
        </w:r>
      </w:ins>
    </w:p>
    <w:p w14:paraId="62E8588F" w14:textId="19809616" w:rsidR="006B54F6" w:rsidRDefault="00917871" w:rsidP="00B66978">
      <w:del w:id="147" w:author="Phillip Maness" w:date="2021-06-17T21:20:00Z">
        <w:r w:rsidDel="00B66978">
          <w:lastRenderedPageBreak/>
          <w:delText xml:space="preserve"> </w:delText>
        </w:r>
      </w:del>
      <w:del w:id="148" w:author="Phillip Maness" w:date="2021-06-17T21:30:00Z">
        <w:r w:rsidR="00E00C5B" w:rsidDel="00DC4216">
          <w:delText>All t</w:delText>
        </w:r>
      </w:del>
      <w:del w:id="149" w:author="Phillip Maness" w:date="2021-06-17T21:31:00Z">
        <w:r w:rsidDel="00DC4216">
          <w:delText>he parts are</w:delText>
        </w:r>
      </w:del>
      <w:ins w:id="150" w:author="Phillip Maness" w:date="2021-06-17T21:31:00Z">
        <w:r w:rsidR="00DC4216">
          <w:t>The following is a list of the parts of IOP V5</w:t>
        </w:r>
      </w:ins>
      <w:ins w:id="151" w:author="Phillip Maness" w:date="2021-06-17T21:37:00Z">
        <w:r w:rsidR="001C6E66">
          <w:t xml:space="preserve"> at the time of publication of the</w:t>
        </w:r>
      </w:ins>
      <w:ins w:id="152" w:author="Phillip Maness" w:date="2021-06-17T21:38:00Z">
        <w:r w:rsidR="001C6E66">
          <w:t xml:space="preserve"> present document</w:t>
        </w:r>
      </w:ins>
      <w:ins w:id="153" w:author="Phillip Maness" w:date="2021-06-17T21:39:00Z">
        <w:r w:rsidR="001C6E66">
          <w:t>:</w:t>
        </w:r>
      </w:ins>
      <w:del w:id="154" w:author="Phillip Maness" w:date="2021-06-17T21:31:00Z">
        <w:r w:rsidDel="00DC4216">
          <w:delText>:</w:delText>
        </w:r>
      </w:del>
    </w:p>
    <w:p w14:paraId="6C45D0A6" w14:textId="10F39046" w:rsidR="00E00C5B" w:rsidRDefault="00E00C5B" w:rsidP="001D5BD7">
      <w:pPr>
        <w:pStyle w:val="ListParagraph"/>
        <w:numPr>
          <w:ilvl w:val="0"/>
          <w:numId w:val="11"/>
        </w:numPr>
      </w:pPr>
      <w:r>
        <w:t xml:space="preserve">Overview, </w:t>
      </w:r>
      <w:r w:rsidR="00E514BC">
        <w:t>a</w:t>
      </w:r>
      <w:r>
        <w:t xml:space="preserve">rchitecture and </w:t>
      </w:r>
      <w:r w:rsidR="00E514BC">
        <w:t>i</w:t>
      </w:r>
      <w:r>
        <w:t xml:space="preserve">nterfaces </w:t>
      </w:r>
    </w:p>
    <w:p w14:paraId="4D6257B5" w14:textId="49F4C137" w:rsidR="00E00C5B" w:rsidRDefault="00E00C5B" w:rsidP="001D5BD7">
      <w:pPr>
        <w:pStyle w:val="ListParagraph"/>
        <w:numPr>
          <w:ilvl w:val="0"/>
          <w:numId w:val="11"/>
        </w:numPr>
      </w:pPr>
      <w:r>
        <w:t xml:space="preserve">Core </w:t>
      </w:r>
      <w:r w:rsidR="00E514BC">
        <w:t>p</w:t>
      </w:r>
      <w:r>
        <w:t xml:space="preserve">rinciples and CMAF </w:t>
      </w:r>
      <w:r w:rsidR="00E514BC">
        <w:t>m</w:t>
      </w:r>
      <w:r>
        <w:t>apping</w:t>
      </w:r>
    </w:p>
    <w:p w14:paraId="50CB87B4" w14:textId="0C21F795" w:rsidR="00E00C5B" w:rsidRDefault="00E00C5B" w:rsidP="001D5BD7">
      <w:pPr>
        <w:pStyle w:val="ListParagraph"/>
        <w:numPr>
          <w:ilvl w:val="0"/>
          <w:numId w:val="11"/>
        </w:numPr>
      </w:pPr>
      <w:r>
        <w:t xml:space="preserve">DASH </w:t>
      </w:r>
      <w:r w:rsidR="00E514BC">
        <w:t>o</w:t>
      </w:r>
      <w:r>
        <w:t>n-</w:t>
      </w:r>
      <w:r w:rsidR="00E514BC">
        <w:t>d</w:t>
      </w:r>
      <w:r>
        <w:t xml:space="preserve">emand </w:t>
      </w:r>
      <w:r w:rsidR="00E514BC">
        <w:t>s</w:t>
      </w:r>
      <w:r>
        <w:t>ervices</w:t>
      </w:r>
    </w:p>
    <w:p w14:paraId="2B21F323" w14:textId="011A4921" w:rsidR="00E00C5B" w:rsidRDefault="00E00C5B" w:rsidP="001D5BD7">
      <w:pPr>
        <w:pStyle w:val="ListParagraph"/>
        <w:numPr>
          <w:ilvl w:val="0"/>
          <w:numId w:val="11"/>
        </w:numPr>
      </w:pPr>
      <w:r>
        <w:t xml:space="preserve">DASH </w:t>
      </w:r>
      <w:r w:rsidR="00E514BC">
        <w:t>l</w:t>
      </w:r>
      <w:r>
        <w:t xml:space="preserve">ive and </w:t>
      </w:r>
      <w:r w:rsidR="00E514BC">
        <w:t>l</w:t>
      </w:r>
      <w:r>
        <w:t>ow-</w:t>
      </w:r>
      <w:r w:rsidR="00E514BC">
        <w:t>l</w:t>
      </w:r>
      <w:r>
        <w:t xml:space="preserve">atency </w:t>
      </w:r>
      <w:r w:rsidR="00E514BC">
        <w:t>l</w:t>
      </w:r>
      <w:r>
        <w:t xml:space="preserve">ive </w:t>
      </w:r>
      <w:r w:rsidR="00E514BC">
        <w:t>s</w:t>
      </w:r>
      <w:r>
        <w:t>ervices</w:t>
      </w:r>
    </w:p>
    <w:p w14:paraId="50794B06" w14:textId="260061FF" w:rsidR="00E00C5B" w:rsidRDefault="00E00C5B" w:rsidP="001D5BD7">
      <w:pPr>
        <w:pStyle w:val="ListParagraph"/>
        <w:numPr>
          <w:ilvl w:val="0"/>
          <w:numId w:val="11"/>
        </w:numPr>
      </w:pPr>
      <w:r>
        <w:t xml:space="preserve">Ad </w:t>
      </w:r>
      <w:r w:rsidR="00E514BC">
        <w:t>i</w:t>
      </w:r>
      <w:r>
        <w:t xml:space="preserve">nsertion and </w:t>
      </w:r>
      <w:r w:rsidR="00E514BC">
        <w:t>c</w:t>
      </w:r>
      <w:r>
        <w:t xml:space="preserve">ontent </w:t>
      </w:r>
      <w:r w:rsidR="00E514BC">
        <w:t>r</w:t>
      </w:r>
      <w:r>
        <w:t>eplacement</w:t>
      </w:r>
    </w:p>
    <w:p w14:paraId="583FFFB1" w14:textId="503EAD2D" w:rsidR="00E00C5B" w:rsidRDefault="00E00C5B" w:rsidP="001D5BD7">
      <w:pPr>
        <w:pStyle w:val="ListParagraph"/>
        <w:numPr>
          <w:ilvl w:val="0"/>
          <w:numId w:val="11"/>
        </w:numPr>
      </w:pPr>
      <w:r>
        <w:t xml:space="preserve">Content </w:t>
      </w:r>
      <w:r w:rsidR="00E514BC">
        <w:t>p</w:t>
      </w:r>
      <w:r>
        <w:t>rotection</w:t>
      </w:r>
    </w:p>
    <w:p w14:paraId="2A411353" w14:textId="2C86B34C" w:rsidR="00E00C5B" w:rsidRDefault="00E00C5B" w:rsidP="001D5BD7">
      <w:pPr>
        <w:pStyle w:val="ListParagraph"/>
        <w:numPr>
          <w:ilvl w:val="0"/>
          <w:numId w:val="11"/>
        </w:numPr>
      </w:pPr>
      <w:r>
        <w:t>Video</w:t>
      </w:r>
    </w:p>
    <w:p w14:paraId="1D8F31D1" w14:textId="45331EF0" w:rsidR="00E00C5B" w:rsidRDefault="00E00C5B" w:rsidP="001D5BD7">
      <w:pPr>
        <w:pStyle w:val="ListParagraph"/>
        <w:numPr>
          <w:ilvl w:val="0"/>
          <w:numId w:val="11"/>
        </w:numPr>
      </w:pPr>
      <w:r>
        <w:t>Audio</w:t>
      </w:r>
      <w:ins w:id="155" w:author="Phillip Maness" w:date="2021-06-09T12:01:00Z">
        <w:r w:rsidR="00115426">
          <w:t xml:space="preserve"> (this document)</w:t>
        </w:r>
      </w:ins>
    </w:p>
    <w:p w14:paraId="1976F086" w14:textId="458A6353" w:rsidR="00E00C5B" w:rsidRDefault="00C52AAE" w:rsidP="001D5BD7">
      <w:pPr>
        <w:pStyle w:val="ListParagraph"/>
        <w:numPr>
          <w:ilvl w:val="0"/>
          <w:numId w:val="11"/>
        </w:numPr>
      </w:pPr>
      <w:r>
        <w:t>Text</w:t>
      </w:r>
      <w:del w:id="156" w:author="Phillip Maness" w:date="2021-06-09T12:01:00Z">
        <w:r w:rsidR="00E514BC" w:rsidDel="00115426">
          <w:delText xml:space="preserve"> (this document)</w:delText>
        </w:r>
      </w:del>
    </w:p>
    <w:p w14:paraId="02F6171B" w14:textId="6889F8FA" w:rsidR="00E00C5B" w:rsidRDefault="00E00C5B" w:rsidP="001D5BD7">
      <w:pPr>
        <w:pStyle w:val="ListParagraph"/>
        <w:numPr>
          <w:ilvl w:val="0"/>
          <w:numId w:val="11"/>
        </w:numPr>
      </w:pPr>
      <w:r>
        <w:t>Events</w:t>
      </w:r>
    </w:p>
    <w:p w14:paraId="35E112CB" w14:textId="733D609F" w:rsidR="00E00C5B" w:rsidRDefault="00E00C5B" w:rsidP="001D5BD7">
      <w:pPr>
        <w:pStyle w:val="ListParagraph"/>
        <w:numPr>
          <w:ilvl w:val="0"/>
          <w:numId w:val="11"/>
        </w:numPr>
      </w:pPr>
      <w:r>
        <w:t xml:space="preserve">Additional </w:t>
      </w:r>
      <w:r w:rsidR="00E514BC">
        <w:t>f</w:t>
      </w:r>
      <w:r>
        <w:t>unctionalities</w:t>
      </w:r>
    </w:p>
    <w:p w14:paraId="6CA95B8F" w14:textId="378858D1" w:rsidR="00917871" w:rsidRDefault="00E00C5B" w:rsidP="001D5BD7">
      <w:pPr>
        <w:pStyle w:val="ListParagraph"/>
        <w:numPr>
          <w:ilvl w:val="0"/>
          <w:numId w:val="11"/>
        </w:numPr>
      </w:pPr>
      <w:r>
        <w:t xml:space="preserve">Conformance and </w:t>
      </w:r>
      <w:r w:rsidR="00E514BC">
        <w:t>r</w:t>
      </w:r>
      <w:r>
        <w:t xml:space="preserve">eference </w:t>
      </w:r>
      <w:r w:rsidR="00E514BC">
        <w:t>t</w:t>
      </w:r>
      <w:r>
        <w:t>ools</w:t>
      </w:r>
    </w:p>
    <w:p w14:paraId="069A4FE7" w14:textId="3F0552FD" w:rsidR="006B54F6" w:rsidRDefault="006B54F6">
      <w:pPr>
        <w:overflowPunct/>
        <w:autoSpaceDE/>
        <w:autoSpaceDN/>
        <w:adjustRightInd/>
        <w:spacing w:after="0"/>
        <w:textAlignment w:val="auto"/>
        <w:rPr>
          <w:rFonts w:ascii="Arial" w:hAnsi="Arial"/>
          <w:sz w:val="36"/>
        </w:rPr>
      </w:pPr>
      <w:r>
        <w:br w:type="page"/>
      </w:r>
    </w:p>
    <w:p w14:paraId="68F7FE3F" w14:textId="4C8CEA71" w:rsidR="00A301A6" w:rsidRPr="00E71784" w:rsidRDefault="00A301A6" w:rsidP="00E44A61">
      <w:pPr>
        <w:pStyle w:val="Heading1"/>
        <w:numPr>
          <w:ilvl w:val="0"/>
          <w:numId w:val="15"/>
        </w:numPr>
      </w:pPr>
      <w:bookmarkStart w:id="157" w:name="_Toc451533948"/>
      <w:bookmarkStart w:id="158" w:name="_Toc484178383"/>
      <w:bookmarkStart w:id="159" w:name="_Toc484178413"/>
      <w:bookmarkStart w:id="160" w:name="_Toc487531997"/>
      <w:bookmarkStart w:id="161" w:name="_Toc527987195"/>
      <w:bookmarkStart w:id="162" w:name="_Toc73043792"/>
      <w:r w:rsidRPr="00E71784">
        <w:lastRenderedPageBreak/>
        <w:t>Scope</w:t>
      </w:r>
      <w:bookmarkEnd w:id="157"/>
      <w:bookmarkEnd w:id="158"/>
      <w:bookmarkEnd w:id="159"/>
      <w:bookmarkEnd w:id="160"/>
      <w:bookmarkEnd w:id="161"/>
      <w:bookmarkEnd w:id="162"/>
    </w:p>
    <w:p w14:paraId="47D7F68F" w14:textId="189CB5E8" w:rsidR="00E83AAE" w:rsidRDefault="00E83AAE" w:rsidP="00E83AAE">
      <w:r>
        <w:t>This document is intended to be used with DASH-IF IOP</w:t>
      </w:r>
      <w:del w:id="163" w:author="Phillip Maness" w:date="2021-06-09T12:39:00Z">
        <w:r w:rsidDel="00B74159">
          <w:delText xml:space="preserve">v5.0 Part </w:delText>
        </w:r>
      </w:del>
      <w:ins w:id="164" w:author="Phillip Maness" w:date="2021-06-09T12:39:00Z">
        <w:r w:rsidR="00B74159">
          <w:t>-</w:t>
        </w:r>
      </w:ins>
      <w:r>
        <w:t>1</w:t>
      </w:r>
      <w:ins w:id="165" w:author="Phillip Maness" w:date="2021-06-09T12:39:00Z">
        <w:r w:rsidR="00B74159">
          <w:t xml:space="preserve"> </w:t>
        </w:r>
      </w:ins>
      <w:ins w:id="166" w:author="Phillip Maness" w:date="2021-06-09T13:01:00Z">
        <w:r w:rsidR="00687FA7">
          <w:fldChar w:fldCharType="begin"/>
        </w:r>
        <w:r w:rsidR="00687FA7">
          <w:instrText xml:space="preserve"> REF _Ref74136105 \r \h </w:instrText>
        </w:r>
      </w:ins>
      <w:r w:rsidR="00687FA7">
        <w:fldChar w:fldCharType="separate"/>
      </w:r>
      <w:ins w:id="167" w:author="Phillip Maness" w:date="2021-06-09T22:35:00Z">
        <w:r w:rsidR="00D96667">
          <w:t>[2]</w:t>
        </w:r>
      </w:ins>
      <w:ins w:id="168" w:author="Phillip Maness" w:date="2021-06-09T13:01:00Z">
        <w:r w:rsidR="00687FA7">
          <w:fldChar w:fldCharType="end"/>
        </w:r>
      </w:ins>
      <w:ins w:id="169" w:author="Phillip Maness" w:date="2021-06-09T12:14:00Z">
        <w:r w:rsidR="00562663">
          <w:t xml:space="preserve">. The audio profiles </w:t>
        </w:r>
      </w:ins>
      <w:ins w:id="170" w:author="Phillip Maness" w:date="2021-06-09T12:23:00Z">
        <w:r w:rsidR="001A2C30">
          <w:t>defined for us</w:t>
        </w:r>
      </w:ins>
      <w:ins w:id="171" w:author="Phillip Maness" w:date="2021-06-09T12:40:00Z">
        <w:r w:rsidR="00B74159">
          <w:t>e</w:t>
        </w:r>
      </w:ins>
      <w:ins w:id="172" w:author="Phillip Maness" w:date="2021-06-09T12:23:00Z">
        <w:r w:rsidR="001A2C30">
          <w:t xml:space="preserve"> by the DASH-IF </w:t>
        </w:r>
      </w:ins>
      <w:ins w:id="173" w:author="Phillip Maness" w:date="2021-06-09T12:42:00Z">
        <w:r w:rsidR="00B74159">
          <w:t xml:space="preserve">for CMAF delivery are fully defined </w:t>
        </w:r>
      </w:ins>
      <w:ins w:id="174" w:author="Phillip Maness" w:date="2021-06-17T21:33:00Z">
        <w:r w:rsidR="00DC4216">
          <w:t>in the present document</w:t>
        </w:r>
      </w:ins>
      <w:ins w:id="175" w:author="Phillip Maness" w:date="2021-06-09T12:34:00Z">
        <w:r w:rsidR="00B74159">
          <w:t xml:space="preserve">. </w:t>
        </w:r>
      </w:ins>
      <w:del w:id="176" w:author="Phillip Maness" w:date="2021-06-09T12:24:00Z">
        <w:r w:rsidDel="001A2C30">
          <w:delText xml:space="preserve"> and </w:delText>
        </w:r>
      </w:del>
      <w:del w:id="177" w:author="Phillip Maness" w:date="2021-06-09T12:04:00Z">
        <w:r w:rsidDel="00115426">
          <w:delText xml:space="preserve">defines </w:delText>
        </w:r>
      </w:del>
      <w:del w:id="178" w:author="Phillip Maness" w:date="2021-06-09T12:24:00Z">
        <w:r w:rsidDel="001A2C30">
          <w:delText xml:space="preserve">the </w:delText>
        </w:r>
      </w:del>
      <w:del w:id="179" w:author="Phillip Maness" w:date="2021-06-09T12:04:00Z">
        <w:r w:rsidDel="00115426">
          <w:delText xml:space="preserve">CMAF </w:delText>
        </w:r>
      </w:del>
      <w:del w:id="180" w:author="Phillip Maness" w:date="2021-06-09T12:24:00Z">
        <w:r w:rsidR="00215155" w:rsidDel="001A2C30">
          <w:delText xml:space="preserve">Audio </w:delText>
        </w:r>
        <w:r w:rsidDel="001A2C30">
          <w:delText xml:space="preserve">profiles </w:delText>
        </w:r>
        <w:r w:rsidR="00696F7C" w:rsidDel="001A2C30">
          <w:delText>defined by the DASH-IF</w:delText>
        </w:r>
      </w:del>
      <w:del w:id="181" w:author="Phillip Maness" w:date="2021-06-09T12:43:00Z">
        <w:r w:rsidDel="00B74159">
          <w:delText>.</w:delText>
        </w:r>
      </w:del>
      <w:ins w:id="182" w:author="Phillip Maness" w:date="2021-06-09T12:28:00Z">
        <w:r w:rsidR="001A2C30">
          <w:t xml:space="preserve">Other DASH-IF </w:t>
        </w:r>
      </w:ins>
      <w:ins w:id="183" w:author="Phillip Maness" w:date="2021-06-09T12:29:00Z">
        <w:r w:rsidR="001A2C30">
          <w:t>defined audio profiles are referred to the DASH-IF IOP v4.3</w:t>
        </w:r>
      </w:ins>
      <w:ins w:id="184" w:author="Phillip Maness" w:date="2021-06-09T12:30:00Z">
        <w:r w:rsidR="001A2C30">
          <w:t xml:space="preserve"> Audio Amendment</w:t>
        </w:r>
      </w:ins>
      <w:ins w:id="185" w:author="Phillip Maness" w:date="2021-06-09T12:29:00Z">
        <w:r w:rsidR="001A2C30">
          <w:t xml:space="preserve"> </w:t>
        </w:r>
        <w:r w:rsidR="001A2C30">
          <w:fldChar w:fldCharType="begin"/>
        </w:r>
        <w:r w:rsidR="001A2C30">
          <w:instrText xml:space="preserve"> REF _Ref73043291 \r \h </w:instrText>
        </w:r>
      </w:ins>
      <w:r w:rsidR="001A2C30">
        <w:fldChar w:fldCharType="separate"/>
      </w:r>
      <w:ins w:id="186" w:author="Phillip Maness" w:date="2021-06-09T22:35:00Z">
        <w:r w:rsidR="00D96667">
          <w:t>[18]</w:t>
        </w:r>
      </w:ins>
      <w:ins w:id="187" w:author="Phillip Maness" w:date="2021-06-09T12:29:00Z">
        <w:r w:rsidR="001A2C30">
          <w:fldChar w:fldCharType="end"/>
        </w:r>
      </w:ins>
      <w:ins w:id="188" w:author="Phillip Maness" w:date="2021-06-09T12:46:00Z">
        <w:r w:rsidR="00754C8D">
          <w:t xml:space="preserve"> for implementation</w:t>
        </w:r>
      </w:ins>
      <w:ins w:id="189" w:author="Phillip Maness" w:date="2021-06-09T12:30:00Z">
        <w:r w:rsidR="001A2C30">
          <w:t>.</w:t>
        </w:r>
      </w:ins>
    </w:p>
    <w:p w14:paraId="499BA624" w14:textId="700E0CE3" w:rsidR="00E71784" w:rsidRPr="00E71784" w:rsidRDefault="00E71784" w:rsidP="009E1BB7">
      <w:pPr>
        <w:pStyle w:val="Heading1"/>
      </w:pPr>
      <w:bookmarkStart w:id="190" w:name="_Toc451533949"/>
      <w:bookmarkStart w:id="191" w:name="_Toc484178384"/>
      <w:bookmarkStart w:id="192" w:name="_Toc484178414"/>
      <w:bookmarkStart w:id="193" w:name="_Toc487531998"/>
      <w:bookmarkStart w:id="194" w:name="_Toc527987196"/>
      <w:bookmarkStart w:id="195" w:name="_Toc73043793"/>
      <w:r w:rsidRPr="00E71784">
        <w:t>References</w:t>
      </w:r>
      <w:bookmarkEnd w:id="190"/>
      <w:bookmarkEnd w:id="191"/>
      <w:bookmarkEnd w:id="192"/>
      <w:bookmarkEnd w:id="193"/>
      <w:bookmarkEnd w:id="194"/>
      <w:bookmarkEnd w:id="195"/>
    </w:p>
    <w:p w14:paraId="734188F1" w14:textId="32C8B761" w:rsidR="00E71784" w:rsidRPr="00E71784" w:rsidRDefault="00E71784" w:rsidP="009E1BB7">
      <w:pPr>
        <w:pStyle w:val="Heading2"/>
      </w:pPr>
      <w:bookmarkStart w:id="196" w:name="_Toc451533950"/>
      <w:bookmarkStart w:id="197" w:name="_Toc484178385"/>
      <w:bookmarkStart w:id="198" w:name="_Toc484178415"/>
      <w:bookmarkStart w:id="199" w:name="_Toc487531999"/>
      <w:bookmarkStart w:id="200" w:name="_Toc527987197"/>
      <w:bookmarkStart w:id="201" w:name="_Toc73043794"/>
      <w:r w:rsidRPr="00E71784">
        <w:t>Normative references</w:t>
      </w:r>
      <w:bookmarkEnd w:id="196"/>
      <w:bookmarkEnd w:id="197"/>
      <w:bookmarkEnd w:id="198"/>
      <w:bookmarkEnd w:id="199"/>
      <w:bookmarkEnd w:id="200"/>
      <w:bookmarkEnd w:id="201"/>
    </w:p>
    <w:p w14:paraId="342F8BE6" w14:textId="77777777" w:rsidR="00FB7C3A" w:rsidRPr="00E71784" w:rsidRDefault="00FB7C3A" w:rsidP="00FB7C3A">
      <w:r w:rsidRPr="00E71784">
        <w:t>References are either specific (identified by date of publication and/or edition number or version number) or non</w:t>
      </w:r>
      <w:r w:rsidRPr="00E71784">
        <w:noBreakHyphen/>
        <w:t>specific. For specific references,</w:t>
      </w:r>
      <w:r>
        <w:t xml:space="preserve"> </w:t>
      </w:r>
      <w:r w:rsidRPr="00E71784">
        <w:t>only the cited version applies. For non-specific references, the latest version of the referenced document (including any amendments) applies.</w:t>
      </w:r>
    </w:p>
    <w:p w14:paraId="4264BAE3" w14:textId="2A929352" w:rsidR="00C300FD" w:rsidRDefault="00C300FD" w:rsidP="00FB7C3A">
      <w:pPr>
        <w:keepNext/>
        <w:rPr>
          <w:lang w:eastAsia="en-GB"/>
        </w:rPr>
      </w:pPr>
      <w:r w:rsidRPr="00E71784">
        <w:rPr>
          <w:lang w:eastAsia="en-GB"/>
        </w:rPr>
        <w:t>The following referenced documents are necessary for the application of the present document.</w:t>
      </w:r>
    </w:p>
    <w:p w14:paraId="336775BC" w14:textId="49A8D782" w:rsidR="00E83AAE" w:rsidRDefault="00E83AAE" w:rsidP="00E44A61">
      <w:pPr>
        <w:pStyle w:val="EX"/>
        <w:numPr>
          <w:ilvl w:val="0"/>
          <w:numId w:val="17"/>
        </w:numPr>
        <w:ind w:left="720"/>
        <w:rPr>
          <w:ins w:id="202" w:author="Phillip Maness" w:date="2021-06-09T13:01:00Z"/>
          <w:lang w:eastAsia="en-GB"/>
        </w:rPr>
      </w:pPr>
      <w:bookmarkStart w:id="203" w:name="_Ref72252121"/>
      <w:r>
        <w:rPr>
          <w:lang w:eastAsia="en-GB"/>
        </w:rPr>
        <w:t>ISO/IEC 23009-1: 2019 "Information technology - Dynamic adaptive streaming over HTTP (DASH) - Part 1: Media presentation description and segment formats, 4th Edition"</w:t>
      </w:r>
      <w:bookmarkEnd w:id="203"/>
    </w:p>
    <w:p w14:paraId="501B918E" w14:textId="77777777" w:rsidR="00687FA7" w:rsidRDefault="00687FA7" w:rsidP="00687FA7">
      <w:pPr>
        <w:pStyle w:val="EX"/>
        <w:numPr>
          <w:ilvl w:val="0"/>
          <w:numId w:val="17"/>
        </w:numPr>
        <w:ind w:left="720"/>
        <w:rPr>
          <w:ins w:id="204" w:author="Phillip Maness" w:date="2021-06-09T13:01:00Z"/>
          <w:lang w:eastAsia="en-GB"/>
        </w:rPr>
      </w:pPr>
      <w:bookmarkStart w:id="205" w:name="_Ref74136105"/>
      <w:ins w:id="206" w:author="Phillip Maness" w:date="2021-06-09T13:01:00Z">
        <w:r>
          <w:rPr>
            <w:lang w:eastAsia="en-GB"/>
          </w:rPr>
          <w:t>DASH-IF IOP-1, V5.0.0 (2021-xx) "DASH-IF Interoperability Points: Guidelines for Implementation; Part 1: Overview, Architecture and Interfaces</w:t>
        </w:r>
        <w:bookmarkStart w:id="207" w:name="_Ref74133112"/>
        <w:r>
          <w:rPr>
            <w:lang w:eastAsia="en-GB"/>
          </w:rPr>
          <w:t>"</w:t>
        </w:r>
        <w:bookmarkEnd w:id="205"/>
        <w:bookmarkEnd w:id="207"/>
      </w:ins>
    </w:p>
    <w:p w14:paraId="6D6078C1" w14:textId="45B398D1" w:rsidR="00687FA7" w:rsidDel="00687FA7" w:rsidRDefault="00687FA7">
      <w:pPr>
        <w:pStyle w:val="EX"/>
        <w:ind w:left="720" w:firstLine="0"/>
        <w:rPr>
          <w:del w:id="208" w:author="Phillip Maness" w:date="2021-06-09T13:01:00Z"/>
          <w:lang w:eastAsia="en-GB"/>
        </w:rPr>
        <w:pPrChange w:id="209" w:author="Phillip Maness" w:date="2021-06-09T13:01:00Z">
          <w:pPr>
            <w:pStyle w:val="EX"/>
            <w:numPr>
              <w:numId w:val="17"/>
            </w:numPr>
            <w:ind w:left="720" w:hanging="360"/>
          </w:pPr>
        </w:pPrChange>
      </w:pPr>
    </w:p>
    <w:p w14:paraId="231C6B90" w14:textId="721E695A" w:rsidR="00E83AAE" w:rsidRDefault="00E83AAE" w:rsidP="00E44A61">
      <w:pPr>
        <w:pStyle w:val="EX"/>
        <w:numPr>
          <w:ilvl w:val="0"/>
          <w:numId w:val="17"/>
        </w:numPr>
        <w:ind w:left="720"/>
        <w:rPr>
          <w:lang w:eastAsia="en-GB"/>
        </w:rPr>
      </w:pPr>
      <w:bookmarkStart w:id="210" w:name="_Ref72252413"/>
      <w:r>
        <w:rPr>
          <w:lang w:eastAsia="en-GB"/>
        </w:rPr>
        <w:t>ISO/IEC 23091-3:2018, "Information technology - Coding-independent code points - Part 3: Audio"</w:t>
      </w:r>
      <w:bookmarkEnd w:id="210"/>
    </w:p>
    <w:p w14:paraId="14574AFB" w14:textId="369DE043" w:rsidR="00E83AAE" w:rsidRDefault="00E83AAE" w:rsidP="00E44A61">
      <w:pPr>
        <w:pStyle w:val="EX"/>
        <w:numPr>
          <w:ilvl w:val="0"/>
          <w:numId w:val="17"/>
        </w:numPr>
        <w:ind w:left="720"/>
        <w:rPr>
          <w:lang w:eastAsia="en-GB"/>
        </w:rPr>
      </w:pPr>
      <w:bookmarkStart w:id="211" w:name="_Ref72234173"/>
      <w:r>
        <w:rPr>
          <w:lang w:eastAsia="en-GB"/>
        </w:rPr>
        <w:t>ETSI TS 102 366 v1.4.1, "Digital Audio Compression (AC-3, Enhanced AC-3) Standard"</w:t>
      </w:r>
      <w:bookmarkEnd w:id="211"/>
      <w:r>
        <w:rPr>
          <w:lang w:eastAsia="en-GB"/>
        </w:rPr>
        <w:t xml:space="preserve"> </w:t>
      </w:r>
    </w:p>
    <w:p w14:paraId="73E44696" w14:textId="5913F8BB" w:rsidR="00E83AAE" w:rsidRDefault="00E83AAE" w:rsidP="00E44A61">
      <w:pPr>
        <w:pStyle w:val="EX"/>
        <w:numPr>
          <w:ilvl w:val="0"/>
          <w:numId w:val="17"/>
        </w:numPr>
        <w:ind w:left="720"/>
        <w:rPr>
          <w:lang w:eastAsia="en-GB"/>
        </w:rPr>
      </w:pPr>
      <w:bookmarkStart w:id="212" w:name="_Ref72234208"/>
      <w:r>
        <w:rPr>
          <w:lang w:eastAsia="en-GB"/>
        </w:rPr>
        <w:t>ETSI TS 103 190-2 V1.2.1, "Digital Audio Compression (AC-4) Standard; Part 2: Immersive and personalized audio"</w:t>
      </w:r>
      <w:bookmarkEnd w:id="212"/>
    </w:p>
    <w:p w14:paraId="1774ECAB" w14:textId="209B36E5" w:rsidR="00E83AAE" w:rsidRDefault="00E83AAE" w:rsidP="00E44A61">
      <w:pPr>
        <w:pStyle w:val="EX"/>
        <w:numPr>
          <w:ilvl w:val="0"/>
          <w:numId w:val="17"/>
        </w:numPr>
        <w:ind w:left="720"/>
        <w:rPr>
          <w:lang w:eastAsia="en-GB"/>
        </w:rPr>
      </w:pPr>
      <w:bookmarkStart w:id="213" w:name="_Ref72234218"/>
      <w:r>
        <w:rPr>
          <w:lang w:eastAsia="en-GB"/>
        </w:rPr>
        <w:t>ETSI TS 102 114 v1.6.1 2019-08, "DTS Coherent Acoustics; Core and Extensions with Additional Profiles"</w:t>
      </w:r>
      <w:bookmarkEnd w:id="213"/>
    </w:p>
    <w:p w14:paraId="7BA81F7A" w14:textId="0BDAE3EF" w:rsidR="00E83AAE" w:rsidRDefault="00E83AAE" w:rsidP="00E44A61">
      <w:pPr>
        <w:pStyle w:val="EX"/>
        <w:numPr>
          <w:ilvl w:val="0"/>
          <w:numId w:val="17"/>
        </w:numPr>
        <w:ind w:left="720"/>
        <w:rPr>
          <w:lang w:eastAsia="en-GB"/>
        </w:rPr>
      </w:pPr>
      <w:bookmarkStart w:id="214" w:name="_Ref72234239"/>
      <w:r>
        <w:rPr>
          <w:lang w:eastAsia="en-GB"/>
        </w:rPr>
        <w:t>ETSI TS 103 491 v 1.2.1 (2019-05), "DTS-UHD Audio Format; Delivery of Channels, Objects and Ambisonic Sound Fields"</w:t>
      </w:r>
      <w:bookmarkEnd w:id="214"/>
    </w:p>
    <w:p w14:paraId="7BCC96D5" w14:textId="38224766" w:rsidR="00E83AAE" w:rsidRDefault="00E83AAE" w:rsidP="00E44A61">
      <w:pPr>
        <w:pStyle w:val="EX"/>
        <w:numPr>
          <w:ilvl w:val="0"/>
          <w:numId w:val="17"/>
        </w:numPr>
        <w:ind w:left="720"/>
        <w:rPr>
          <w:lang w:eastAsia="en-GB"/>
        </w:rPr>
      </w:pPr>
      <w:bookmarkStart w:id="215" w:name="_Ref72234259"/>
      <w:r>
        <w:rPr>
          <w:lang w:eastAsia="en-GB"/>
        </w:rPr>
        <w:t>ISO/IEC 23008-3:2019, "Information technology - High efficiency coding and media delivery in heterogeneous environments - Part 3: 3D Audio, Second Edition"</w:t>
      </w:r>
      <w:bookmarkEnd w:id="215"/>
    </w:p>
    <w:p w14:paraId="72C371F8" w14:textId="51D8A028" w:rsidR="00E83AAE" w:rsidRDefault="00E83AAE" w:rsidP="00E44A61">
      <w:pPr>
        <w:pStyle w:val="EX"/>
        <w:numPr>
          <w:ilvl w:val="0"/>
          <w:numId w:val="17"/>
        </w:numPr>
        <w:ind w:left="720"/>
        <w:rPr>
          <w:lang w:eastAsia="en-GB"/>
        </w:rPr>
      </w:pPr>
      <w:bookmarkStart w:id="216" w:name="_Ref72325858"/>
      <w:r>
        <w:rPr>
          <w:lang w:eastAsia="en-GB"/>
        </w:rPr>
        <w:t>ETSI TS 103 420 v1.2.1, "Backwards-compatible object audio carriage using Enhanced AC-3"</w:t>
      </w:r>
      <w:bookmarkEnd w:id="216"/>
    </w:p>
    <w:p w14:paraId="2431A790" w14:textId="1CE56D56" w:rsidR="00E83AAE" w:rsidDel="00754C8D" w:rsidRDefault="00E83AAE" w:rsidP="00E44A61">
      <w:pPr>
        <w:pStyle w:val="EX"/>
        <w:numPr>
          <w:ilvl w:val="0"/>
          <w:numId w:val="17"/>
        </w:numPr>
        <w:ind w:left="720"/>
        <w:rPr>
          <w:del w:id="217" w:author="Phillip Maness" w:date="2021-06-09T12:46:00Z"/>
          <w:lang w:eastAsia="en-GB"/>
        </w:rPr>
      </w:pPr>
      <w:bookmarkStart w:id="218" w:name="_Ref72325969"/>
      <w:del w:id="219" w:author="Phillip Maness" w:date="2021-06-09T12:46:00Z">
        <w:r w:rsidDel="00754C8D">
          <w:rPr>
            <w:lang w:eastAsia="en-GB"/>
          </w:rPr>
          <w:delText>ATSC A/342-2:2017 "Part 2, AC-4 System"</w:delText>
        </w:r>
        <w:bookmarkEnd w:id="218"/>
      </w:del>
    </w:p>
    <w:p w14:paraId="1FF613FC" w14:textId="75CC1BB8" w:rsidR="00E83AAE" w:rsidRDefault="00E83AAE" w:rsidP="00E44A61">
      <w:pPr>
        <w:pStyle w:val="EX"/>
        <w:numPr>
          <w:ilvl w:val="0"/>
          <w:numId w:val="17"/>
        </w:numPr>
        <w:ind w:left="720"/>
        <w:rPr>
          <w:lang w:eastAsia="en-GB"/>
        </w:rPr>
      </w:pPr>
      <w:bookmarkStart w:id="220" w:name="_Ref72325994"/>
      <w:r>
        <w:rPr>
          <w:lang w:eastAsia="en-GB"/>
        </w:rPr>
        <w:t>IETF RFC 6381, "The 'Codecs' and 'Profiles' Parameters for "Bucket" Media Types, August 2011".</w:t>
      </w:r>
      <w:bookmarkEnd w:id="220"/>
    </w:p>
    <w:p w14:paraId="3E6967C4" w14:textId="6DB3B1BC" w:rsidR="00E83AAE" w:rsidRDefault="00E83AAE" w:rsidP="00E44A61">
      <w:pPr>
        <w:pStyle w:val="EX"/>
        <w:numPr>
          <w:ilvl w:val="0"/>
          <w:numId w:val="17"/>
        </w:numPr>
        <w:ind w:left="720"/>
        <w:rPr>
          <w:lang w:eastAsia="en-GB"/>
        </w:rPr>
      </w:pPr>
      <w:bookmarkStart w:id="221" w:name="_Ref72321243"/>
      <w:r>
        <w:rPr>
          <w:lang w:eastAsia="en-GB"/>
        </w:rPr>
        <w:t>ISO/IEC 23003-1:2007, " Information technology - MPEG audio technologies - Part 1: MPEG Surround"</w:t>
      </w:r>
      <w:bookmarkEnd w:id="221"/>
    </w:p>
    <w:p w14:paraId="6CBE8D09" w14:textId="0C0642B9" w:rsidR="00E83AAE" w:rsidRDefault="00E83AAE" w:rsidP="00E44A61">
      <w:pPr>
        <w:pStyle w:val="EX"/>
        <w:numPr>
          <w:ilvl w:val="0"/>
          <w:numId w:val="17"/>
        </w:numPr>
        <w:ind w:left="720"/>
        <w:rPr>
          <w:lang w:eastAsia="en-GB"/>
        </w:rPr>
      </w:pPr>
      <w:bookmarkStart w:id="222" w:name="_Ref72326235"/>
      <w:r>
        <w:rPr>
          <w:lang w:eastAsia="en-GB"/>
        </w:rPr>
        <w:t>ISO/IEC TR 23009-3:2015, "Information technology - Dynamic adaptive streaming over HTTP (DASH) - Part 3: Implementation Guidelines"</w:t>
      </w:r>
      <w:bookmarkEnd w:id="222"/>
    </w:p>
    <w:p w14:paraId="6535935E" w14:textId="273DEF2B" w:rsidR="00E83AAE" w:rsidRDefault="00E83AAE" w:rsidP="00E44A61">
      <w:pPr>
        <w:pStyle w:val="EX"/>
        <w:numPr>
          <w:ilvl w:val="0"/>
          <w:numId w:val="17"/>
        </w:numPr>
        <w:ind w:left="720"/>
        <w:rPr>
          <w:lang w:eastAsia="en-GB"/>
        </w:rPr>
      </w:pPr>
      <w:bookmarkStart w:id="223" w:name="_Ref72320126"/>
      <w:r>
        <w:rPr>
          <w:lang w:eastAsia="en-GB"/>
        </w:rPr>
        <w:t>ISO/IEC 14496-3:2019, " Information technology -- Coding of audio-visual objects - Part 3: Audio"</w:t>
      </w:r>
      <w:bookmarkEnd w:id="223"/>
    </w:p>
    <w:p w14:paraId="53637C27" w14:textId="0059E3E1" w:rsidR="00E83AAE" w:rsidRDefault="00E83AAE" w:rsidP="00E44A61">
      <w:pPr>
        <w:pStyle w:val="EX"/>
        <w:numPr>
          <w:ilvl w:val="0"/>
          <w:numId w:val="17"/>
        </w:numPr>
        <w:ind w:left="720"/>
        <w:rPr>
          <w:lang w:eastAsia="en-GB"/>
        </w:rPr>
      </w:pPr>
      <w:bookmarkStart w:id="224" w:name="_Ref72326565"/>
      <w:r>
        <w:rPr>
          <w:lang w:eastAsia="en-GB"/>
        </w:rPr>
        <w:t>ISO/IEC 14496-14:2020, " Information technology - Coding of audio-visual objects - Part 14: MP4 file format"</w:t>
      </w:r>
      <w:bookmarkEnd w:id="224"/>
    </w:p>
    <w:p w14:paraId="2A9EB970" w14:textId="6C0F0151" w:rsidR="00E83AAE" w:rsidRDefault="00E83AAE" w:rsidP="00E44A61">
      <w:pPr>
        <w:pStyle w:val="EX"/>
        <w:numPr>
          <w:ilvl w:val="0"/>
          <w:numId w:val="17"/>
        </w:numPr>
        <w:ind w:left="720"/>
        <w:rPr>
          <w:lang w:eastAsia="en-GB"/>
        </w:rPr>
      </w:pPr>
      <w:bookmarkStart w:id="225" w:name="_Ref72326655"/>
      <w:r>
        <w:rPr>
          <w:lang w:eastAsia="en-GB"/>
        </w:rPr>
        <w:t>ISO/IEC 23003-4:2020, " Information technology - MPEG audio technologies - Part 4: Dynamic range control"</w:t>
      </w:r>
      <w:bookmarkEnd w:id="225"/>
    </w:p>
    <w:p w14:paraId="542A8502" w14:textId="1CFA778B" w:rsidR="00E83AAE" w:rsidRDefault="00E83AAE" w:rsidP="00E44A61">
      <w:pPr>
        <w:pStyle w:val="EX"/>
        <w:numPr>
          <w:ilvl w:val="0"/>
          <w:numId w:val="17"/>
        </w:numPr>
        <w:ind w:left="720"/>
        <w:rPr>
          <w:lang w:eastAsia="en-GB"/>
        </w:rPr>
      </w:pPr>
      <w:bookmarkStart w:id="226" w:name="_Ref72321469"/>
      <w:r>
        <w:rPr>
          <w:lang w:eastAsia="en-GB"/>
        </w:rPr>
        <w:t>ISO/IEC 23000-19:2020, "Information technology - Multimedia application format (MPEG-A) - Part 19: Common media application format (CMAF) for segmented media"</w:t>
      </w:r>
      <w:bookmarkEnd w:id="226"/>
    </w:p>
    <w:p w14:paraId="4FC8DD7F" w14:textId="339A6E42" w:rsidR="00AA22C6" w:rsidRDefault="00AA22C6" w:rsidP="00E44A61">
      <w:pPr>
        <w:pStyle w:val="EX"/>
        <w:numPr>
          <w:ilvl w:val="0"/>
          <w:numId w:val="17"/>
        </w:numPr>
        <w:ind w:left="720"/>
        <w:rPr>
          <w:lang w:eastAsia="en-GB"/>
        </w:rPr>
      </w:pPr>
      <w:bookmarkStart w:id="227" w:name="_Ref73043277"/>
      <w:r>
        <w:rPr>
          <w:lang w:eastAsia="en-GB"/>
        </w:rPr>
        <w:t>DASH-IF</w:t>
      </w:r>
      <w:r w:rsidR="001A6B27">
        <w:rPr>
          <w:lang w:eastAsia="en-GB"/>
        </w:rPr>
        <w:t>, "Guidelines for Implementation: DASH-IF Interoperability Points", Version 4.3</w:t>
      </w:r>
      <w:bookmarkEnd w:id="227"/>
    </w:p>
    <w:p w14:paraId="4671AD16" w14:textId="1E463883" w:rsidR="001A6B27" w:rsidRDefault="001A6B27" w:rsidP="00E44A61">
      <w:pPr>
        <w:pStyle w:val="EX"/>
        <w:numPr>
          <w:ilvl w:val="0"/>
          <w:numId w:val="17"/>
        </w:numPr>
        <w:ind w:left="720"/>
        <w:rPr>
          <w:lang w:eastAsia="en-GB"/>
        </w:rPr>
      </w:pPr>
      <w:bookmarkStart w:id="228" w:name="_Ref73043291"/>
      <w:r>
        <w:rPr>
          <w:lang w:eastAsia="en-GB"/>
        </w:rPr>
        <w:t xml:space="preserve">DASH-IF, "Audio Amendment to </w:t>
      </w:r>
      <w:r w:rsidR="00E1391D">
        <w:rPr>
          <w:lang w:eastAsia="en-GB"/>
        </w:rPr>
        <w:t>Guidelines for Implementation: DASH-IF Interoperability Points", Version 1.1</w:t>
      </w:r>
      <w:bookmarkEnd w:id="228"/>
    </w:p>
    <w:p w14:paraId="3524CA61" w14:textId="516E005D" w:rsidR="00E71784" w:rsidRPr="00E71784" w:rsidRDefault="00E71784" w:rsidP="009E1BB7">
      <w:pPr>
        <w:pStyle w:val="Heading2"/>
      </w:pPr>
      <w:bookmarkStart w:id="229" w:name="_Toc451533951"/>
      <w:bookmarkStart w:id="230" w:name="_Toc484178386"/>
      <w:bookmarkStart w:id="231" w:name="_Toc484178416"/>
      <w:bookmarkStart w:id="232" w:name="_Toc487532000"/>
      <w:bookmarkStart w:id="233" w:name="_Toc527987198"/>
      <w:bookmarkStart w:id="234" w:name="_Toc73043795"/>
      <w:r w:rsidRPr="00E71784">
        <w:lastRenderedPageBreak/>
        <w:t>Informative references</w:t>
      </w:r>
      <w:bookmarkEnd w:id="229"/>
      <w:bookmarkEnd w:id="230"/>
      <w:bookmarkEnd w:id="231"/>
      <w:bookmarkEnd w:id="232"/>
      <w:bookmarkEnd w:id="233"/>
      <w:bookmarkEnd w:id="234"/>
    </w:p>
    <w:p w14:paraId="5F74B7AA" w14:textId="77777777" w:rsidR="00FB7C3A" w:rsidRPr="00E71784" w:rsidRDefault="00FB7C3A" w:rsidP="00FB7C3A">
      <w:r w:rsidRPr="00E71784">
        <w:t>References are either specific (identified by date of publication and/or edition number or version number) or non</w:t>
      </w:r>
      <w:r w:rsidRPr="00E71784">
        <w:noBreakHyphen/>
        <w:t>specific. For specific references,</w:t>
      </w:r>
      <w:r>
        <w:t xml:space="preserve"> </w:t>
      </w:r>
      <w:r w:rsidRPr="00E71784">
        <w:t>only the cited version applies. For non-specific references, the latest version of the referenced document (including any amendments) applies.</w:t>
      </w:r>
    </w:p>
    <w:p w14:paraId="1BB6D917" w14:textId="55A17610" w:rsidR="00FB7C3A" w:rsidRPr="00E71784" w:rsidRDefault="00FB7C3A" w:rsidP="00FB7C3A">
      <w:pPr>
        <w:pStyle w:val="NO"/>
      </w:pPr>
      <w:r w:rsidRPr="00E71784">
        <w:t>NOTE:</w:t>
      </w:r>
      <w:r w:rsidRPr="00E71784">
        <w:tab/>
        <w:t>While any hyperlinks included in this clause were valid at the time of publication, ETSI cannot guarantee their long</w:t>
      </w:r>
      <w:r w:rsidR="00CF1911">
        <w:t>-</w:t>
      </w:r>
      <w:r w:rsidRPr="00E71784">
        <w:t>term validity.</w:t>
      </w:r>
    </w:p>
    <w:p w14:paraId="7E8CA0B1" w14:textId="2A4B992F" w:rsidR="00E71784" w:rsidRDefault="00C300FD" w:rsidP="00852110">
      <w:pPr>
        <w:keepNext/>
        <w:keepLines/>
        <w:widowControl w:val="0"/>
      </w:pPr>
      <w:r w:rsidRPr="00E71784">
        <w:rPr>
          <w:lang w:eastAsia="en-GB"/>
        </w:rPr>
        <w:t xml:space="preserve">The following referenced documents are </w:t>
      </w:r>
      <w:r w:rsidRPr="00E71784">
        <w:t>not necessary for the application of the present document</w:t>
      </w:r>
      <w:r w:rsidR="00CF1911">
        <w:t>,</w:t>
      </w:r>
      <w:r w:rsidRPr="00E71784">
        <w:t xml:space="preserve"> but they assist the user with regard to a particular subject area.</w:t>
      </w:r>
    </w:p>
    <w:p w14:paraId="0471A183" w14:textId="61B5A4F2" w:rsidR="00852110" w:rsidRPr="0084120B" w:rsidRDefault="00852110" w:rsidP="00E44A61">
      <w:pPr>
        <w:pStyle w:val="ListParagraph"/>
        <w:numPr>
          <w:ilvl w:val="0"/>
          <w:numId w:val="13"/>
        </w:numPr>
        <w:rPr>
          <w:highlight w:val="yellow"/>
        </w:rPr>
      </w:pPr>
      <w:bookmarkStart w:id="235" w:name="_Ref68678337"/>
      <w:r w:rsidRPr="0084120B">
        <w:rPr>
          <w:highlight w:val="yellow"/>
        </w:rPr>
        <w:t>CTA-WAVE 5003…</w:t>
      </w:r>
      <w:bookmarkEnd w:id="235"/>
    </w:p>
    <w:p w14:paraId="73FDA8F9" w14:textId="1CC150EA" w:rsidR="00FA3062" w:rsidRPr="002F41AB" w:rsidRDefault="00FA3062" w:rsidP="009E1BB7">
      <w:pPr>
        <w:pStyle w:val="Heading1"/>
      </w:pPr>
      <w:bookmarkStart w:id="236" w:name="_Toc451532925"/>
      <w:bookmarkStart w:id="237" w:name="_Toc527987199"/>
      <w:bookmarkStart w:id="238" w:name="_Toc73043796"/>
      <w:r w:rsidRPr="002F41AB">
        <w:t>Definition</w:t>
      </w:r>
      <w:r w:rsidR="000563FC">
        <w:t xml:space="preserve"> of terms</w:t>
      </w:r>
      <w:r w:rsidRPr="002F41AB">
        <w:t>, symbols and abbreviations</w:t>
      </w:r>
      <w:bookmarkEnd w:id="236"/>
      <w:bookmarkEnd w:id="237"/>
      <w:bookmarkEnd w:id="238"/>
    </w:p>
    <w:p w14:paraId="65485044" w14:textId="18EA1776" w:rsidR="00FA3062" w:rsidRPr="00A154F0" w:rsidRDefault="004F45C9" w:rsidP="009E1BB7">
      <w:pPr>
        <w:pStyle w:val="Heading2"/>
      </w:pPr>
      <w:bookmarkStart w:id="239" w:name="_Toc73043797"/>
      <w:r>
        <w:t>Terms</w:t>
      </w:r>
      <w:bookmarkEnd w:id="239"/>
    </w:p>
    <w:p w14:paraId="223C2BA1" w14:textId="2D37BFC1" w:rsidR="00FA3062" w:rsidRDefault="00FA3062" w:rsidP="00FA3062">
      <w:r w:rsidRPr="00A154F0">
        <w:t>For the purposes of the present document, the following terms</w:t>
      </w:r>
      <w:r w:rsidR="000563FC">
        <w:t xml:space="preserve"> </w:t>
      </w:r>
      <w:r w:rsidRPr="00A154F0">
        <w:t>apply:</w:t>
      </w:r>
    </w:p>
    <w:p w14:paraId="7B940E13" w14:textId="2960708D" w:rsidR="00C52AAE" w:rsidRDefault="002A1D2C" w:rsidP="006B54F6">
      <w:r>
        <w:t>Audio Component</w:t>
      </w:r>
      <w:r w:rsidR="00C52AAE">
        <w:t xml:space="preserve"> - </w:t>
      </w:r>
      <w:r>
        <w:t xml:space="preserve">Media Component as defined in ISO/IEC 23009-1 </w:t>
      </w:r>
      <w:r w:rsidR="00A65A26">
        <w:fldChar w:fldCharType="begin"/>
      </w:r>
      <w:r w:rsidR="00A65A26">
        <w:instrText xml:space="preserve"> REF _Ref72252121 \n \h </w:instrText>
      </w:r>
      <w:r w:rsidR="00A65A26">
        <w:fldChar w:fldCharType="separate"/>
      </w:r>
      <w:r w:rsidR="00D96667">
        <w:t>[1]</w:t>
      </w:r>
      <w:r w:rsidR="00A65A26">
        <w:fldChar w:fldCharType="end"/>
      </w:r>
    </w:p>
    <w:p w14:paraId="6AA78477" w14:textId="3FA1670A" w:rsidR="001A149D" w:rsidRDefault="002A1D2C" w:rsidP="006B54F6">
      <w:r>
        <w:t>Preselection</w:t>
      </w:r>
      <w:r w:rsidR="001A149D">
        <w:t xml:space="preserve"> – </w:t>
      </w:r>
      <w:r>
        <w:t xml:space="preserve">A subset of Audio Components as defined in ISO/IEC 23009-1 </w:t>
      </w:r>
      <w:r w:rsidR="00A65A26">
        <w:fldChar w:fldCharType="begin"/>
      </w:r>
      <w:r w:rsidR="00A65A26">
        <w:instrText xml:space="preserve"> REF _Ref72252121 \n \h </w:instrText>
      </w:r>
      <w:r w:rsidR="00A65A26">
        <w:fldChar w:fldCharType="separate"/>
      </w:r>
      <w:r w:rsidR="00D96667">
        <w:t>[1]</w:t>
      </w:r>
      <w:r w:rsidR="00A65A26">
        <w:fldChar w:fldCharType="end"/>
      </w:r>
    </w:p>
    <w:p w14:paraId="52095215" w14:textId="51F17075" w:rsidR="00E71784" w:rsidRPr="00E71784" w:rsidRDefault="00E71784" w:rsidP="009E1BB7">
      <w:pPr>
        <w:pStyle w:val="Heading2"/>
      </w:pPr>
      <w:bookmarkStart w:id="240" w:name="_Toc451533954"/>
      <w:bookmarkStart w:id="241" w:name="_Toc484178389"/>
      <w:bookmarkStart w:id="242" w:name="_Toc484178419"/>
      <w:bookmarkStart w:id="243" w:name="_Toc487532003"/>
      <w:bookmarkStart w:id="244" w:name="_Toc527987201"/>
      <w:bookmarkStart w:id="245" w:name="_Toc73043798"/>
      <w:r w:rsidRPr="00E71784">
        <w:t>Symbols</w:t>
      </w:r>
      <w:bookmarkEnd w:id="240"/>
      <w:bookmarkEnd w:id="241"/>
      <w:bookmarkEnd w:id="242"/>
      <w:bookmarkEnd w:id="243"/>
      <w:bookmarkEnd w:id="244"/>
      <w:bookmarkEnd w:id="245"/>
    </w:p>
    <w:p w14:paraId="4A9EC69F" w14:textId="050EC8D7" w:rsidR="00E71784" w:rsidRPr="00E71784" w:rsidRDefault="00E71784" w:rsidP="00E71784">
      <w:pPr>
        <w:widowControl w:val="0"/>
      </w:pPr>
      <w:r w:rsidRPr="00E71784">
        <w:t>For the purposes of the present document, the following symbols apply:</w:t>
      </w:r>
    </w:p>
    <w:p w14:paraId="71529C3F" w14:textId="1AC05BA4" w:rsidR="00E71784" w:rsidRPr="00E71784" w:rsidRDefault="00E71784" w:rsidP="009E1BB7">
      <w:pPr>
        <w:pStyle w:val="Heading2"/>
      </w:pPr>
      <w:bookmarkStart w:id="246" w:name="_Toc451533955"/>
      <w:bookmarkStart w:id="247" w:name="_Toc484178390"/>
      <w:bookmarkStart w:id="248" w:name="_Toc484178420"/>
      <w:bookmarkStart w:id="249" w:name="_Toc487532004"/>
      <w:bookmarkStart w:id="250" w:name="_Toc527987202"/>
      <w:bookmarkStart w:id="251" w:name="_Toc73043799"/>
      <w:r w:rsidRPr="00E71784">
        <w:t>Abbreviations</w:t>
      </w:r>
      <w:bookmarkEnd w:id="246"/>
      <w:bookmarkEnd w:id="247"/>
      <w:bookmarkEnd w:id="248"/>
      <w:bookmarkEnd w:id="249"/>
      <w:bookmarkEnd w:id="250"/>
      <w:bookmarkEnd w:id="251"/>
    </w:p>
    <w:p w14:paraId="0941033E" w14:textId="04DE5CE0" w:rsidR="00E71784" w:rsidRDefault="00E71784" w:rsidP="00E71784">
      <w:r w:rsidRPr="00E71784">
        <w:t>For the purposes of the present document, the following abbreviations apply:</w:t>
      </w:r>
    </w:p>
    <w:p w14:paraId="02D165C8" w14:textId="77777777" w:rsidR="002A1D2C" w:rsidRDefault="002A1D2C" w:rsidP="002A1D2C">
      <w:pPr>
        <w:pStyle w:val="EW"/>
      </w:pPr>
      <w:r w:rsidRPr="00B1258F">
        <w:t>AAC</w:t>
      </w:r>
      <w:r w:rsidRPr="00B1258F">
        <w:tab/>
      </w:r>
      <w:r w:rsidRPr="00B1258F">
        <w:tab/>
        <w:t>Advanced Audio Coding</w:t>
      </w:r>
    </w:p>
    <w:p w14:paraId="363A6D05" w14:textId="77777777" w:rsidR="002A1D2C" w:rsidRDefault="002A1D2C" w:rsidP="002A1D2C">
      <w:pPr>
        <w:pStyle w:val="EW"/>
      </w:pPr>
      <w:r>
        <w:t>AC-3</w:t>
      </w:r>
      <w:r>
        <w:tab/>
      </w:r>
      <w:r>
        <w:tab/>
        <w:t>Dolby AC-3 audio coding system</w:t>
      </w:r>
    </w:p>
    <w:p w14:paraId="7A75179B" w14:textId="77777777" w:rsidR="002A1D2C" w:rsidRDefault="002A1D2C" w:rsidP="002A1D2C">
      <w:pPr>
        <w:pStyle w:val="EW"/>
      </w:pPr>
      <w:r>
        <w:t>AC-4</w:t>
      </w:r>
      <w:r>
        <w:tab/>
      </w:r>
      <w:r>
        <w:tab/>
      </w:r>
      <w:r w:rsidRPr="005C12C9">
        <w:t>Dolby AC-4 audio coding system</w:t>
      </w:r>
    </w:p>
    <w:p w14:paraId="17BE808D" w14:textId="77777777" w:rsidR="002A1D2C" w:rsidRDefault="002A1D2C" w:rsidP="002A1D2C">
      <w:pPr>
        <w:pStyle w:val="EW"/>
      </w:pPr>
      <w:r w:rsidRPr="002A1D2C">
        <w:t>DRM</w:t>
      </w:r>
      <w:r w:rsidRPr="002A1D2C">
        <w:tab/>
      </w:r>
      <w:r w:rsidRPr="002A1D2C">
        <w:tab/>
        <w:t>Digital Rights Management</w:t>
      </w:r>
    </w:p>
    <w:p w14:paraId="02565C32" w14:textId="77777777" w:rsidR="002A1D2C" w:rsidRDefault="002A1D2C" w:rsidP="002A1D2C">
      <w:pPr>
        <w:pStyle w:val="EW"/>
      </w:pPr>
      <w:r>
        <w:t>DTS-HD</w:t>
      </w:r>
      <w:r>
        <w:tab/>
      </w:r>
      <w:r>
        <w:tab/>
        <w:t>Extended DTS audio coding system</w:t>
      </w:r>
    </w:p>
    <w:p w14:paraId="461B9BC4" w14:textId="77777777" w:rsidR="002A1D2C" w:rsidRDefault="002A1D2C" w:rsidP="002A1D2C">
      <w:pPr>
        <w:pStyle w:val="EW"/>
      </w:pPr>
      <w:r>
        <w:t>DTS-UHD</w:t>
      </w:r>
      <w:r>
        <w:tab/>
      </w:r>
      <w:r>
        <w:tab/>
        <w:t>DTS-UHD Audio coding system</w:t>
      </w:r>
    </w:p>
    <w:p w14:paraId="2C33917D" w14:textId="77777777" w:rsidR="002A1D2C" w:rsidRPr="00B1258F" w:rsidRDefault="002A1D2C" w:rsidP="002A1D2C">
      <w:pPr>
        <w:pStyle w:val="EW"/>
      </w:pPr>
      <w:r>
        <w:t>E-AC-3</w:t>
      </w:r>
      <w:r>
        <w:tab/>
      </w:r>
      <w:r>
        <w:tab/>
        <w:t>Enhanced AC-3</w:t>
      </w:r>
    </w:p>
    <w:p w14:paraId="51612660" w14:textId="77777777" w:rsidR="002A1D2C" w:rsidRPr="00B1258F" w:rsidRDefault="002A1D2C" w:rsidP="002A1D2C">
      <w:pPr>
        <w:pStyle w:val="EW"/>
      </w:pPr>
      <w:r w:rsidRPr="00B1258F">
        <w:t>DVB</w:t>
      </w:r>
      <w:r w:rsidRPr="00B1258F">
        <w:tab/>
      </w:r>
      <w:r w:rsidRPr="00B1258F">
        <w:tab/>
        <w:t>Digital Video Broadcasting</w:t>
      </w:r>
    </w:p>
    <w:p w14:paraId="170A1309" w14:textId="77777777" w:rsidR="002A1D2C" w:rsidRPr="00B1258F" w:rsidRDefault="002A1D2C" w:rsidP="002A1D2C">
      <w:pPr>
        <w:pStyle w:val="EW"/>
      </w:pPr>
      <w:r w:rsidRPr="00B1258F">
        <w:t>HE-AAC</w:t>
      </w:r>
      <w:r w:rsidRPr="00B1258F">
        <w:tab/>
      </w:r>
      <w:r>
        <w:tab/>
      </w:r>
      <w:r w:rsidRPr="00B1258F">
        <w:t>High Efficiency AAC</w:t>
      </w:r>
    </w:p>
    <w:p w14:paraId="7888F1CB" w14:textId="77777777" w:rsidR="002A1D2C" w:rsidRPr="00B1258F" w:rsidRDefault="002A1D2C" w:rsidP="002A1D2C">
      <w:pPr>
        <w:pStyle w:val="EW"/>
      </w:pPr>
      <w:r w:rsidRPr="00B1258F">
        <w:t>HEVC</w:t>
      </w:r>
      <w:r w:rsidRPr="00B1258F">
        <w:tab/>
      </w:r>
      <w:r w:rsidRPr="00B1258F">
        <w:tab/>
        <w:t>High-Efficiency Video Coding</w:t>
      </w:r>
    </w:p>
    <w:p w14:paraId="38B0FB6C" w14:textId="77777777" w:rsidR="002A1D2C" w:rsidRPr="00B1258F" w:rsidRDefault="002A1D2C" w:rsidP="002A1D2C">
      <w:pPr>
        <w:pStyle w:val="EW"/>
      </w:pPr>
      <w:r w:rsidRPr="00B1258F">
        <w:t>HTTP</w:t>
      </w:r>
      <w:r w:rsidRPr="00B1258F">
        <w:tab/>
      </w:r>
      <w:r w:rsidRPr="00B1258F">
        <w:tab/>
        <w:t>HyperText Transport Protocol</w:t>
      </w:r>
    </w:p>
    <w:p w14:paraId="78AA2FAE" w14:textId="77777777" w:rsidR="002A1D2C" w:rsidRPr="00B1258F" w:rsidRDefault="002A1D2C" w:rsidP="002A1D2C">
      <w:pPr>
        <w:pStyle w:val="EW"/>
      </w:pPr>
      <w:r w:rsidRPr="00B1258F">
        <w:t>IOP</w:t>
      </w:r>
      <w:r w:rsidRPr="00B1258F">
        <w:tab/>
      </w:r>
      <w:r w:rsidRPr="00B1258F">
        <w:tab/>
        <w:t>InterOperability Point</w:t>
      </w:r>
    </w:p>
    <w:p w14:paraId="33F4110F" w14:textId="77777777" w:rsidR="002A1D2C" w:rsidRPr="00B1258F" w:rsidRDefault="002A1D2C" w:rsidP="002A1D2C">
      <w:pPr>
        <w:pStyle w:val="EW"/>
      </w:pPr>
      <w:r w:rsidRPr="00B1258F">
        <w:t>ISO</w:t>
      </w:r>
      <w:r w:rsidRPr="00B1258F">
        <w:tab/>
      </w:r>
      <w:r w:rsidRPr="00B1258F">
        <w:tab/>
        <w:t>International Standards Organization</w:t>
      </w:r>
    </w:p>
    <w:p w14:paraId="353F4730" w14:textId="77777777" w:rsidR="002A1D2C" w:rsidRDefault="002A1D2C" w:rsidP="002A1D2C">
      <w:pPr>
        <w:pStyle w:val="EW"/>
      </w:pPr>
      <w:r>
        <w:t>JOC</w:t>
      </w:r>
      <w:r>
        <w:tab/>
      </w:r>
      <w:r>
        <w:tab/>
        <w:t>Joint Object Coding</w:t>
      </w:r>
    </w:p>
    <w:p w14:paraId="579AD500" w14:textId="77777777" w:rsidR="002A1D2C" w:rsidRDefault="002A1D2C" w:rsidP="002A1D2C">
      <w:pPr>
        <w:pStyle w:val="EW"/>
      </w:pPr>
      <w:r w:rsidRPr="00B1258F">
        <w:t>MHA</w:t>
      </w:r>
      <w:r w:rsidRPr="00B1258F">
        <w:tab/>
      </w:r>
      <w:r w:rsidRPr="00B1258F">
        <w:tab/>
      </w:r>
      <w:r>
        <w:t>E</w:t>
      </w:r>
      <w:r w:rsidRPr="00485066">
        <w:t xml:space="preserve">ncapsulation </w:t>
      </w:r>
      <w:r>
        <w:t>of</w:t>
      </w:r>
      <w:r w:rsidRPr="00485066">
        <w:t xml:space="preserve"> raw MPEG-H 3D Audio frames in</w:t>
      </w:r>
      <w:r>
        <w:t>to</w:t>
      </w:r>
      <w:r w:rsidRPr="00485066">
        <w:t xml:space="preserve"> ISO BMFF</w:t>
      </w:r>
    </w:p>
    <w:p w14:paraId="69EA55A9" w14:textId="77777777" w:rsidR="002A1D2C" w:rsidRDefault="002A1D2C" w:rsidP="002A1D2C">
      <w:pPr>
        <w:pStyle w:val="EW"/>
      </w:pPr>
      <w:r>
        <w:t>MHAS</w:t>
      </w:r>
      <w:r>
        <w:tab/>
      </w:r>
      <w:r>
        <w:tab/>
      </w:r>
      <w:r w:rsidRPr="00485066">
        <w:t>MPEG-H 3D A</w:t>
      </w:r>
      <w:r w:rsidRPr="00AF26C1">
        <w:t>udio Stream</w:t>
      </w:r>
    </w:p>
    <w:p w14:paraId="5DE52D7A" w14:textId="77777777" w:rsidR="002A1D2C" w:rsidRPr="00B1258F" w:rsidRDefault="002A1D2C" w:rsidP="002A1D2C">
      <w:pPr>
        <w:pStyle w:val="EW"/>
      </w:pPr>
      <w:r>
        <w:t>MHM</w:t>
      </w:r>
      <w:r>
        <w:tab/>
      </w:r>
      <w:r>
        <w:tab/>
        <w:t xml:space="preserve">Encapsulation of </w:t>
      </w:r>
      <w:r w:rsidRPr="00485066">
        <w:t xml:space="preserve">MHAS </w:t>
      </w:r>
      <w:r>
        <w:t xml:space="preserve">packets </w:t>
      </w:r>
      <w:r w:rsidRPr="00485066">
        <w:t>in</w:t>
      </w:r>
      <w:r>
        <w:t>to</w:t>
      </w:r>
      <w:r w:rsidRPr="00485066">
        <w:t xml:space="preserve"> ISO BMFF</w:t>
      </w:r>
    </w:p>
    <w:p w14:paraId="3C0E8F8A" w14:textId="77777777" w:rsidR="002A1D2C" w:rsidRPr="00B1258F" w:rsidRDefault="002A1D2C" w:rsidP="002A1D2C">
      <w:pPr>
        <w:pStyle w:val="EW"/>
      </w:pPr>
      <w:r w:rsidRPr="00B1258F">
        <w:t>MPEG</w:t>
      </w:r>
      <w:r w:rsidRPr="00B1258F">
        <w:tab/>
      </w:r>
      <w:r w:rsidRPr="00B1258F">
        <w:tab/>
        <w:t>Moving Pictures Experts Group</w:t>
      </w:r>
    </w:p>
    <w:p w14:paraId="15A58265" w14:textId="77777777" w:rsidR="002A1D2C" w:rsidRDefault="002A1D2C" w:rsidP="002A1D2C">
      <w:pPr>
        <w:pStyle w:val="EW"/>
      </w:pPr>
      <w:r w:rsidRPr="00B1258F">
        <w:t>PCM</w:t>
      </w:r>
      <w:r w:rsidRPr="00B1258F">
        <w:tab/>
      </w:r>
      <w:r w:rsidRPr="00B1258F">
        <w:tab/>
        <w:t>Pulse Code Modulation</w:t>
      </w:r>
    </w:p>
    <w:p w14:paraId="428DE28E" w14:textId="77777777" w:rsidR="002A1D2C" w:rsidRPr="00B1258F" w:rsidRDefault="002A1D2C" w:rsidP="002A1D2C">
      <w:pPr>
        <w:pStyle w:val="EW"/>
      </w:pPr>
      <w:r w:rsidRPr="00B1258F">
        <w:t>SAP</w:t>
      </w:r>
      <w:r w:rsidRPr="00B1258F">
        <w:tab/>
      </w:r>
      <w:r w:rsidRPr="00B1258F">
        <w:tab/>
        <w:t>Stream Access Point</w:t>
      </w:r>
    </w:p>
    <w:p w14:paraId="58392E89" w14:textId="77777777" w:rsidR="002A1D2C" w:rsidRPr="00B1258F" w:rsidRDefault="002A1D2C" w:rsidP="002A1D2C">
      <w:pPr>
        <w:pStyle w:val="EW"/>
      </w:pPr>
      <w:r w:rsidRPr="00B1258F">
        <w:t>SBR</w:t>
      </w:r>
      <w:r w:rsidRPr="00B1258F">
        <w:tab/>
      </w:r>
      <w:r w:rsidRPr="00B1258F">
        <w:tab/>
        <w:t>Spectral Band Replication</w:t>
      </w:r>
    </w:p>
    <w:p w14:paraId="24BB2C84" w14:textId="77777777" w:rsidR="002A1D2C" w:rsidRPr="00B1258F" w:rsidRDefault="002A1D2C" w:rsidP="002A1D2C">
      <w:pPr>
        <w:pStyle w:val="EW"/>
      </w:pPr>
      <w:r w:rsidRPr="00B1258F">
        <w:t>URL</w:t>
      </w:r>
      <w:r w:rsidRPr="00B1258F">
        <w:tab/>
      </w:r>
      <w:r w:rsidRPr="00B1258F">
        <w:tab/>
        <w:t>Universal Resource Location</w:t>
      </w:r>
    </w:p>
    <w:p w14:paraId="3BA78943" w14:textId="77777777" w:rsidR="002A1D2C" w:rsidRPr="00B1258F" w:rsidRDefault="002A1D2C" w:rsidP="002A1D2C">
      <w:pPr>
        <w:pStyle w:val="EW"/>
      </w:pPr>
      <w:r w:rsidRPr="00B1258F">
        <w:t xml:space="preserve">USAC </w:t>
      </w:r>
      <w:r w:rsidRPr="00B1258F">
        <w:tab/>
      </w:r>
      <w:r w:rsidRPr="00B1258F">
        <w:tab/>
        <w:t>Unified Speech and Audio Coding</w:t>
      </w:r>
    </w:p>
    <w:p w14:paraId="2BF8B02B" w14:textId="556A826A" w:rsidR="0082403D" w:rsidRDefault="002A1D2C" w:rsidP="0082403D">
      <w:pPr>
        <w:pStyle w:val="EW"/>
      </w:pPr>
      <w:r w:rsidRPr="00B1258F">
        <w:t>xHE-AAC</w:t>
      </w:r>
      <w:r w:rsidRPr="00B1258F">
        <w:tab/>
      </w:r>
      <w:r>
        <w:tab/>
      </w:r>
      <w:r w:rsidRPr="00B1258F">
        <w:t>Extended High Efficiency AAC: a specific USAC profile</w:t>
      </w:r>
    </w:p>
    <w:p w14:paraId="5EBF9DFC" w14:textId="66E9B44D" w:rsidR="009D4C6B" w:rsidRDefault="00C52AAE" w:rsidP="009E1BB7">
      <w:pPr>
        <w:pStyle w:val="Heading1"/>
      </w:pPr>
      <w:bookmarkStart w:id="252" w:name="_Toc73043800"/>
      <w:r>
        <w:lastRenderedPageBreak/>
        <w:t xml:space="preserve">CMAF </w:t>
      </w:r>
      <w:r w:rsidR="009D4C6B">
        <w:t>Media Profiles</w:t>
      </w:r>
      <w:bookmarkEnd w:id="252"/>
    </w:p>
    <w:p w14:paraId="43AC1E1E" w14:textId="4B072BF1" w:rsidR="00E3123B" w:rsidRPr="00E3123B" w:rsidRDefault="00E3123B" w:rsidP="00E3123B">
      <w:pPr>
        <w:pStyle w:val="Heading2"/>
      </w:pPr>
      <w:bookmarkStart w:id="253" w:name="_Toc73043801"/>
      <w:r>
        <w:t>Media Profile</w:t>
      </w:r>
      <w:r w:rsidR="00533182">
        <w:t>s</w:t>
      </w:r>
      <w:bookmarkEnd w:id="253"/>
    </w:p>
    <w:p w14:paraId="055A1FB9" w14:textId="73301FD9" w:rsidR="009D35F8" w:rsidRDefault="00895D74" w:rsidP="0070562A">
      <w:r>
        <w:t xml:space="preserve">The </w:t>
      </w:r>
      <w:r w:rsidR="00793B59">
        <w:t xml:space="preserve">CMAF </w:t>
      </w:r>
      <w:r w:rsidR="00B1432E">
        <w:t xml:space="preserve">Audio </w:t>
      </w:r>
      <w:r w:rsidR="00793B59">
        <w:t>P</w:t>
      </w:r>
      <w:r>
        <w:t xml:space="preserve">rofiles </w:t>
      </w:r>
      <w:r w:rsidR="00B1432E">
        <w:t xml:space="preserve">described in the present specification </w:t>
      </w:r>
      <w:r>
        <w:t xml:space="preserve">and their properties are </w:t>
      </w:r>
      <w:r w:rsidR="00127A72">
        <w:t>shown</w:t>
      </w:r>
      <w:r w:rsidR="009D35F8">
        <w:t xml:space="preserve"> </w:t>
      </w:r>
      <w:r>
        <w:t>in</w:t>
      </w:r>
      <w:r w:rsidR="005E798F">
        <w:t xml:space="preserve"> </w:t>
      </w:r>
      <w:r w:rsidR="005E798F" w:rsidRPr="00827CB7">
        <w:fldChar w:fldCharType="begin"/>
      </w:r>
      <w:r w:rsidR="005E798F" w:rsidRPr="00827CB7">
        <w:instrText xml:space="preserve"> REF _Ref68704542 \h </w:instrText>
      </w:r>
      <w:r w:rsidR="00827CB7">
        <w:instrText xml:space="preserve"> \* MERGEFORMAT </w:instrText>
      </w:r>
      <w:r w:rsidR="005E798F" w:rsidRPr="00827CB7">
        <w:fldChar w:fldCharType="separate"/>
      </w:r>
      <w:ins w:id="254" w:author="Phillip Maness" w:date="2021-06-09T22:35:00Z">
        <w:r w:rsidR="00D96667" w:rsidRPr="00866679">
          <w:t xml:space="preserve">Table </w:t>
        </w:r>
        <w:r w:rsidR="00D96667">
          <w:rPr>
            <w:noProof/>
          </w:rPr>
          <w:t>1</w:t>
        </w:r>
      </w:ins>
      <w:del w:id="255" w:author="Phillip Maness" w:date="2021-06-09T22:35:00Z">
        <w:r w:rsidR="00E3597D" w:rsidRPr="00866679" w:rsidDel="00D96667">
          <w:delText xml:space="preserve">Table </w:delText>
        </w:r>
        <w:r w:rsidR="00E3597D" w:rsidDel="00D96667">
          <w:rPr>
            <w:noProof/>
          </w:rPr>
          <w:delText>1</w:delText>
        </w:r>
      </w:del>
      <w:r w:rsidR="005E798F" w:rsidRPr="00827CB7">
        <w:fldChar w:fldCharType="end"/>
      </w:r>
      <w:r w:rsidRPr="00827CB7">
        <w:t>.</w:t>
      </w:r>
      <w:r w:rsidR="002D7499">
        <w:t xml:space="preserve"> It should be noted that the present specification does not deprecate Version 4.3 of the DASH Industry Forum Guidelines for </w:t>
      </w:r>
      <w:r w:rsidR="00E1391D">
        <w:t xml:space="preserve">Implementation </w:t>
      </w:r>
      <w:r w:rsidR="00E1391D">
        <w:fldChar w:fldCharType="begin"/>
      </w:r>
      <w:r w:rsidR="00E1391D">
        <w:instrText xml:space="preserve"> REF _Ref73043277 \r \h </w:instrText>
      </w:r>
      <w:r w:rsidR="00E1391D">
        <w:fldChar w:fldCharType="separate"/>
      </w:r>
      <w:r w:rsidR="00D96667">
        <w:t>[17]</w:t>
      </w:r>
      <w:r w:rsidR="00E1391D">
        <w:fldChar w:fldCharType="end"/>
      </w:r>
      <w:r w:rsidR="002D7499">
        <w:t xml:space="preserve"> nor the Audio </w:t>
      </w:r>
      <w:r w:rsidR="001A6B27">
        <w:t>Amendment</w:t>
      </w:r>
      <w:r w:rsidR="002D7499">
        <w:t xml:space="preserve"> </w:t>
      </w:r>
      <w:r w:rsidR="00E1391D">
        <w:fldChar w:fldCharType="begin"/>
      </w:r>
      <w:r w:rsidR="00E1391D">
        <w:instrText xml:space="preserve"> REF _Ref73043291 \r \h </w:instrText>
      </w:r>
      <w:r w:rsidR="00E1391D">
        <w:fldChar w:fldCharType="separate"/>
      </w:r>
      <w:r w:rsidR="00D96667">
        <w:t>[18]</w:t>
      </w:r>
      <w:r w:rsidR="00E1391D">
        <w:fldChar w:fldCharType="end"/>
      </w:r>
      <w:r w:rsidR="00E1391D">
        <w:t xml:space="preserve"> </w:t>
      </w:r>
      <w:r w:rsidR="002D7499">
        <w:t>that accompanies it.</w:t>
      </w:r>
    </w:p>
    <w:p w14:paraId="06B905C0" w14:textId="087EA600" w:rsidR="002D7499" w:rsidRDefault="002D7499" w:rsidP="0070562A">
      <w:r>
        <w:fldChar w:fldCharType="begin"/>
      </w:r>
      <w:r>
        <w:instrText xml:space="preserve"> REF _Ref68704542 \h </w:instrText>
      </w:r>
      <w:r>
        <w:fldChar w:fldCharType="separate"/>
      </w:r>
      <w:ins w:id="256" w:author="Phillip Maness" w:date="2021-06-09T22:35:00Z">
        <w:r w:rsidR="00D96667" w:rsidRPr="00866679">
          <w:t xml:space="preserve">Table </w:t>
        </w:r>
        <w:r w:rsidR="00D96667">
          <w:rPr>
            <w:noProof/>
          </w:rPr>
          <w:t>1</w:t>
        </w:r>
      </w:ins>
      <w:del w:id="257" w:author="Phillip Maness" w:date="2021-06-09T22:35:00Z">
        <w:r w:rsidR="00E3597D" w:rsidRPr="00866679" w:rsidDel="00D96667">
          <w:delText xml:space="preserve">Table </w:delText>
        </w:r>
        <w:r w:rsidR="00E3597D" w:rsidDel="00D96667">
          <w:rPr>
            <w:noProof/>
          </w:rPr>
          <w:delText>1</w:delText>
        </w:r>
      </w:del>
      <w:r>
        <w:fldChar w:fldCharType="end"/>
      </w:r>
      <w:r>
        <w:t xml:space="preserve"> is a comprehensive list of the audio media profiles that support CMAF packaging along with some important parameters. </w:t>
      </w:r>
    </w:p>
    <w:p w14:paraId="2CFC4380" w14:textId="0DF33F34" w:rsidR="005E798F" w:rsidRPr="00866679" w:rsidRDefault="005E798F" w:rsidP="00866679">
      <w:pPr>
        <w:pStyle w:val="Caption"/>
      </w:pPr>
      <w:bookmarkStart w:id="258" w:name="_Ref68704542"/>
      <w:bookmarkStart w:id="259" w:name="_Toc73043842"/>
      <w:r w:rsidRPr="00866679">
        <w:t xml:space="preserve">Table </w:t>
      </w:r>
      <w:fldSimple w:instr=" SEQ Table \* ARABIC ">
        <w:r w:rsidR="00D96667">
          <w:rPr>
            <w:noProof/>
          </w:rPr>
          <w:t>1</w:t>
        </w:r>
      </w:fldSimple>
      <w:bookmarkEnd w:id="258"/>
      <w:r w:rsidRPr="00866679">
        <w:t xml:space="preserve"> CMAF </w:t>
      </w:r>
      <w:r w:rsidR="00076166" w:rsidRPr="00866679">
        <w:t>Audio</w:t>
      </w:r>
      <w:r w:rsidRPr="00866679">
        <w:t xml:space="preserve"> Profile</w:t>
      </w:r>
      <w:r w:rsidR="00076166" w:rsidRPr="00866679">
        <w:t>s</w:t>
      </w:r>
      <w:bookmarkEnd w:id="259"/>
    </w:p>
    <w:tbl>
      <w:tblPr>
        <w:tblStyle w:val="TableGrid"/>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50"/>
        <w:gridCol w:w="1327"/>
        <w:gridCol w:w="1463"/>
        <w:gridCol w:w="1980"/>
        <w:gridCol w:w="1799"/>
      </w:tblGrid>
      <w:tr w:rsidR="00533182" w14:paraId="5FFBA4B6" w14:textId="115F461E" w:rsidTr="00533182">
        <w:tc>
          <w:tcPr>
            <w:tcW w:w="3050" w:type="dxa"/>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229FEFDB" w14:textId="069F31B7" w:rsidR="00EB0217" w:rsidRPr="009D35F8" w:rsidRDefault="00A91039" w:rsidP="00EB0217">
            <w:pPr>
              <w:pStyle w:val="TAH"/>
            </w:pPr>
            <w:r>
              <w:t>Audio</w:t>
            </w:r>
            <w:r w:rsidR="00533182">
              <w:t xml:space="preserve"> Profiles</w:t>
            </w:r>
          </w:p>
        </w:tc>
        <w:tc>
          <w:tcPr>
            <w:tcW w:w="1327" w:type="dxa"/>
            <w:tcBorders>
              <w:top w:val="single" w:sz="8" w:space="0" w:color="auto"/>
              <w:bottom w:val="single" w:sz="8" w:space="0" w:color="auto"/>
            </w:tcBorders>
            <w:shd w:val="clear" w:color="auto" w:fill="E7E6E6" w:themeFill="background2"/>
            <w:vAlign w:val="center"/>
          </w:tcPr>
          <w:p w14:paraId="15EE47CA" w14:textId="3D632363" w:rsidR="00EB0217" w:rsidRDefault="00533182" w:rsidP="00EB0217">
            <w:pPr>
              <w:pStyle w:val="TAH"/>
            </w:pPr>
            <w:r>
              <w:t xml:space="preserve">compatibility </w:t>
            </w:r>
            <w:r w:rsidR="00EB0217">
              <w:t>brand</w:t>
            </w:r>
          </w:p>
        </w:tc>
        <w:tc>
          <w:tcPr>
            <w:tcW w:w="1463" w:type="dxa"/>
            <w:tcBorders>
              <w:top w:val="single" w:sz="8" w:space="0" w:color="auto"/>
              <w:bottom w:val="single" w:sz="8" w:space="0" w:color="auto"/>
            </w:tcBorders>
            <w:shd w:val="clear" w:color="auto" w:fill="E7E6E6" w:themeFill="background2"/>
            <w:vAlign w:val="center"/>
          </w:tcPr>
          <w:p w14:paraId="1A00A609" w14:textId="37ACA61C" w:rsidR="00EB0217" w:rsidRDefault="00EB0217" w:rsidP="00EB0217">
            <w:pPr>
              <w:pStyle w:val="TAH"/>
            </w:pPr>
            <w:r>
              <w:t>@codec</w:t>
            </w:r>
          </w:p>
        </w:tc>
        <w:tc>
          <w:tcPr>
            <w:tcW w:w="1980" w:type="dxa"/>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232BF4D6" w14:textId="0786CA0E" w:rsidR="00EB0217" w:rsidRDefault="00EB0217" w:rsidP="00EB0217">
            <w:pPr>
              <w:pStyle w:val="TAH"/>
            </w:pPr>
            <w:r>
              <w:t>Media Profile</w:t>
            </w:r>
          </w:p>
        </w:tc>
        <w:tc>
          <w:tcPr>
            <w:tcW w:w="1799" w:type="dxa"/>
            <w:tcBorders>
              <w:top w:val="single" w:sz="8" w:space="0" w:color="auto"/>
              <w:bottom w:val="single" w:sz="8" w:space="0" w:color="auto"/>
            </w:tcBorders>
            <w:shd w:val="clear" w:color="auto" w:fill="E7E6E6" w:themeFill="background2"/>
            <w:vAlign w:val="center"/>
          </w:tcPr>
          <w:p w14:paraId="0F11A579" w14:textId="6EE01A0D" w:rsidR="00EB0217" w:rsidRDefault="00533182" w:rsidP="00EB0217">
            <w:pPr>
              <w:pStyle w:val="TAH"/>
            </w:pPr>
            <w:r>
              <w:t>Profile Details (clause)</w:t>
            </w:r>
          </w:p>
        </w:tc>
      </w:tr>
      <w:tr w:rsidR="00533182" w14:paraId="610615FD" w14:textId="77777777" w:rsidTr="00533182">
        <w:tc>
          <w:tcPr>
            <w:tcW w:w="3050" w:type="dxa"/>
            <w:tcBorders>
              <w:top w:val="single" w:sz="8" w:space="0" w:color="auto"/>
            </w:tcBorders>
            <w:tcMar>
              <w:top w:w="14" w:type="dxa"/>
              <w:left w:w="58" w:type="dxa"/>
              <w:bottom w:w="14" w:type="dxa"/>
              <w:right w:w="58" w:type="dxa"/>
            </w:tcMar>
            <w:vAlign w:val="center"/>
          </w:tcPr>
          <w:p w14:paraId="11557F72" w14:textId="77777777" w:rsidR="00EB0217" w:rsidRPr="00540233" w:rsidRDefault="00EB0217" w:rsidP="00EB0217">
            <w:pPr>
              <w:pStyle w:val="TAL"/>
            </w:pPr>
            <w:r w:rsidRPr="00540233">
              <w:t>MPEG-4 AAC Profile</w:t>
            </w:r>
          </w:p>
        </w:tc>
        <w:tc>
          <w:tcPr>
            <w:tcW w:w="1327" w:type="dxa"/>
            <w:vMerge w:val="restart"/>
            <w:tcBorders>
              <w:top w:val="single" w:sz="8" w:space="0" w:color="auto"/>
            </w:tcBorders>
            <w:vAlign w:val="center"/>
          </w:tcPr>
          <w:p w14:paraId="779EAF22" w14:textId="51D5121A" w:rsidR="00EB0217" w:rsidRPr="00C423F2" w:rsidRDefault="00EB0217" w:rsidP="00EB0217">
            <w:pPr>
              <w:pStyle w:val="TAC"/>
              <w:rPr>
                <w:rStyle w:val="Attribute"/>
              </w:rPr>
            </w:pPr>
            <w:r>
              <w:rPr>
                <w:rStyle w:val="Attribute"/>
              </w:rPr>
              <w:t>caac</w:t>
            </w:r>
          </w:p>
        </w:tc>
        <w:tc>
          <w:tcPr>
            <w:tcW w:w="1463" w:type="dxa"/>
            <w:tcBorders>
              <w:top w:val="single" w:sz="8" w:space="0" w:color="auto"/>
            </w:tcBorders>
            <w:vAlign w:val="center"/>
          </w:tcPr>
          <w:p w14:paraId="1806F1D0" w14:textId="439A85D3" w:rsidR="00EB0217" w:rsidRPr="00C423F2" w:rsidRDefault="00EB0217" w:rsidP="00533182">
            <w:pPr>
              <w:pStyle w:val="TAC"/>
              <w:rPr>
                <w:rStyle w:val="Attribute"/>
              </w:rPr>
            </w:pPr>
            <w:r w:rsidRPr="00C423F2">
              <w:rPr>
                <w:rStyle w:val="Attribute"/>
              </w:rPr>
              <w:t>mp4a.40.2</w:t>
            </w:r>
          </w:p>
        </w:tc>
        <w:tc>
          <w:tcPr>
            <w:tcW w:w="1980" w:type="dxa"/>
            <w:vMerge w:val="restart"/>
            <w:tcBorders>
              <w:top w:val="single" w:sz="8" w:space="0" w:color="auto"/>
            </w:tcBorders>
            <w:tcMar>
              <w:top w:w="14" w:type="dxa"/>
              <w:left w:w="58" w:type="dxa"/>
              <w:bottom w:w="14" w:type="dxa"/>
              <w:right w:w="58" w:type="dxa"/>
            </w:tcMar>
            <w:vAlign w:val="center"/>
          </w:tcPr>
          <w:p w14:paraId="4A41C440" w14:textId="7EA6512E" w:rsidR="00EB0217" w:rsidRPr="00111648" w:rsidRDefault="00EB0217" w:rsidP="00EB0217">
            <w:pPr>
              <w:pStyle w:val="TAC"/>
            </w:pPr>
            <w:r w:rsidRPr="003F0896">
              <w:t xml:space="preserve">ISO/IEC </w:t>
            </w:r>
            <w:r w:rsidRPr="006856F4">
              <w:t>23000-19</w:t>
            </w:r>
            <w:r w:rsidR="00C40A3C" w:rsidRPr="003F0896">
              <w:t xml:space="preserve"> </w:t>
            </w:r>
            <w:r w:rsidR="00C40A3C">
              <w:fldChar w:fldCharType="begin"/>
            </w:r>
            <w:r w:rsidR="00C40A3C">
              <w:instrText xml:space="preserve"> REF _Ref72321469 \r \h  \* MERGEFORMAT </w:instrText>
            </w:r>
            <w:r w:rsidR="00C40A3C">
              <w:fldChar w:fldCharType="separate"/>
            </w:r>
            <w:r w:rsidR="00D96667">
              <w:t>[16]</w:t>
            </w:r>
            <w:r w:rsidR="00C40A3C">
              <w:fldChar w:fldCharType="end"/>
            </w:r>
            <w:r>
              <w:br/>
            </w:r>
            <w:del w:id="260" w:author="Phillip Maness" w:date="2021-06-09T14:35:00Z">
              <w:r w:rsidDel="004852AC">
                <w:delText xml:space="preserve">Clause </w:delText>
              </w:r>
            </w:del>
            <w:ins w:id="261" w:author="Phillip Maness" w:date="2021-06-09T14:35:00Z">
              <w:r w:rsidR="004852AC">
                <w:t xml:space="preserve">clause </w:t>
              </w:r>
            </w:ins>
            <w:r>
              <w:t>10.3</w:t>
            </w:r>
          </w:p>
        </w:tc>
        <w:tc>
          <w:tcPr>
            <w:tcW w:w="1799" w:type="dxa"/>
            <w:vMerge w:val="restart"/>
            <w:tcBorders>
              <w:top w:val="single" w:sz="8" w:space="0" w:color="auto"/>
            </w:tcBorders>
            <w:vAlign w:val="center"/>
          </w:tcPr>
          <w:p w14:paraId="5812B712" w14:textId="10D2B934" w:rsidR="00696F7C" w:rsidRDefault="00696F7C" w:rsidP="00533182">
            <w:pPr>
              <w:pStyle w:val="TAC"/>
            </w:pPr>
            <w:r>
              <w:fldChar w:fldCharType="begin"/>
            </w:r>
            <w:r>
              <w:instrText xml:space="preserve"> REF _Ref72489626 \n \h </w:instrText>
            </w:r>
            <w:r w:rsidR="00533182">
              <w:instrText xml:space="preserve"> \* MERGEFORMAT </w:instrText>
            </w:r>
            <w:r>
              <w:fldChar w:fldCharType="separate"/>
            </w:r>
            <w:r w:rsidR="00D96667">
              <w:t>5.1</w:t>
            </w:r>
            <w:r>
              <w:fldChar w:fldCharType="end"/>
            </w:r>
            <w:r w:rsidR="00533182">
              <w:t xml:space="preserve"> (stereo)</w:t>
            </w:r>
            <w:r w:rsidR="00533182">
              <w:br/>
            </w:r>
            <w:r>
              <w:fldChar w:fldCharType="begin"/>
            </w:r>
            <w:r>
              <w:instrText xml:space="preserve"> REF _Ref72489651 \n \h </w:instrText>
            </w:r>
            <w:r w:rsidR="00533182">
              <w:instrText xml:space="preserve"> \* MERGEFORMAT </w:instrText>
            </w:r>
            <w:r>
              <w:fldChar w:fldCharType="separate"/>
            </w:r>
            <w:r w:rsidR="00D96667">
              <w:t>5.2</w:t>
            </w:r>
            <w:r>
              <w:fldChar w:fldCharType="end"/>
            </w:r>
            <w:r>
              <w:t xml:space="preserve"> </w:t>
            </w:r>
            <w:r w:rsidR="00533182">
              <w:t>(multichannel)</w:t>
            </w:r>
          </w:p>
        </w:tc>
      </w:tr>
      <w:tr w:rsidR="00533182" w14:paraId="6D9BEED6" w14:textId="77777777" w:rsidTr="00533182">
        <w:tc>
          <w:tcPr>
            <w:tcW w:w="3050" w:type="dxa"/>
            <w:tcMar>
              <w:top w:w="14" w:type="dxa"/>
              <w:left w:w="58" w:type="dxa"/>
              <w:bottom w:w="14" w:type="dxa"/>
              <w:right w:w="58" w:type="dxa"/>
            </w:tcMar>
            <w:vAlign w:val="center"/>
          </w:tcPr>
          <w:p w14:paraId="41866CB1" w14:textId="77777777" w:rsidR="00EB0217" w:rsidRPr="00540233" w:rsidRDefault="00EB0217" w:rsidP="00EB0217">
            <w:pPr>
              <w:pStyle w:val="TAL"/>
            </w:pPr>
            <w:r w:rsidRPr="00540233">
              <w:t>MPEG-4 HE-AAC Profile</w:t>
            </w:r>
          </w:p>
        </w:tc>
        <w:tc>
          <w:tcPr>
            <w:tcW w:w="1327" w:type="dxa"/>
            <w:vMerge/>
          </w:tcPr>
          <w:p w14:paraId="411E1A37" w14:textId="77777777" w:rsidR="00EB0217" w:rsidRPr="00C423F2" w:rsidRDefault="00EB0217" w:rsidP="00EB0217">
            <w:pPr>
              <w:pStyle w:val="TAC"/>
              <w:rPr>
                <w:rStyle w:val="Attribute"/>
              </w:rPr>
            </w:pPr>
          </w:p>
        </w:tc>
        <w:tc>
          <w:tcPr>
            <w:tcW w:w="1463" w:type="dxa"/>
            <w:vAlign w:val="center"/>
          </w:tcPr>
          <w:p w14:paraId="5D049DB6" w14:textId="1247B893" w:rsidR="00EB0217" w:rsidRPr="00C423F2" w:rsidRDefault="00EB0217" w:rsidP="00533182">
            <w:pPr>
              <w:pStyle w:val="TAC"/>
              <w:rPr>
                <w:rStyle w:val="Attribute"/>
              </w:rPr>
            </w:pPr>
            <w:r w:rsidRPr="00C423F2">
              <w:rPr>
                <w:rStyle w:val="Attribute"/>
              </w:rPr>
              <w:t>mp4a.40.5</w:t>
            </w:r>
          </w:p>
        </w:tc>
        <w:tc>
          <w:tcPr>
            <w:tcW w:w="1980" w:type="dxa"/>
            <w:vMerge/>
            <w:tcMar>
              <w:top w:w="14" w:type="dxa"/>
              <w:left w:w="58" w:type="dxa"/>
              <w:bottom w:w="14" w:type="dxa"/>
              <w:right w:w="58" w:type="dxa"/>
            </w:tcMar>
            <w:vAlign w:val="center"/>
          </w:tcPr>
          <w:p w14:paraId="045C68D9" w14:textId="77777777" w:rsidR="00EB0217" w:rsidRPr="00111648" w:rsidRDefault="00EB0217" w:rsidP="00EB0217">
            <w:pPr>
              <w:pStyle w:val="TAC"/>
            </w:pPr>
          </w:p>
        </w:tc>
        <w:tc>
          <w:tcPr>
            <w:tcW w:w="1799" w:type="dxa"/>
            <w:vMerge/>
            <w:vAlign w:val="center"/>
          </w:tcPr>
          <w:p w14:paraId="682EFC8F" w14:textId="1DE99A7F" w:rsidR="00EB0217" w:rsidRDefault="00EB0217" w:rsidP="00EB0217">
            <w:pPr>
              <w:pStyle w:val="TAC"/>
            </w:pPr>
          </w:p>
        </w:tc>
      </w:tr>
      <w:tr w:rsidR="00533182" w14:paraId="12F4A61A" w14:textId="77777777" w:rsidTr="00533182">
        <w:tc>
          <w:tcPr>
            <w:tcW w:w="3050" w:type="dxa"/>
            <w:tcMar>
              <w:top w:w="14" w:type="dxa"/>
              <w:left w:w="58" w:type="dxa"/>
              <w:bottom w:w="14" w:type="dxa"/>
              <w:right w:w="58" w:type="dxa"/>
            </w:tcMar>
            <w:vAlign w:val="center"/>
          </w:tcPr>
          <w:p w14:paraId="12266F5F" w14:textId="77777777" w:rsidR="00EB0217" w:rsidRPr="00540233" w:rsidRDefault="00EB0217" w:rsidP="00EB0217">
            <w:pPr>
              <w:pStyle w:val="TAL"/>
            </w:pPr>
            <w:r w:rsidRPr="00540233">
              <w:t>MPEG-4 HE-AAC v2 Profile</w:t>
            </w:r>
          </w:p>
        </w:tc>
        <w:tc>
          <w:tcPr>
            <w:tcW w:w="1327" w:type="dxa"/>
            <w:vMerge/>
          </w:tcPr>
          <w:p w14:paraId="54E2DA23" w14:textId="77777777" w:rsidR="00EB0217" w:rsidRPr="00C423F2" w:rsidRDefault="00EB0217" w:rsidP="00EB0217">
            <w:pPr>
              <w:pStyle w:val="TAC"/>
              <w:rPr>
                <w:rStyle w:val="Attribute"/>
              </w:rPr>
            </w:pPr>
          </w:p>
        </w:tc>
        <w:tc>
          <w:tcPr>
            <w:tcW w:w="1463" w:type="dxa"/>
            <w:vAlign w:val="center"/>
          </w:tcPr>
          <w:p w14:paraId="678B4B14" w14:textId="369AA75E" w:rsidR="00EB0217" w:rsidRPr="00C423F2" w:rsidRDefault="00EB0217" w:rsidP="00533182">
            <w:pPr>
              <w:pStyle w:val="TAC"/>
              <w:rPr>
                <w:rStyle w:val="Attribute"/>
              </w:rPr>
            </w:pPr>
            <w:r w:rsidRPr="00C423F2">
              <w:rPr>
                <w:rStyle w:val="Attribute"/>
              </w:rPr>
              <w:t>mp4a.40.29</w:t>
            </w:r>
          </w:p>
        </w:tc>
        <w:tc>
          <w:tcPr>
            <w:tcW w:w="1980" w:type="dxa"/>
            <w:vMerge/>
            <w:tcMar>
              <w:top w:w="14" w:type="dxa"/>
              <w:left w:w="58" w:type="dxa"/>
              <w:bottom w:w="14" w:type="dxa"/>
              <w:right w:w="58" w:type="dxa"/>
            </w:tcMar>
            <w:vAlign w:val="center"/>
          </w:tcPr>
          <w:p w14:paraId="64189AB5" w14:textId="77777777" w:rsidR="00EB0217" w:rsidRPr="00111648" w:rsidRDefault="00EB0217" w:rsidP="00EB0217">
            <w:pPr>
              <w:pStyle w:val="TAC"/>
            </w:pPr>
          </w:p>
        </w:tc>
        <w:tc>
          <w:tcPr>
            <w:tcW w:w="1799" w:type="dxa"/>
            <w:vMerge/>
            <w:vAlign w:val="center"/>
          </w:tcPr>
          <w:p w14:paraId="1EF40871" w14:textId="150B4FD6" w:rsidR="00EB0217" w:rsidRDefault="00EB0217" w:rsidP="00EB0217">
            <w:pPr>
              <w:pStyle w:val="TAC"/>
            </w:pPr>
          </w:p>
        </w:tc>
      </w:tr>
      <w:tr w:rsidR="00754C8D" w14:paraId="7ECF5FB2" w14:textId="3305CBC1" w:rsidTr="009D0851">
        <w:tc>
          <w:tcPr>
            <w:tcW w:w="3050" w:type="dxa"/>
            <w:tcMar>
              <w:top w:w="14" w:type="dxa"/>
              <w:left w:w="58" w:type="dxa"/>
              <w:bottom w:w="14" w:type="dxa"/>
              <w:right w:w="58" w:type="dxa"/>
            </w:tcMar>
            <w:vAlign w:val="center"/>
          </w:tcPr>
          <w:p w14:paraId="3615B360" w14:textId="6C769E80" w:rsidR="00754C8D" w:rsidRPr="00540233" w:rsidRDefault="00754C8D" w:rsidP="00EB0217">
            <w:pPr>
              <w:pStyle w:val="TAL"/>
              <w:rPr>
                <w:rStyle w:val="Attribute"/>
                <w:rFonts w:ascii="Times New Roman" w:hAnsi="Times New Roman"/>
                <w:sz w:val="18"/>
                <w:szCs w:val="18"/>
              </w:rPr>
            </w:pPr>
            <w:r w:rsidRPr="00540233">
              <w:t>Enhanced AC-3</w:t>
            </w:r>
          </w:p>
        </w:tc>
        <w:tc>
          <w:tcPr>
            <w:tcW w:w="1327" w:type="dxa"/>
            <w:vAlign w:val="center"/>
          </w:tcPr>
          <w:p w14:paraId="6B506D58" w14:textId="762463A8" w:rsidR="00754C8D" w:rsidRPr="00C423F2" w:rsidRDefault="00754C8D" w:rsidP="00EB0217">
            <w:pPr>
              <w:pStyle w:val="TAC"/>
              <w:rPr>
                <w:rStyle w:val="Attribute"/>
              </w:rPr>
            </w:pPr>
            <w:r>
              <w:rPr>
                <w:rStyle w:val="Attribute"/>
              </w:rPr>
              <w:t>ceac</w:t>
            </w:r>
          </w:p>
        </w:tc>
        <w:tc>
          <w:tcPr>
            <w:tcW w:w="1463" w:type="dxa"/>
            <w:vAlign w:val="center"/>
          </w:tcPr>
          <w:p w14:paraId="479FDA94" w14:textId="171CC561" w:rsidR="00754C8D" w:rsidRPr="00C423F2" w:rsidRDefault="00754C8D" w:rsidP="009D0851">
            <w:pPr>
              <w:pStyle w:val="TAC"/>
              <w:rPr>
                <w:rStyle w:val="Attribute"/>
              </w:rPr>
            </w:pPr>
            <w:r w:rsidRPr="00C423F2">
              <w:rPr>
                <w:rStyle w:val="Attribute"/>
              </w:rPr>
              <w:t>ec-3</w:t>
            </w:r>
          </w:p>
        </w:tc>
        <w:tc>
          <w:tcPr>
            <w:tcW w:w="1980" w:type="dxa"/>
            <w:tcMar>
              <w:top w:w="14" w:type="dxa"/>
              <w:left w:w="58" w:type="dxa"/>
              <w:bottom w:w="14" w:type="dxa"/>
              <w:right w:w="58" w:type="dxa"/>
            </w:tcMar>
            <w:vAlign w:val="center"/>
          </w:tcPr>
          <w:p w14:paraId="73D051D2" w14:textId="7F17B563" w:rsidR="00754C8D" w:rsidRPr="00111648" w:rsidRDefault="00754C8D" w:rsidP="00EB0217">
            <w:pPr>
              <w:pStyle w:val="TAC"/>
            </w:pPr>
            <w:r w:rsidRPr="006C04DF">
              <w:t>ETSI TS 102 366</w:t>
            </w:r>
            <w:r>
              <w:t xml:space="preserve"> </w:t>
            </w:r>
            <w:r>
              <w:fldChar w:fldCharType="begin"/>
            </w:r>
            <w:r>
              <w:instrText xml:space="preserve"> REF _Ref72234173 \n \h  \* MERGEFORMAT </w:instrText>
            </w:r>
            <w:r>
              <w:fldChar w:fldCharType="separate"/>
            </w:r>
            <w:ins w:id="262" w:author="Phillip Maness" w:date="2021-06-09T22:35:00Z">
              <w:r w:rsidR="00D96667">
                <w:t>[4]</w:t>
              </w:r>
            </w:ins>
            <w:del w:id="263" w:author="Phillip Maness" w:date="2021-06-09T22:35:00Z">
              <w:r w:rsidDel="00D96667">
                <w:delText>[3]</w:delText>
              </w:r>
            </w:del>
            <w:r>
              <w:fldChar w:fldCharType="end"/>
            </w:r>
            <w:ins w:id="264" w:author="Phillip Maness" w:date="2021-05-21T18:17:00Z">
              <w:r>
                <w:br/>
              </w:r>
            </w:ins>
            <w:r>
              <w:t>Annex J</w:t>
            </w:r>
          </w:p>
        </w:tc>
        <w:tc>
          <w:tcPr>
            <w:tcW w:w="1799" w:type="dxa"/>
            <w:vMerge w:val="restart"/>
            <w:vAlign w:val="center"/>
          </w:tcPr>
          <w:p w14:paraId="006678D1" w14:textId="696BF2CD" w:rsidR="00754C8D" w:rsidRDefault="00754C8D" w:rsidP="00EB0217">
            <w:pPr>
              <w:pStyle w:val="TAC"/>
            </w:pPr>
            <w:r>
              <w:fldChar w:fldCharType="begin"/>
            </w:r>
            <w:r>
              <w:instrText xml:space="preserve"> REF _Ref72227832 \w \h  \* MERGEFORMAT </w:instrText>
            </w:r>
            <w:r>
              <w:fldChar w:fldCharType="separate"/>
            </w:r>
            <w:r w:rsidR="00D96667">
              <w:t>5.3</w:t>
            </w:r>
            <w:r>
              <w:fldChar w:fldCharType="end"/>
            </w:r>
          </w:p>
        </w:tc>
      </w:tr>
      <w:tr w:rsidR="00754C8D" w14:paraId="71F440F0" w14:textId="77777777" w:rsidTr="00754C8D">
        <w:trPr>
          <w:trHeight w:val="205"/>
        </w:trPr>
        <w:tc>
          <w:tcPr>
            <w:tcW w:w="3050" w:type="dxa"/>
            <w:tcMar>
              <w:top w:w="14" w:type="dxa"/>
              <w:left w:w="58" w:type="dxa"/>
              <w:bottom w:w="14" w:type="dxa"/>
              <w:right w:w="58" w:type="dxa"/>
            </w:tcMar>
            <w:vAlign w:val="center"/>
          </w:tcPr>
          <w:p w14:paraId="203E32F5" w14:textId="3A785845" w:rsidR="00754C8D" w:rsidRPr="00540233" w:rsidRDefault="00754C8D" w:rsidP="00EB0217">
            <w:pPr>
              <w:pStyle w:val="TAL"/>
              <w:rPr>
                <w:rStyle w:val="Attribute"/>
                <w:rFonts w:ascii="Times New Roman" w:hAnsi="Times New Roman"/>
                <w:sz w:val="18"/>
                <w:szCs w:val="18"/>
              </w:rPr>
            </w:pPr>
            <w:r w:rsidRPr="00540233">
              <w:t>AC-4</w:t>
            </w:r>
            <w:ins w:id="265" w:author="Phillip Maness" w:date="2021-06-09T12:48:00Z">
              <w:r>
                <w:t xml:space="preserve"> single stream</w:t>
              </w:r>
            </w:ins>
          </w:p>
        </w:tc>
        <w:tc>
          <w:tcPr>
            <w:tcW w:w="1327" w:type="dxa"/>
            <w:vAlign w:val="center"/>
          </w:tcPr>
          <w:p w14:paraId="4B7DD85B" w14:textId="6D1019AB" w:rsidR="00754C8D" w:rsidRPr="00C423F2" w:rsidRDefault="00754C8D" w:rsidP="00EB0217">
            <w:pPr>
              <w:pStyle w:val="TAC"/>
              <w:rPr>
                <w:rStyle w:val="Attribute"/>
              </w:rPr>
            </w:pPr>
            <w:r>
              <w:rPr>
                <w:rStyle w:val="Attribute"/>
              </w:rPr>
              <w:t>ca4s</w:t>
            </w:r>
          </w:p>
        </w:tc>
        <w:tc>
          <w:tcPr>
            <w:tcW w:w="1463" w:type="dxa"/>
            <w:vMerge w:val="restart"/>
            <w:vAlign w:val="center"/>
          </w:tcPr>
          <w:p w14:paraId="3784098C" w14:textId="3AF05237" w:rsidR="00754C8D" w:rsidRPr="00C423F2" w:rsidRDefault="00754C8D" w:rsidP="009D0851">
            <w:pPr>
              <w:pStyle w:val="TAC"/>
              <w:rPr>
                <w:rStyle w:val="Attribute"/>
              </w:rPr>
            </w:pPr>
            <w:r w:rsidRPr="00C423F2">
              <w:rPr>
                <w:rStyle w:val="Attribute"/>
              </w:rPr>
              <w:t>ac-4.x.y</w:t>
            </w:r>
            <w:ins w:id="266" w:author="Phillip Maness" w:date="2021-06-09T12:48:00Z">
              <w:r>
                <w:rPr>
                  <w:rStyle w:val="Attribute"/>
                </w:rPr>
                <w:t>.z</w:t>
              </w:r>
            </w:ins>
          </w:p>
        </w:tc>
        <w:tc>
          <w:tcPr>
            <w:tcW w:w="1980" w:type="dxa"/>
            <w:vMerge w:val="restart"/>
            <w:tcMar>
              <w:top w:w="14" w:type="dxa"/>
              <w:left w:w="58" w:type="dxa"/>
              <w:bottom w:w="14" w:type="dxa"/>
              <w:right w:w="58" w:type="dxa"/>
            </w:tcMar>
          </w:tcPr>
          <w:p w14:paraId="3B364A0F" w14:textId="6D4E81C7" w:rsidR="00754C8D" w:rsidRDefault="00754C8D" w:rsidP="00EB0217">
            <w:pPr>
              <w:pStyle w:val="TAC"/>
            </w:pPr>
            <w:r w:rsidRPr="006C04DF">
              <w:t>ETSI TS 103 190-2</w:t>
            </w:r>
            <w:r>
              <w:t xml:space="preserve"> </w:t>
            </w:r>
            <w:r>
              <w:fldChar w:fldCharType="begin"/>
            </w:r>
            <w:r>
              <w:instrText xml:space="preserve"> REF _Ref72234208 \n \h  \* MERGEFORMAT </w:instrText>
            </w:r>
            <w:r>
              <w:fldChar w:fldCharType="separate"/>
            </w:r>
            <w:ins w:id="267" w:author="Phillip Maness" w:date="2021-06-09T22:35:00Z">
              <w:r w:rsidR="00D96667">
                <w:t>[5]</w:t>
              </w:r>
            </w:ins>
            <w:del w:id="268" w:author="Phillip Maness" w:date="2021-06-09T22:35:00Z">
              <w:r w:rsidDel="00D96667">
                <w:delText>[4]</w:delText>
              </w:r>
            </w:del>
            <w:r>
              <w:fldChar w:fldCharType="end"/>
            </w:r>
            <w:r>
              <w:br/>
              <w:t>Annex H</w:t>
            </w:r>
          </w:p>
        </w:tc>
        <w:tc>
          <w:tcPr>
            <w:tcW w:w="1799" w:type="dxa"/>
            <w:vMerge/>
            <w:vAlign w:val="center"/>
          </w:tcPr>
          <w:p w14:paraId="2CC3E350" w14:textId="78F5C560" w:rsidR="00754C8D" w:rsidRDefault="00754C8D" w:rsidP="00EB0217">
            <w:pPr>
              <w:pStyle w:val="TAC"/>
            </w:pPr>
          </w:p>
        </w:tc>
      </w:tr>
      <w:tr w:rsidR="00754C8D" w14:paraId="23F36D8B" w14:textId="77777777" w:rsidTr="009D0851">
        <w:trPr>
          <w:trHeight w:val="205"/>
        </w:trPr>
        <w:tc>
          <w:tcPr>
            <w:tcW w:w="3050" w:type="dxa"/>
            <w:tcMar>
              <w:top w:w="14" w:type="dxa"/>
              <w:left w:w="58" w:type="dxa"/>
              <w:bottom w:w="14" w:type="dxa"/>
              <w:right w:w="58" w:type="dxa"/>
            </w:tcMar>
            <w:vAlign w:val="center"/>
          </w:tcPr>
          <w:p w14:paraId="7B6FEB82" w14:textId="74C3FD16" w:rsidR="00754C8D" w:rsidRPr="00540233" w:rsidRDefault="00754C8D" w:rsidP="00EB0217">
            <w:pPr>
              <w:pStyle w:val="TAL"/>
            </w:pPr>
            <w:ins w:id="269" w:author="Phillip Maness" w:date="2021-06-09T12:48:00Z">
              <w:r>
                <w:t>AC-4 main</w:t>
              </w:r>
            </w:ins>
          </w:p>
        </w:tc>
        <w:tc>
          <w:tcPr>
            <w:tcW w:w="1327" w:type="dxa"/>
            <w:vAlign w:val="center"/>
          </w:tcPr>
          <w:p w14:paraId="0FAAD962" w14:textId="3F89666D" w:rsidR="00754C8D" w:rsidRDefault="00754C8D" w:rsidP="00EB0217">
            <w:pPr>
              <w:pStyle w:val="TAC"/>
              <w:rPr>
                <w:rStyle w:val="Attribute"/>
              </w:rPr>
            </w:pPr>
            <w:ins w:id="270" w:author="Phillip Maness" w:date="2021-06-09T12:48:00Z">
              <w:r>
                <w:rPr>
                  <w:rStyle w:val="Attribute"/>
                </w:rPr>
                <w:t>ca4m</w:t>
              </w:r>
            </w:ins>
          </w:p>
        </w:tc>
        <w:tc>
          <w:tcPr>
            <w:tcW w:w="1463" w:type="dxa"/>
            <w:vMerge/>
            <w:vAlign w:val="center"/>
          </w:tcPr>
          <w:p w14:paraId="28624185" w14:textId="77777777" w:rsidR="00754C8D" w:rsidRPr="00C423F2" w:rsidRDefault="00754C8D" w:rsidP="009D0851">
            <w:pPr>
              <w:pStyle w:val="TAC"/>
              <w:rPr>
                <w:rStyle w:val="Attribute"/>
              </w:rPr>
            </w:pPr>
          </w:p>
        </w:tc>
        <w:tc>
          <w:tcPr>
            <w:tcW w:w="1980" w:type="dxa"/>
            <w:vMerge/>
            <w:tcMar>
              <w:top w:w="14" w:type="dxa"/>
              <w:left w:w="58" w:type="dxa"/>
              <w:bottom w:w="14" w:type="dxa"/>
              <w:right w:w="58" w:type="dxa"/>
            </w:tcMar>
          </w:tcPr>
          <w:p w14:paraId="5C7858A4" w14:textId="77777777" w:rsidR="00754C8D" w:rsidRPr="006C04DF" w:rsidRDefault="00754C8D" w:rsidP="00EB0217">
            <w:pPr>
              <w:pStyle w:val="TAC"/>
            </w:pPr>
          </w:p>
        </w:tc>
        <w:tc>
          <w:tcPr>
            <w:tcW w:w="1799" w:type="dxa"/>
            <w:vMerge/>
            <w:vAlign w:val="center"/>
          </w:tcPr>
          <w:p w14:paraId="0FED76CE" w14:textId="77777777" w:rsidR="00754C8D" w:rsidRDefault="00754C8D" w:rsidP="00EB0217">
            <w:pPr>
              <w:pStyle w:val="TAC"/>
            </w:pPr>
          </w:p>
        </w:tc>
      </w:tr>
      <w:tr w:rsidR="00533182" w14:paraId="5EEDCD17" w14:textId="5EDDC1FA" w:rsidTr="00533182">
        <w:tc>
          <w:tcPr>
            <w:tcW w:w="3050" w:type="dxa"/>
            <w:tcMar>
              <w:top w:w="14" w:type="dxa"/>
              <w:left w:w="58" w:type="dxa"/>
              <w:bottom w:w="14" w:type="dxa"/>
              <w:right w:w="58" w:type="dxa"/>
            </w:tcMar>
            <w:vAlign w:val="center"/>
          </w:tcPr>
          <w:p w14:paraId="08A467AD" w14:textId="171F6F4F" w:rsidR="00EB0217" w:rsidRPr="00540233" w:rsidRDefault="00EB0217" w:rsidP="00EB0217">
            <w:pPr>
              <w:pStyle w:val="TAL"/>
              <w:rPr>
                <w:rStyle w:val="Attribute"/>
                <w:rFonts w:ascii="Times New Roman" w:hAnsi="Times New Roman"/>
                <w:sz w:val="18"/>
                <w:szCs w:val="18"/>
              </w:rPr>
            </w:pPr>
            <w:r w:rsidRPr="00540233">
              <w:t>DTS Digital Surround</w:t>
            </w:r>
          </w:p>
        </w:tc>
        <w:tc>
          <w:tcPr>
            <w:tcW w:w="1327" w:type="dxa"/>
            <w:vMerge w:val="restart"/>
            <w:vAlign w:val="center"/>
          </w:tcPr>
          <w:p w14:paraId="38BF0A41" w14:textId="1DB595DB" w:rsidR="00EB0217" w:rsidRPr="00C423F2" w:rsidRDefault="00EB0217" w:rsidP="00EB0217">
            <w:pPr>
              <w:pStyle w:val="TAC"/>
              <w:rPr>
                <w:rStyle w:val="Attribute"/>
              </w:rPr>
            </w:pPr>
            <w:r>
              <w:rPr>
                <w:rStyle w:val="Attribute"/>
              </w:rPr>
              <w:t>dts1</w:t>
            </w:r>
          </w:p>
        </w:tc>
        <w:tc>
          <w:tcPr>
            <w:tcW w:w="1463" w:type="dxa"/>
          </w:tcPr>
          <w:p w14:paraId="4128FD01" w14:textId="4ECA2671" w:rsidR="00EB0217" w:rsidRPr="00C423F2" w:rsidRDefault="00EB0217" w:rsidP="00533182">
            <w:pPr>
              <w:pStyle w:val="TAC"/>
              <w:rPr>
                <w:rStyle w:val="Attribute"/>
              </w:rPr>
            </w:pPr>
            <w:r w:rsidRPr="00C423F2">
              <w:rPr>
                <w:rStyle w:val="Attribute"/>
              </w:rPr>
              <w:t>dtsc</w:t>
            </w:r>
          </w:p>
        </w:tc>
        <w:tc>
          <w:tcPr>
            <w:tcW w:w="1980" w:type="dxa"/>
            <w:vMerge w:val="restart"/>
            <w:tcMar>
              <w:top w:w="14" w:type="dxa"/>
              <w:left w:w="58" w:type="dxa"/>
              <w:bottom w:w="14" w:type="dxa"/>
              <w:right w:w="58" w:type="dxa"/>
            </w:tcMar>
            <w:vAlign w:val="center"/>
          </w:tcPr>
          <w:p w14:paraId="42D34CA1" w14:textId="77D5B14A" w:rsidR="00EB0217" w:rsidRPr="00111648" w:rsidRDefault="00EB0217" w:rsidP="00EB0217">
            <w:pPr>
              <w:pStyle w:val="TAC"/>
            </w:pPr>
            <w:r>
              <w:t xml:space="preserve">ETSI TS 102 114 </w:t>
            </w:r>
            <w:r>
              <w:fldChar w:fldCharType="begin"/>
            </w:r>
            <w:r>
              <w:instrText xml:space="preserve"> REF _Ref72234218 \n \h  \* MERGEFORMAT </w:instrText>
            </w:r>
            <w:r>
              <w:fldChar w:fldCharType="separate"/>
            </w:r>
            <w:ins w:id="271" w:author="Phillip Maness" w:date="2021-06-09T22:35:00Z">
              <w:r w:rsidR="00D96667">
                <w:t>[6]</w:t>
              </w:r>
            </w:ins>
            <w:del w:id="272" w:author="Phillip Maness" w:date="2021-06-09T22:35:00Z">
              <w:r w:rsidR="00E3597D" w:rsidDel="00D96667">
                <w:delText>[5]</w:delText>
              </w:r>
            </w:del>
            <w:r>
              <w:fldChar w:fldCharType="end"/>
            </w:r>
            <w:r w:rsidR="00C40A3C">
              <w:br/>
              <w:t>Annex H</w:t>
            </w:r>
          </w:p>
        </w:tc>
        <w:tc>
          <w:tcPr>
            <w:tcW w:w="1799" w:type="dxa"/>
            <w:vMerge w:val="restart"/>
            <w:vAlign w:val="center"/>
          </w:tcPr>
          <w:p w14:paraId="7C678329" w14:textId="7089E7E8" w:rsidR="00EB0217" w:rsidRDefault="00EB0217" w:rsidP="00EB0217">
            <w:pPr>
              <w:pStyle w:val="TAC"/>
            </w:pPr>
            <w:r>
              <w:fldChar w:fldCharType="begin"/>
            </w:r>
            <w:r>
              <w:instrText xml:space="preserve"> REF _Ref72228091 \w \h  \* MERGEFORMAT </w:instrText>
            </w:r>
            <w:r>
              <w:fldChar w:fldCharType="separate"/>
            </w:r>
            <w:r w:rsidR="00D96667">
              <w:t>5.4</w:t>
            </w:r>
            <w:r>
              <w:fldChar w:fldCharType="end"/>
            </w:r>
          </w:p>
        </w:tc>
      </w:tr>
      <w:tr w:rsidR="00533182" w14:paraId="04188C84" w14:textId="2A1FB8F4" w:rsidTr="00533182">
        <w:tc>
          <w:tcPr>
            <w:tcW w:w="3050" w:type="dxa"/>
            <w:tcMar>
              <w:top w:w="14" w:type="dxa"/>
              <w:left w:w="58" w:type="dxa"/>
              <w:bottom w:w="14" w:type="dxa"/>
              <w:right w:w="58" w:type="dxa"/>
            </w:tcMar>
            <w:vAlign w:val="center"/>
          </w:tcPr>
          <w:p w14:paraId="27D99FB9" w14:textId="2BFDE39F" w:rsidR="00EB0217" w:rsidRPr="00540233" w:rsidRDefault="00EB0217" w:rsidP="00EB0217">
            <w:pPr>
              <w:pStyle w:val="TAL"/>
              <w:rPr>
                <w:rStyle w:val="Attribute"/>
                <w:rFonts w:ascii="Times New Roman" w:hAnsi="Times New Roman"/>
                <w:sz w:val="18"/>
                <w:szCs w:val="18"/>
              </w:rPr>
            </w:pPr>
            <w:r w:rsidRPr="00540233">
              <w:t>DTS-HD Master Audio</w:t>
            </w:r>
          </w:p>
        </w:tc>
        <w:tc>
          <w:tcPr>
            <w:tcW w:w="1327" w:type="dxa"/>
            <w:vMerge/>
            <w:vAlign w:val="center"/>
          </w:tcPr>
          <w:p w14:paraId="5857E8C1" w14:textId="77777777" w:rsidR="00EB0217" w:rsidRPr="00C423F2" w:rsidRDefault="00EB0217" w:rsidP="00EB0217">
            <w:pPr>
              <w:pStyle w:val="TAC"/>
              <w:rPr>
                <w:rStyle w:val="Attribute"/>
              </w:rPr>
            </w:pPr>
          </w:p>
        </w:tc>
        <w:tc>
          <w:tcPr>
            <w:tcW w:w="1463" w:type="dxa"/>
          </w:tcPr>
          <w:p w14:paraId="0D940CBF" w14:textId="569BAD4F" w:rsidR="00EB0217" w:rsidRPr="00C423F2" w:rsidRDefault="00EB0217" w:rsidP="00533182">
            <w:pPr>
              <w:pStyle w:val="TAC"/>
              <w:rPr>
                <w:rStyle w:val="Attribute"/>
              </w:rPr>
            </w:pPr>
            <w:r w:rsidRPr="00C423F2">
              <w:rPr>
                <w:rStyle w:val="Attribute"/>
              </w:rPr>
              <w:t>dtsh</w:t>
            </w:r>
          </w:p>
        </w:tc>
        <w:tc>
          <w:tcPr>
            <w:tcW w:w="1980" w:type="dxa"/>
            <w:vMerge/>
            <w:tcMar>
              <w:top w:w="14" w:type="dxa"/>
              <w:left w:w="58" w:type="dxa"/>
              <w:bottom w:w="14" w:type="dxa"/>
              <w:right w:w="58" w:type="dxa"/>
            </w:tcMar>
            <w:vAlign w:val="center"/>
          </w:tcPr>
          <w:p w14:paraId="218F9034" w14:textId="268C6685" w:rsidR="00EB0217" w:rsidRPr="00111648" w:rsidRDefault="00EB0217" w:rsidP="00EB0217">
            <w:pPr>
              <w:pStyle w:val="TAC"/>
            </w:pPr>
          </w:p>
        </w:tc>
        <w:tc>
          <w:tcPr>
            <w:tcW w:w="1799" w:type="dxa"/>
            <w:vMerge/>
            <w:vAlign w:val="center"/>
          </w:tcPr>
          <w:p w14:paraId="1E072243" w14:textId="07B68410" w:rsidR="00EB0217" w:rsidRDefault="00EB0217" w:rsidP="00EB0217">
            <w:pPr>
              <w:pStyle w:val="TAC"/>
            </w:pPr>
          </w:p>
        </w:tc>
      </w:tr>
      <w:tr w:rsidR="00533182" w:rsidRPr="000E495D" w14:paraId="06919930" w14:textId="12BA31F8" w:rsidTr="00533182">
        <w:tc>
          <w:tcPr>
            <w:tcW w:w="3050" w:type="dxa"/>
            <w:tcMar>
              <w:top w:w="14" w:type="dxa"/>
              <w:left w:w="58" w:type="dxa"/>
              <w:bottom w:w="14" w:type="dxa"/>
              <w:right w:w="58" w:type="dxa"/>
            </w:tcMar>
            <w:vAlign w:val="center"/>
          </w:tcPr>
          <w:p w14:paraId="494BD423" w14:textId="46120DE6" w:rsidR="00EB0217" w:rsidRPr="00540233" w:rsidRDefault="00EB0217" w:rsidP="00EB0217">
            <w:pPr>
              <w:pStyle w:val="TAL"/>
              <w:rPr>
                <w:rStyle w:val="Attribute"/>
                <w:rFonts w:ascii="Times New Roman" w:hAnsi="Times New Roman"/>
                <w:sz w:val="18"/>
                <w:szCs w:val="18"/>
              </w:rPr>
            </w:pPr>
            <w:r w:rsidRPr="00540233">
              <w:t>DTS-HD Express</w:t>
            </w:r>
          </w:p>
        </w:tc>
        <w:tc>
          <w:tcPr>
            <w:tcW w:w="1327" w:type="dxa"/>
            <w:vMerge/>
            <w:vAlign w:val="center"/>
          </w:tcPr>
          <w:p w14:paraId="0AE898C9" w14:textId="77777777" w:rsidR="00EB0217" w:rsidRPr="00C423F2" w:rsidRDefault="00EB0217" w:rsidP="00EB0217">
            <w:pPr>
              <w:pStyle w:val="TAC"/>
              <w:rPr>
                <w:rStyle w:val="Attribute"/>
              </w:rPr>
            </w:pPr>
          </w:p>
        </w:tc>
        <w:tc>
          <w:tcPr>
            <w:tcW w:w="1463" w:type="dxa"/>
          </w:tcPr>
          <w:p w14:paraId="03B2DA44" w14:textId="1F5B42BD" w:rsidR="00EB0217" w:rsidRPr="00C423F2" w:rsidRDefault="00EB0217" w:rsidP="00533182">
            <w:pPr>
              <w:pStyle w:val="TAC"/>
              <w:rPr>
                <w:rStyle w:val="Attribute"/>
              </w:rPr>
            </w:pPr>
            <w:r w:rsidRPr="00C423F2">
              <w:rPr>
                <w:rStyle w:val="Attribute"/>
              </w:rPr>
              <w:t>dtse</w:t>
            </w:r>
          </w:p>
        </w:tc>
        <w:tc>
          <w:tcPr>
            <w:tcW w:w="1980" w:type="dxa"/>
            <w:vMerge/>
            <w:tcMar>
              <w:top w:w="14" w:type="dxa"/>
              <w:left w:w="58" w:type="dxa"/>
              <w:bottom w:w="14" w:type="dxa"/>
              <w:right w:w="58" w:type="dxa"/>
            </w:tcMar>
            <w:vAlign w:val="center"/>
          </w:tcPr>
          <w:p w14:paraId="6067BB84" w14:textId="143D628E" w:rsidR="00EB0217" w:rsidRPr="00111648" w:rsidRDefault="00EB0217" w:rsidP="00EB0217">
            <w:pPr>
              <w:pStyle w:val="TAC"/>
            </w:pPr>
          </w:p>
        </w:tc>
        <w:tc>
          <w:tcPr>
            <w:tcW w:w="1799" w:type="dxa"/>
            <w:vMerge/>
            <w:vAlign w:val="center"/>
          </w:tcPr>
          <w:p w14:paraId="0C1BB177" w14:textId="6F3E0261" w:rsidR="00EB0217" w:rsidRDefault="00EB0217" w:rsidP="00EB0217">
            <w:pPr>
              <w:pStyle w:val="TAC"/>
            </w:pPr>
          </w:p>
        </w:tc>
      </w:tr>
      <w:tr w:rsidR="00533182" w14:paraId="27DFF8F0" w14:textId="1D73E8D1" w:rsidTr="00533182">
        <w:tc>
          <w:tcPr>
            <w:tcW w:w="3050" w:type="dxa"/>
            <w:tcMar>
              <w:top w:w="14" w:type="dxa"/>
              <w:left w:w="58" w:type="dxa"/>
              <w:bottom w:w="14" w:type="dxa"/>
              <w:right w:w="58" w:type="dxa"/>
            </w:tcMar>
            <w:vAlign w:val="center"/>
          </w:tcPr>
          <w:p w14:paraId="0EF177B7" w14:textId="54F7619F" w:rsidR="00EB0217" w:rsidRPr="00540233" w:rsidRDefault="00EB0217" w:rsidP="00EB0217">
            <w:pPr>
              <w:pStyle w:val="TAL"/>
              <w:rPr>
                <w:rStyle w:val="Attribute"/>
                <w:rFonts w:ascii="Times New Roman" w:hAnsi="Times New Roman"/>
                <w:sz w:val="18"/>
                <w:szCs w:val="18"/>
              </w:rPr>
            </w:pPr>
            <w:r w:rsidRPr="00540233">
              <w:t>DTS-UHD Profile 2</w:t>
            </w:r>
          </w:p>
        </w:tc>
        <w:tc>
          <w:tcPr>
            <w:tcW w:w="1327" w:type="dxa"/>
            <w:vAlign w:val="center"/>
          </w:tcPr>
          <w:p w14:paraId="0774C782" w14:textId="5A42B937" w:rsidR="00EB0217" w:rsidRPr="00C423F2" w:rsidRDefault="00EB0217" w:rsidP="00EB0217">
            <w:pPr>
              <w:pStyle w:val="TAC"/>
              <w:rPr>
                <w:rStyle w:val="Attribute"/>
              </w:rPr>
            </w:pPr>
            <w:r>
              <w:rPr>
                <w:rStyle w:val="Attribute"/>
              </w:rPr>
              <w:t>dts2</w:t>
            </w:r>
          </w:p>
        </w:tc>
        <w:tc>
          <w:tcPr>
            <w:tcW w:w="1463" w:type="dxa"/>
          </w:tcPr>
          <w:p w14:paraId="3D2EFB3D" w14:textId="4DCABE8A" w:rsidR="00EB0217" w:rsidRPr="00C423F2" w:rsidRDefault="00EB0217" w:rsidP="00533182">
            <w:pPr>
              <w:pStyle w:val="TAC"/>
              <w:rPr>
                <w:rStyle w:val="Attribute"/>
              </w:rPr>
            </w:pPr>
            <w:r w:rsidRPr="00C423F2">
              <w:rPr>
                <w:rStyle w:val="Attribute"/>
              </w:rPr>
              <w:t>dtsx</w:t>
            </w:r>
          </w:p>
        </w:tc>
        <w:tc>
          <w:tcPr>
            <w:tcW w:w="1980" w:type="dxa"/>
            <w:vMerge w:val="restart"/>
            <w:tcMar>
              <w:top w:w="14" w:type="dxa"/>
              <w:left w:w="58" w:type="dxa"/>
              <w:bottom w:w="14" w:type="dxa"/>
              <w:right w:w="58" w:type="dxa"/>
            </w:tcMar>
            <w:vAlign w:val="center"/>
          </w:tcPr>
          <w:p w14:paraId="63934C7E" w14:textId="7592AFB5" w:rsidR="00EB0217" w:rsidDel="00D96667" w:rsidRDefault="00EB0217" w:rsidP="00D96667">
            <w:pPr>
              <w:pStyle w:val="TAC"/>
              <w:rPr>
                <w:del w:id="273" w:author="Phillip Maness" w:date="2021-06-09T22:26:00Z"/>
              </w:rPr>
            </w:pPr>
            <w:r>
              <w:t>ETSI TS 103 491</w:t>
            </w:r>
            <w:r>
              <w:fldChar w:fldCharType="begin"/>
            </w:r>
            <w:r>
              <w:instrText xml:space="preserve"> REF _Ref72234239 \n \h  \* MERGEFORMAT </w:instrText>
            </w:r>
            <w:r>
              <w:fldChar w:fldCharType="separate"/>
            </w:r>
            <w:ins w:id="274" w:author="Phillip Maness" w:date="2021-06-09T22:35:00Z">
              <w:r w:rsidR="00D96667">
                <w:t>[7]</w:t>
              </w:r>
            </w:ins>
            <w:del w:id="275" w:author="Phillip Maness" w:date="2021-06-09T22:35:00Z">
              <w:r w:rsidR="00E3597D" w:rsidDel="00D96667">
                <w:delText>[6]</w:delText>
              </w:r>
            </w:del>
            <w:r>
              <w:fldChar w:fldCharType="end"/>
            </w:r>
          </w:p>
          <w:p w14:paraId="47760DB6" w14:textId="3FCFC7D2" w:rsidR="00C40A3C" w:rsidRPr="00111648" w:rsidRDefault="00D96667" w:rsidP="00D96667">
            <w:pPr>
              <w:pStyle w:val="TAC"/>
            </w:pPr>
            <w:ins w:id="276" w:author="Phillip Maness" w:date="2021-06-09T22:26:00Z">
              <w:r>
                <w:br/>
              </w:r>
            </w:ins>
            <w:r w:rsidR="00C40A3C">
              <w:t>Annex E</w:t>
            </w:r>
          </w:p>
        </w:tc>
        <w:tc>
          <w:tcPr>
            <w:tcW w:w="1799" w:type="dxa"/>
            <w:vMerge/>
            <w:vAlign w:val="center"/>
          </w:tcPr>
          <w:p w14:paraId="02B75174" w14:textId="727DB136" w:rsidR="00EB0217" w:rsidRDefault="00EB0217" w:rsidP="00EB0217">
            <w:pPr>
              <w:pStyle w:val="TAC"/>
            </w:pPr>
          </w:p>
        </w:tc>
      </w:tr>
      <w:tr w:rsidR="00533182" w14:paraId="286D61B3" w14:textId="4DBC731B" w:rsidTr="00533182">
        <w:tc>
          <w:tcPr>
            <w:tcW w:w="3050" w:type="dxa"/>
            <w:tcMar>
              <w:top w:w="14" w:type="dxa"/>
              <w:left w:w="58" w:type="dxa"/>
              <w:bottom w:w="14" w:type="dxa"/>
              <w:right w:w="58" w:type="dxa"/>
            </w:tcMar>
            <w:vAlign w:val="center"/>
          </w:tcPr>
          <w:p w14:paraId="413BCC97" w14:textId="3168EECC" w:rsidR="00EB0217" w:rsidRPr="00540233" w:rsidRDefault="00EB0217" w:rsidP="00EB0217">
            <w:pPr>
              <w:pStyle w:val="TAL"/>
              <w:rPr>
                <w:rStyle w:val="Attribute"/>
                <w:rFonts w:ascii="Times New Roman" w:hAnsi="Times New Roman"/>
                <w:sz w:val="18"/>
                <w:szCs w:val="18"/>
              </w:rPr>
            </w:pPr>
            <w:r w:rsidRPr="00540233">
              <w:t>DTS-UHD Profile 3</w:t>
            </w:r>
          </w:p>
        </w:tc>
        <w:tc>
          <w:tcPr>
            <w:tcW w:w="1327" w:type="dxa"/>
            <w:vAlign w:val="center"/>
          </w:tcPr>
          <w:p w14:paraId="47FCD7EA" w14:textId="4CC857D5" w:rsidR="00EB0217" w:rsidRPr="00C423F2" w:rsidRDefault="00EB0217" w:rsidP="00EB0217">
            <w:pPr>
              <w:pStyle w:val="TAC"/>
              <w:rPr>
                <w:rStyle w:val="Attribute"/>
              </w:rPr>
            </w:pPr>
            <w:r>
              <w:rPr>
                <w:rStyle w:val="Attribute"/>
              </w:rPr>
              <w:t>dts3</w:t>
            </w:r>
          </w:p>
        </w:tc>
        <w:tc>
          <w:tcPr>
            <w:tcW w:w="1463" w:type="dxa"/>
          </w:tcPr>
          <w:p w14:paraId="319765B4" w14:textId="75D0D043" w:rsidR="00EB0217" w:rsidRPr="00C423F2" w:rsidRDefault="00EB0217" w:rsidP="00533182">
            <w:pPr>
              <w:pStyle w:val="TAC"/>
              <w:rPr>
                <w:rStyle w:val="Attribute"/>
              </w:rPr>
            </w:pPr>
            <w:r w:rsidRPr="00C423F2">
              <w:rPr>
                <w:rStyle w:val="Attribute"/>
              </w:rPr>
              <w:t>dtsy</w:t>
            </w:r>
          </w:p>
        </w:tc>
        <w:tc>
          <w:tcPr>
            <w:tcW w:w="1980" w:type="dxa"/>
            <w:vMerge/>
            <w:tcMar>
              <w:top w:w="14" w:type="dxa"/>
              <w:left w:w="58" w:type="dxa"/>
              <w:bottom w:w="14" w:type="dxa"/>
              <w:right w:w="58" w:type="dxa"/>
            </w:tcMar>
            <w:vAlign w:val="center"/>
          </w:tcPr>
          <w:p w14:paraId="41A66B41" w14:textId="27AE9EA2" w:rsidR="00EB0217" w:rsidRPr="00111648" w:rsidRDefault="00EB0217" w:rsidP="00EB0217">
            <w:pPr>
              <w:pStyle w:val="TAC"/>
            </w:pPr>
          </w:p>
        </w:tc>
        <w:tc>
          <w:tcPr>
            <w:tcW w:w="1799" w:type="dxa"/>
            <w:vMerge/>
            <w:vAlign w:val="center"/>
          </w:tcPr>
          <w:p w14:paraId="5198B3D8" w14:textId="528BBA0F" w:rsidR="00EB0217" w:rsidRDefault="00EB0217" w:rsidP="00EB0217">
            <w:pPr>
              <w:pStyle w:val="TAC"/>
            </w:pPr>
          </w:p>
        </w:tc>
      </w:tr>
      <w:tr w:rsidR="00533182" w14:paraId="0C8A0A68" w14:textId="33A3734E" w:rsidTr="00533182">
        <w:trPr>
          <w:trHeight w:val="36"/>
        </w:trPr>
        <w:tc>
          <w:tcPr>
            <w:tcW w:w="3050" w:type="dxa"/>
            <w:tcMar>
              <w:top w:w="14" w:type="dxa"/>
              <w:left w:w="58" w:type="dxa"/>
              <w:bottom w:w="14" w:type="dxa"/>
              <w:right w:w="58" w:type="dxa"/>
            </w:tcMar>
            <w:vAlign w:val="center"/>
          </w:tcPr>
          <w:p w14:paraId="20884383" w14:textId="008A77AA" w:rsidR="00EB0217" w:rsidRPr="00540233" w:rsidRDefault="00EB0217" w:rsidP="00EB0217">
            <w:pPr>
              <w:pStyle w:val="TAL"/>
              <w:rPr>
                <w:rStyle w:val="Attribute"/>
                <w:rFonts w:ascii="Times New Roman" w:hAnsi="Times New Roman"/>
                <w:sz w:val="18"/>
                <w:szCs w:val="18"/>
              </w:rPr>
            </w:pPr>
            <w:r w:rsidRPr="00540233">
              <w:t>MPEG-H Audio LC Profile</w:t>
            </w:r>
            <w:r>
              <w:t xml:space="preserve"> Level 1</w:t>
            </w:r>
          </w:p>
        </w:tc>
        <w:tc>
          <w:tcPr>
            <w:tcW w:w="1327" w:type="dxa"/>
            <w:vMerge w:val="restart"/>
            <w:vAlign w:val="center"/>
          </w:tcPr>
          <w:p w14:paraId="5F0D47C0" w14:textId="3CECB5AF" w:rsidR="00EB0217" w:rsidRPr="00C423F2" w:rsidRDefault="00EB0217" w:rsidP="00EB0217">
            <w:pPr>
              <w:pStyle w:val="TAC"/>
              <w:rPr>
                <w:rStyle w:val="Attribute"/>
              </w:rPr>
            </w:pPr>
            <w:r>
              <w:rPr>
                <w:rStyle w:val="Attribute"/>
              </w:rPr>
              <w:t>cmhs</w:t>
            </w:r>
          </w:p>
        </w:tc>
        <w:tc>
          <w:tcPr>
            <w:tcW w:w="1463" w:type="dxa"/>
          </w:tcPr>
          <w:p w14:paraId="7F7B3159" w14:textId="7F193EF5" w:rsidR="00EB0217" w:rsidRPr="00C423F2" w:rsidRDefault="00EB0217" w:rsidP="00533182">
            <w:pPr>
              <w:pStyle w:val="TAC"/>
              <w:rPr>
                <w:rStyle w:val="Attribute"/>
              </w:rPr>
            </w:pPr>
            <w:r w:rsidRPr="00C423F2">
              <w:rPr>
                <w:rStyle w:val="Attribute"/>
              </w:rPr>
              <w:t>mhm1.0x0B</w:t>
            </w:r>
          </w:p>
        </w:tc>
        <w:tc>
          <w:tcPr>
            <w:tcW w:w="1980" w:type="dxa"/>
            <w:vMerge w:val="restart"/>
            <w:tcMar>
              <w:top w:w="14" w:type="dxa"/>
              <w:left w:w="58" w:type="dxa"/>
              <w:bottom w:w="14" w:type="dxa"/>
              <w:right w:w="58" w:type="dxa"/>
            </w:tcMar>
            <w:vAlign w:val="center"/>
          </w:tcPr>
          <w:p w14:paraId="2B94F50F" w14:textId="15EBDEB9" w:rsidR="00EB0217" w:rsidRPr="00111648" w:rsidRDefault="00EB0217" w:rsidP="00EB0217">
            <w:pPr>
              <w:pStyle w:val="TAC"/>
            </w:pPr>
            <w:r w:rsidRPr="003F0896">
              <w:t xml:space="preserve">ISO/IEC </w:t>
            </w:r>
            <w:r w:rsidRPr="006856F4">
              <w:t>23000-19</w:t>
            </w:r>
            <w:ins w:id="277" w:author="Phillip Maness" w:date="2021-06-09T22:27:00Z">
              <w:r w:rsidR="00D96667" w:rsidRPr="003F0896">
                <w:t xml:space="preserve"> </w:t>
              </w:r>
              <w:r w:rsidR="00D96667">
                <w:fldChar w:fldCharType="begin"/>
              </w:r>
              <w:r w:rsidR="00D96667">
                <w:instrText xml:space="preserve"> REF _Ref72321469 \r \h  \* MERGEFORMAT </w:instrText>
              </w:r>
            </w:ins>
            <w:ins w:id="278" w:author="Phillip Maness" w:date="2021-06-09T22:27:00Z">
              <w:r w:rsidR="00D96667">
                <w:fldChar w:fldCharType="separate"/>
              </w:r>
            </w:ins>
            <w:ins w:id="279" w:author="Phillip Maness" w:date="2021-06-09T22:35:00Z">
              <w:r w:rsidR="00D96667">
                <w:t>[16]</w:t>
              </w:r>
            </w:ins>
            <w:ins w:id="280" w:author="Phillip Maness" w:date="2021-06-09T22:27:00Z">
              <w:r w:rsidR="00D96667">
                <w:fldChar w:fldCharType="end"/>
              </w:r>
            </w:ins>
            <w:r>
              <w:br/>
              <w:t>Annex J</w:t>
            </w:r>
            <w:del w:id="281" w:author="Phillip Maness" w:date="2021-06-09T22:27:00Z">
              <w:r w:rsidRPr="003F0896" w:rsidDel="00D96667">
                <w:delText xml:space="preserve"> </w:delText>
              </w:r>
              <w:r w:rsidDel="00D96667">
                <w:fldChar w:fldCharType="begin"/>
              </w:r>
              <w:r w:rsidDel="00D96667">
                <w:delInstrText xml:space="preserve"> REF _Ref72321469 \r \h  \* MERGEFORMAT </w:delInstrText>
              </w:r>
              <w:r w:rsidDel="00D96667">
                <w:fldChar w:fldCharType="separate"/>
              </w:r>
              <w:r w:rsidR="00E3597D" w:rsidDel="00D96667">
                <w:delText>[16]</w:delText>
              </w:r>
              <w:r w:rsidDel="00D96667">
                <w:fldChar w:fldCharType="end"/>
              </w:r>
            </w:del>
          </w:p>
        </w:tc>
        <w:tc>
          <w:tcPr>
            <w:tcW w:w="1799" w:type="dxa"/>
            <w:vMerge w:val="restart"/>
            <w:vAlign w:val="center"/>
          </w:tcPr>
          <w:p w14:paraId="208B4377" w14:textId="77F20755" w:rsidR="00EB0217" w:rsidRDefault="00EB0217" w:rsidP="00EB0217">
            <w:pPr>
              <w:pStyle w:val="TAC"/>
            </w:pPr>
            <w:r>
              <w:fldChar w:fldCharType="begin"/>
            </w:r>
            <w:r>
              <w:instrText xml:space="preserve"> REF _Ref72320314 \r \h  \* MERGEFORMAT </w:instrText>
            </w:r>
            <w:r>
              <w:fldChar w:fldCharType="separate"/>
            </w:r>
            <w:r w:rsidR="00D96667">
              <w:t>5.5</w:t>
            </w:r>
            <w:r>
              <w:fldChar w:fldCharType="end"/>
            </w:r>
          </w:p>
        </w:tc>
      </w:tr>
      <w:tr w:rsidR="00533182" w14:paraId="39B6C1BF" w14:textId="77777777" w:rsidTr="00533182">
        <w:trPr>
          <w:trHeight w:val="36"/>
        </w:trPr>
        <w:tc>
          <w:tcPr>
            <w:tcW w:w="3050" w:type="dxa"/>
            <w:tcMar>
              <w:top w:w="14" w:type="dxa"/>
              <w:left w:w="58" w:type="dxa"/>
              <w:bottom w:w="14" w:type="dxa"/>
              <w:right w:w="58" w:type="dxa"/>
            </w:tcMar>
          </w:tcPr>
          <w:p w14:paraId="3EC5F2C2" w14:textId="221475E3" w:rsidR="00EB0217" w:rsidRPr="00540233" w:rsidRDefault="00EB0217" w:rsidP="00EB0217">
            <w:pPr>
              <w:pStyle w:val="TAL"/>
            </w:pPr>
            <w:r w:rsidRPr="003348E2">
              <w:t xml:space="preserve">MPEG-H Audio LC Profile Level </w:t>
            </w:r>
            <w:r>
              <w:t>2</w:t>
            </w:r>
          </w:p>
        </w:tc>
        <w:tc>
          <w:tcPr>
            <w:tcW w:w="1327" w:type="dxa"/>
            <w:vMerge/>
          </w:tcPr>
          <w:p w14:paraId="10324355" w14:textId="77777777" w:rsidR="00EB0217" w:rsidRPr="00C423F2" w:rsidRDefault="00EB0217" w:rsidP="00EB0217">
            <w:pPr>
              <w:pStyle w:val="TAC"/>
              <w:rPr>
                <w:rStyle w:val="Attribute"/>
              </w:rPr>
            </w:pPr>
          </w:p>
        </w:tc>
        <w:tc>
          <w:tcPr>
            <w:tcW w:w="1463" w:type="dxa"/>
          </w:tcPr>
          <w:p w14:paraId="74CD826A" w14:textId="0D89C48F" w:rsidR="00EB0217" w:rsidRPr="00C423F2" w:rsidRDefault="00EB0217" w:rsidP="00533182">
            <w:pPr>
              <w:pStyle w:val="TAC"/>
              <w:rPr>
                <w:rStyle w:val="Attribute"/>
              </w:rPr>
            </w:pPr>
            <w:r w:rsidRPr="00C423F2">
              <w:rPr>
                <w:rStyle w:val="Attribute"/>
              </w:rPr>
              <w:t>mhm1.0x0C</w:t>
            </w:r>
          </w:p>
        </w:tc>
        <w:tc>
          <w:tcPr>
            <w:tcW w:w="1980" w:type="dxa"/>
            <w:vMerge/>
            <w:tcMar>
              <w:top w:w="14" w:type="dxa"/>
              <w:left w:w="58" w:type="dxa"/>
              <w:bottom w:w="14" w:type="dxa"/>
              <w:right w:w="58" w:type="dxa"/>
            </w:tcMar>
            <w:vAlign w:val="center"/>
          </w:tcPr>
          <w:p w14:paraId="2C797E39" w14:textId="28B98C06" w:rsidR="00EB0217" w:rsidRDefault="00EB0217" w:rsidP="00EB0217">
            <w:pPr>
              <w:pStyle w:val="TAC"/>
            </w:pPr>
          </w:p>
        </w:tc>
        <w:tc>
          <w:tcPr>
            <w:tcW w:w="1799" w:type="dxa"/>
            <w:vMerge/>
            <w:vAlign w:val="center"/>
          </w:tcPr>
          <w:p w14:paraId="4BEC0CE0" w14:textId="1BE3CC1C" w:rsidR="00EB0217" w:rsidRDefault="00EB0217" w:rsidP="00EB0217">
            <w:pPr>
              <w:pStyle w:val="TAC"/>
            </w:pPr>
          </w:p>
        </w:tc>
      </w:tr>
      <w:tr w:rsidR="00533182" w14:paraId="69E2638F" w14:textId="77777777" w:rsidTr="00533182">
        <w:trPr>
          <w:trHeight w:val="36"/>
        </w:trPr>
        <w:tc>
          <w:tcPr>
            <w:tcW w:w="3050" w:type="dxa"/>
            <w:tcMar>
              <w:top w:w="14" w:type="dxa"/>
              <w:left w:w="58" w:type="dxa"/>
              <w:bottom w:w="14" w:type="dxa"/>
              <w:right w:w="58" w:type="dxa"/>
            </w:tcMar>
          </w:tcPr>
          <w:p w14:paraId="7016B611" w14:textId="1DAB735B" w:rsidR="00EB0217" w:rsidRPr="00540233" w:rsidRDefault="00EB0217" w:rsidP="00EB0217">
            <w:pPr>
              <w:pStyle w:val="TAL"/>
            </w:pPr>
            <w:r w:rsidRPr="003348E2">
              <w:t xml:space="preserve">MPEG-H Audio LC Profile Level </w:t>
            </w:r>
            <w:r>
              <w:t>3</w:t>
            </w:r>
          </w:p>
        </w:tc>
        <w:tc>
          <w:tcPr>
            <w:tcW w:w="1327" w:type="dxa"/>
            <w:vMerge/>
          </w:tcPr>
          <w:p w14:paraId="082DF385" w14:textId="77777777" w:rsidR="00EB0217" w:rsidRPr="00C423F2" w:rsidRDefault="00EB0217" w:rsidP="00EB0217">
            <w:pPr>
              <w:pStyle w:val="TAC"/>
              <w:rPr>
                <w:rStyle w:val="Attribute"/>
              </w:rPr>
            </w:pPr>
          </w:p>
        </w:tc>
        <w:tc>
          <w:tcPr>
            <w:tcW w:w="1463" w:type="dxa"/>
          </w:tcPr>
          <w:p w14:paraId="325395ED" w14:textId="1981B132" w:rsidR="00EB0217" w:rsidRPr="00C423F2" w:rsidRDefault="00EB0217" w:rsidP="00533182">
            <w:pPr>
              <w:pStyle w:val="TAC"/>
              <w:rPr>
                <w:rStyle w:val="Attribute"/>
              </w:rPr>
            </w:pPr>
            <w:r w:rsidRPr="00C423F2">
              <w:rPr>
                <w:rStyle w:val="Attribute"/>
              </w:rPr>
              <w:t>mhm1.0x0D</w:t>
            </w:r>
          </w:p>
        </w:tc>
        <w:tc>
          <w:tcPr>
            <w:tcW w:w="1980" w:type="dxa"/>
            <w:vMerge/>
            <w:tcMar>
              <w:top w:w="14" w:type="dxa"/>
              <w:left w:w="58" w:type="dxa"/>
              <w:bottom w:w="14" w:type="dxa"/>
              <w:right w:w="58" w:type="dxa"/>
            </w:tcMar>
            <w:vAlign w:val="center"/>
          </w:tcPr>
          <w:p w14:paraId="089CC3A1" w14:textId="7FFABCF6" w:rsidR="00EB0217" w:rsidRDefault="00EB0217" w:rsidP="00EB0217">
            <w:pPr>
              <w:pStyle w:val="TAC"/>
            </w:pPr>
          </w:p>
        </w:tc>
        <w:tc>
          <w:tcPr>
            <w:tcW w:w="1799" w:type="dxa"/>
            <w:vMerge/>
            <w:vAlign w:val="center"/>
          </w:tcPr>
          <w:p w14:paraId="0109A3ED" w14:textId="6A0DDCD2" w:rsidR="00EB0217" w:rsidRDefault="00EB0217" w:rsidP="00EB0217">
            <w:pPr>
              <w:pStyle w:val="TAC"/>
            </w:pPr>
          </w:p>
        </w:tc>
      </w:tr>
      <w:tr w:rsidR="00533182" w14:paraId="207E567A" w14:textId="77777777" w:rsidTr="00533182">
        <w:trPr>
          <w:trHeight w:val="36"/>
        </w:trPr>
        <w:tc>
          <w:tcPr>
            <w:tcW w:w="3050" w:type="dxa"/>
            <w:tcMar>
              <w:top w:w="14" w:type="dxa"/>
              <w:left w:w="58" w:type="dxa"/>
              <w:bottom w:w="14" w:type="dxa"/>
              <w:right w:w="58" w:type="dxa"/>
            </w:tcMar>
            <w:vAlign w:val="center"/>
          </w:tcPr>
          <w:p w14:paraId="22EB6F94" w14:textId="6D0F742A" w:rsidR="00EB0217" w:rsidRPr="003348E2" w:rsidRDefault="00EB0217" w:rsidP="00EB0217">
            <w:pPr>
              <w:pStyle w:val="TAL"/>
            </w:pPr>
            <w:r w:rsidRPr="00540233">
              <w:t>MPEG-H Audio LC Profile</w:t>
            </w:r>
            <w:r>
              <w:t xml:space="preserve"> Level 1 multistream</w:t>
            </w:r>
          </w:p>
        </w:tc>
        <w:tc>
          <w:tcPr>
            <w:tcW w:w="1327" w:type="dxa"/>
            <w:vMerge w:val="restart"/>
            <w:vAlign w:val="center"/>
          </w:tcPr>
          <w:p w14:paraId="75D92939" w14:textId="6002D982" w:rsidR="00EB0217" w:rsidRPr="00C423F2" w:rsidRDefault="00EB0217" w:rsidP="00EB0217">
            <w:pPr>
              <w:pStyle w:val="TAC"/>
              <w:rPr>
                <w:rStyle w:val="Attribute"/>
              </w:rPr>
            </w:pPr>
            <w:r>
              <w:rPr>
                <w:rStyle w:val="Attribute"/>
              </w:rPr>
              <w:t>cmhm</w:t>
            </w:r>
          </w:p>
        </w:tc>
        <w:tc>
          <w:tcPr>
            <w:tcW w:w="1463" w:type="dxa"/>
            <w:vAlign w:val="center"/>
          </w:tcPr>
          <w:p w14:paraId="3D244FE4" w14:textId="4892509C" w:rsidR="00EB0217" w:rsidRPr="00C423F2" w:rsidRDefault="00EB0217" w:rsidP="00533182">
            <w:pPr>
              <w:pStyle w:val="TAC"/>
              <w:rPr>
                <w:rStyle w:val="Attribute"/>
              </w:rPr>
            </w:pPr>
            <w:r w:rsidRPr="00C423F2">
              <w:rPr>
                <w:rStyle w:val="Attribute"/>
              </w:rPr>
              <w:t>mhm2.0x0B</w:t>
            </w:r>
          </w:p>
        </w:tc>
        <w:tc>
          <w:tcPr>
            <w:tcW w:w="1980" w:type="dxa"/>
            <w:vMerge/>
            <w:tcMar>
              <w:top w:w="14" w:type="dxa"/>
              <w:left w:w="58" w:type="dxa"/>
              <w:bottom w:w="14" w:type="dxa"/>
              <w:right w:w="58" w:type="dxa"/>
            </w:tcMar>
            <w:vAlign w:val="center"/>
          </w:tcPr>
          <w:p w14:paraId="3593F936" w14:textId="77777777" w:rsidR="00EB0217" w:rsidRDefault="00EB0217" w:rsidP="00EB0217">
            <w:pPr>
              <w:pStyle w:val="TAC"/>
            </w:pPr>
          </w:p>
        </w:tc>
        <w:tc>
          <w:tcPr>
            <w:tcW w:w="1799" w:type="dxa"/>
            <w:vMerge/>
            <w:vAlign w:val="center"/>
          </w:tcPr>
          <w:p w14:paraId="08CC4BA3" w14:textId="77777777" w:rsidR="00EB0217" w:rsidRDefault="00EB0217" w:rsidP="00EB0217">
            <w:pPr>
              <w:pStyle w:val="TAC"/>
            </w:pPr>
          </w:p>
        </w:tc>
      </w:tr>
      <w:tr w:rsidR="00533182" w14:paraId="007AF854" w14:textId="77777777" w:rsidTr="00533182">
        <w:trPr>
          <w:trHeight w:val="36"/>
        </w:trPr>
        <w:tc>
          <w:tcPr>
            <w:tcW w:w="3050" w:type="dxa"/>
            <w:tcMar>
              <w:top w:w="14" w:type="dxa"/>
              <w:left w:w="58" w:type="dxa"/>
              <w:bottom w:w="14" w:type="dxa"/>
              <w:right w:w="58" w:type="dxa"/>
            </w:tcMar>
          </w:tcPr>
          <w:p w14:paraId="0D60DEAD" w14:textId="77F09D86" w:rsidR="00EB0217" w:rsidRPr="003348E2" w:rsidRDefault="00EB0217" w:rsidP="00EB0217">
            <w:pPr>
              <w:pStyle w:val="TAL"/>
            </w:pPr>
            <w:r w:rsidRPr="003348E2">
              <w:t xml:space="preserve">MPEG-H Audio LC Profile Level </w:t>
            </w:r>
            <w:r>
              <w:t>2 multistream</w:t>
            </w:r>
          </w:p>
        </w:tc>
        <w:tc>
          <w:tcPr>
            <w:tcW w:w="1327" w:type="dxa"/>
            <w:vMerge/>
          </w:tcPr>
          <w:p w14:paraId="13CCABD9" w14:textId="77777777" w:rsidR="00EB0217" w:rsidRPr="00C423F2" w:rsidRDefault="00EB0217" w:rsidP="00EB0217">
            <w:pPr>
              <w:pStyle w:val="TAC"/>
              <w:rPr>
                <w:rStyle w:val="Attribute"/>
              </w:rPr>
            </w:pPr>
          </w:p>
        </w:tc>
        <w:tc>
          <w:tcPr>
            <w:tcW w:w="1463" w:type="dxa"/>
            <w:vAlign w:val="center"/>
          </w:tcPr>
          <w:p w14:paraId="584B3B88" w14:textId="07075E94" w:rsidR="00EB0217" w:rsidRPr="00C423F2" w:rsidRDefault="00EB0217" w:rsidP="00533182">
            <w:pPr>
              <w:pStyle w:val="TAC"/>
              <w:rPr>
                <w:rStyle w:val="Attribute"/>
              </w:rPr>
            </w:pPr>
            <w:r w:rsidRPr="00C423F2">
              <w:rPr>
                <w:rStyle w:val="Attribute"/>
              </w:rPr>
              <w:t>mhm2.0x0C</w:t>
            </w:r>
          </w:p>
        </w:tc>
        <w:tc>
          <w:tcPr>
            <w:tcW w:w="1980" w:type="dxa"/>
            <w:vMerge/>
            <w:tcMar>
              <w:top w:w="14" w:type="dxa"/>
              <w:left w:w="58" w:type="dxa"/>
              <w:bottom w:w="14" w:type="dxa"/>
              <w:right w:w="58" w:type="dxa"/>
            </w:tcMar>
            <w:vAlign w:val="center"/>
          </w:tcPr>
          <w:p w14:paraId="4B2B7AC9" w14:textId="77777777" w:rsidR="00EB0217" w:rsidRDefault="00EB0217" w:rsidP="00EB0217">
            <w:pPr>
              <w:pStyle w:val="TAC"/>
            </w:pPr>
          </w:p>
        </w:tc>
        <w:tc>
          <w:tcPr>
            <w:tcW w:w="1799" w:type="dxa"/>
            <w:vMerge/>
            <w:vAlign w:val="center"/>
          </w:tcPr>
          <w:p w14:paraId="5E125605" w14:textId="77777777" w:rsidR="00EB0217" w:rsidRDefault="00EB0217" w:rsidP="00EB0217">
            <w:pPr>
              <w:pStyle w:val="TAC"/>
            </w:pPr>
          </w:p>
        </w:tc>
      </w:tr>
      <w:tr w:rsidR="00533182" w14:paraId="37CD6A71" w14:textId="77777777" w:rsidTr="00533182">
        <w:trPr>
          <w:trHeight w:val="36"/>
        </w:trPr>
        <w:tc>
          <w:tcPr>
            <w:tcW w:w="3050" w:type="dxa"/>
            <w:tcMar>
              <w:top w:w="14" w:type="dxa"/>
              <w:left w:w="58" w:type="dxa"/>
              <w:bottom w:w="14" w:type="dxa"/>
              <w:right w:w="58" w:type="dxa"/>
            </w:tcMar>
          </w:tcPr>
          <w:p w14:paraId="2362488F" w14:textId="76259555" w:rsidR="00EB0217" w:rsidRPr="003348E2" w:rsidRDefault="00EB0217" w:rsidP="00EB0217">
            <w:pPr>
              <w:pStyle w:val="TAL"/>
            </w:pPr>
            <w:r w:rsidRPr="003348E2">
              <w:t xml:space="preserve">MPEG-H Audio LC Profile Level </w:t>
            </w:r>
            <w:r>
              <w:t>3 multistream</w:t>
            </w:r>
          </w:p>
        </w:tc>
        <w:tc>
          <w:tcPr>
            <w:tcW w:w="1327" w:type="dxa"/>
            <w:vMerge/>
          </w:tcPr>
          <w:p w14:paraId="6AA4F06E" w14:textId="77777777" w:rsidR="00EB0217" w:rsidRPr="00C423F2" w:rsidRDefault="00EB0217" w:rsidP="00EB0217">
            <w:pPr>
              <w:pStyle w:val="TAC"/>
              <w:rPr>
                <w:rStyle w:val="Attribute"/>
              </w:rPr>
            </w:pPr>
          </w:p>
        </w:tc>
        <w:tc>
          <w:tcPr>
            <w:tcW w:w="1463" w:type="dxa"/>
            <w:vAlign w:val="center"/>
          </w:tcPr>
          <w:p w14:paraId="0C866706" w14:textId="39BE798F" w:rsidR="00EB0217" w:rsidRPr="00C423F2" w:rsidRDefault="00EB0217" w:rsidP="00533182">
            <w:pPr>
              <w:pStyle w:val="TAC"/>
              <w:rPr>
                <w:rStyle w:val="Attribute"/>
              </w:rPr>
            </w:pPr>
            <w:r w:rsidRPr="00C423F2">
              <w:rPr>
                <w:rStyle w:val="Attribute"/>
              </w:rPr>
              <w:t>mhm2.0x0D</w:t>
            </w:r>
          </w:p>
        </w:tc>
        <w:tc>
          <w:tcPr>
            <w:tcW w:w="1980" w:type="dxa"/>
            <w:vMerge/>
            <w:tcMar>
              <w:top w:w="14" w:type="dxa"/>
              <w:left w:w="58" w:type="dxa"/>
              <w:bottom w:w="14" w:type="dxa"/>
              <w:right w:w="58" w:type="dxa"/>
            </w:tcMar>
            <w:vAlign w:val="center"/>
          </w:tcPr>
          <w:p w14:paraId="5F720F44" w14:textId="77777777" w:rsidR="00EB0217" w:rsidRDefault="00EB0217" w:rsidP="00EB0217">
            <w:pPr>
              <w:pStyle w:val="TAC"/>
            </w:pPr>
          </w:p>
        </w:tc>
        <w:tc>
          <w:tcPr>
            <w:tcW w:w="1799" w:type="dxa"/>
            <w:vMerge/>
            <w:vAlign w:val="center"/>
          </w:tcPr>
          <w:p w14:paraId="35C092D3" w14:textId="77777777" w:rsidR="00EB0217" w:rsidRDefault="00EB0217" w:rsidP="00EB0217">
            <w:pPr>
              <w:pStyle w:val="TAC"/>
            </w:pPr>
          </w:p>
        </w:tc>
      </w:tr>
      <w:tr w:rsidR="00533182" w14:paraId="7A872ABC" w14:textId="77777777" w:rsidTr="009D0851">
        <w:tc>
          <w:tcPr>
            <w:tcW w:w="3050" w:type="dxa"/>
            <w:tcMar>
              <w:top w:w="14" w:type="dxa"/>
              <w:left w:w="58" w:type="dxa"/>
              <w:bottom w:w="14" w:type="dxa"/>
              <w:right w:w="58" w:type="dxa"/>
            </w:tcMar>
            <w:vAlign w:val="center"/>
          </w:tcPr>
          <w:p w14:paraId="62494F69" w14:textId="3FC3E87E" w:rsidR="00EB0217" w:rsidRPr="00540233" w:rsidRDefault="00EB0217" w:rsidP="00EB0217">
            <w:pPr>
              <w:pStyle w:val="TAL"/>
            </w:pPr>
            <w:r>
              <w:t>MPEG-D USAC (xHE-AAC)</w:t>
            </w:r>
          </w:p>
        </w:tc>
        <w:tc>
          <w:tcPr>
            <w:tcW w:w="1327" w:type="dxa"/>
            <w:vAlign w:val="center"/>
          </w:tcPr>
          <w:p w14:paraId="64F303A9" w14:textId="685F2F62" w:rsidR="00EB0217" w:rsidRPr="00C423F2" w:rsidRDefault="00EB0217" w:rsidP="009D0851">
            <w:pPr>
              <w:pStyle w:val="TAC"/>
              <w:rPr>
                <w:rStyle w:val="Attribute"/>
              </w:rPr>
            </w:pPr>
            <w:r>
              <w:rPr>
                <w:rStyle w:val="Attribute"/>
              </w:rPr>
              <w:t>casu</w:t>
            </w:r>
          </w:p>
        </w:tc>
        <w:tc>
          <w:tcPr>
            <w:tcW w:w="1463" w:type="dxa"/>
            <w:vAlign w:val="center"/>
          </w:tcPr>
          <w:p w14:paraId="2A11693E" w14:textId="4B6F5305" w:rsidR="00EB0217" w:rsidRPr="00C423F2" w:rsidRDefault="00EB0217" w:rsidP="002D7499">
            <w:pPr>
              <w:pStyle w:val="TAC"/>
              <w:rPr>
                <w:rStyle w:val="Attribute"/>
              </w:rPr>
            </w:pPr>
            <w:r w:rsidRPr="00C423F2">
              <w:rPr>
                <w:rStyle w:val="Attribute"/>
              </w:rPr>
              <w:t>mp4a.40.42</w:t>
            </w:r>
          </w:p>
        </w:tc>
        <w:tc>
          <w:tcPr>
            <w:tcW w:w="1980" w:type="dxa"/>
            <w:tcMar>
              <w:top w:w="14" w:type="dxa"/>
              <w:left w:w="58" w:type="dxa"/>
              <w:bottom w:w="14" w:type="dxa"/>
              <w:right w:w="58" w:type="dxa"/>
            </w:tcMar>
            <w:vAlign w:val="center"/>
          </w:tcPr>
          <w:p w14:paraId="7403FE9F" w14:textId="59D28900" w:rsidR="00EB0217" w:rsidRDefault="00EB0217" w:rsidP="00EB0217">
            <w:pPr>
              <w:pStyle w:val="TAC"/>
            </w:pPr>
            <w:r w:rsidRPr="003F0896">
              <w:t xml:space="preserve">ISO/IEC </w:t>
            </w:r>
            <w:r w:rsidRPr="006856F4">
              <w:t>23000-19</w:t>
            </w:r>
            <w:ins w:id="282" w:author="Phillip Maness" w:date="2021-06-09T22:27:00Z">
              <w:r w:rsidR="00D96667" w:rsidRPr="003F0896">
                <w:t xml:space="preserve"> </w:t>
              </w:r>
              <w:r w:rsidR="00D96667">
                <w:fldChar w:fldCharType="begin"/>
              </w:r>
              <w:r w:rsidR="00D96667">
                <w:instrText xml:space="preserve"> REF _Ref72321469 \r \h  \* MERGEFORMAT </w:instrText>
              </w:r>
            </w:ins>
            <w:ins w:id="283" w:author="Phillip Maness" w:date="2021-06-09T22:27:00Z">
              <w:r w:rsidR="00D96667">
                <w:fldChar w:fldCharType="separate"/>
              </w:r>
            </w:ins>
            <w:ins w:id="284" w:author="Phillip Maness" w:date="2021-06-09T22:35:00Z">
              <w:r w:rsidR="00D96667">
                <w:t>[16]</w:t>
              </w:r>
            </w:ins>
            <w:ins w:id="285" w:author="Phillip Maness" w:date="2021-06-09T22:27:00Z">
              <w:r w:rsidR="00D96667">
                <w:fldChar w:fldCharType="end"/>
              </w:r>
            </w:ins>
            <w:r>
              <w:br/>
              <w:t>Annex K</w:t>
            </w:r>
            <w:del w:id="286" w:author="Phillip Maness" w:date="2021-06-09T22:27:00Z">
              <w:r w:rsidRPr="003F0896" w:rsidDel="00D96667">
                <w:delText xml:space="preserve"> </w:delText>
              </w:r>
              <w:r w:rsidDel="00D96667">
                <w:fldChar w:fldCharType="begin"/>
              </w:r>
              <w:r w:rsidDel="00D96667">
                <w:delInstrText xml:space="preserve"> REF _Ref72321469 \r \h  \* MERGEFORMAT </w:delInstrText>
              </w:r>
              <w:r w:rsidDel="00D96667">
                <w:fldChar w:fldCharType="separate"/>
              </w:r>
              <w:r w:rsidR="00E3597D" w:rsidDel="00D96667">
                <w:delText>[16]</w:delText>
              </w:r>
              <w:r w:rsidDel="00D96667">
                <w:fldChar w:fldCharType="end"/>
              </w:r>
            </w:del>
          </w:p>
        </w:tc>
        <w:tc>
          <w:tcPr>
            <w:tcW w:w="1799" w:type="dxa"/>
            <w:vAlign w:val="center"/>
          </w:tcPr>
          <w:p w14:paraId="584C19D0" w14:textId="03C28CCF" w:rsidR="00EB0217" w:rsidRDefault="00EB0217" w:rsidP="00EB0217">
            <w:pPr>
              <w:pStyle w:val="TAC"/>
            </w:pPr>
            <w:r>
              <w:fldChar w:fldCharType="begin"/>
            </w:r>
            <w:r>
              <w:instrText xml:space="preserve"> REF _Ref529288512 \r \h  \* MERGEFORMAT </w:instrText>
            </w:r>
            <w:r>
              <w:fldChar w:fldCharType="separate"/>
            </w:r>
            <w:r w:rsidR="00D96667">
              <w:t>5.6</w:t>
            </w:r>
            <w:r>
              <w:fldChar w:fldCharType="end"/>
            </w:r>
          </w:p>
        </w:tc>
      </w:tr>
    </w:tbl>
    <w:p w14:paraId="5A6FBB8B" w14:textId="3C1CCC65" w:rsidR="00122E1D" w:rsidRDefault="00122E1D" w:rsidP="00122E1D"/>
    <w:p w14:paraId="37DA0DF7" w14:textId="7F2B991A" w:rsidR="00A91039" w:rsidRDefault="00E1391D" w:rsidP="00122E1D">
      <w:r>
        <w:fldChar w:fldCharType="begin"/>
      </w:r>
      <w:r>
        <w:instrText xml:space="preserve"> REF _Ref73043381 \h </w:instrText>
      </w:r>
      <w:r>
        <w:fldChar w:fldCharType="separate"/>
      </w:r>
      <w:ins w:id="287" w:author="Phillip Maness" w:date="2021-06-09T22:35:00Z">
        <w:r w:rsidR="00D96667" w:rsidRPr="00866679">
          <w:t xml:space="preserve">Table </w:t>
        </w:r>
        <w:r w:rsidR="00D96667">
          <w:rPr>
            <w:noProof/>
          </w:rPr>
          <w:t>2</w:t>
        </w:r>
      </w:ins>
      <w:del w:id="288" w:author="Phillip Maness" w:date="2021-06-09T22:35:00Z">
        <w:r w:rsidR="00E3597D" w:rsidRPr="00866679" w:rsidDel="00D96667">
          <w:delText xml:space="preserve">Table </w:delText>
        </w:r>
        <w:r w:rsidR="00E3597D" w:rsidDel="00D96667">
          <w:rPr>
            <w:noProof/>
          </w:rPr>
          <w:delText>2</w:delText>
        </w:r>
      </w:del>
      <w:r>
        <w:fldChar w:fldCharType="end"/>
      </w:r>
      <w:r w:rsidR="00A91039">
        <w:t xml:space="preserve"> lists the additional audio formats defined in Version 4.3 of the DASH-IF Guidelines</w:t>
      </w:r>
      <w:ins w:id="289" w:author="Phillip Maness" w:date="2021-06-09T12:49:00Z">
        <w:r w:rsidR="00754C8D">
          <w:t xml:space="preserve"> </w:t>
        </w:r>
        <w:r w:rsidR="00754C8D">
          <w:fldChar w:fldCharType="begin"/>
        </w:r>
        <w:r w:rsidR="00754C8D">
          <w:instrText xml:space="preserve"> REF _Ref73043277 \r \h </w:instrText>
        </w:r>
      </w:ins>
      <w:r w:rsidR="00754C8D">
        <w:fldChar w:fldCharType="separate"/>
      </w:r>
      <w:ins w:id="290" w:author="Phillip Maness" w:date="2021-06-09T22:35:00Z">
        <w:r w:rsidR="00D96667">
          <w:t>[17]</w:t>
        </w:r>
      </w:ins>
      <w:ins w:id="291" w:author="Phillip Maness" w:date="2021-06-09T12:49:00Z">
        <w:r w:rsidR="00754C8D">
          <w:fldChar w:fldCharType="end"/>
        </w:r>
      </w:ins>
      <w:r w:rsidR="00A91039">
        <w:t xml:space="preserve">. Depending on the use case, these profiles may still be viable for CMAF </w:t>
      </w:r>
      <w:r>
        <w:t>adaptation sets</w:t>
      </w:r>
      <w:r w:rsidR="00A91039">
        <w:t xml:space="preserve">. </w:t>
      </w:r>
      <w:r>
        <w:t xml:space="preserve">Such suitability is left to the implementer to determine. </w:t>
      </w:r>
      <w:r w:rsidR="00A91039">
        <w:t xml:space="preserve">Please refer to the DASH-IF Audio Addendum </w:t>
      </w:r>
      <w:ins w:id="292" w:author="Phillip Maness" w:date="2021-06-09T12:49:00Z">
        <w:r w:rsidR="00754C8D">
          <w:fldChar w:fldCharType="begin"/>
        </w:r>
        <w:r w:rsidR="00754C8D">
          <w:instrText xml:space="preserve"> REF _Ref73043291 \r \h </w:instrText>
        </w:r>
      </w:ins>
      <w:r w:rsidR="00754C8D">
        <w:fldChar w:fldCharType="separate"/>
      </w:r>
      <w:ins w:id="293" w:author="Phillip Maness" w:date="2021-06-09T22:35:00Z">
        <w:r w:rsidR="00D96667">
          <w:t>[18]</w:t>
        </w:r>
      </w:ins>
      <w:ins w:id="294" w:author="Phillip Maness" w:date="2021-06-09T12:49:00Z">
        <w:r w:rsidR="00754C8D">
          <w:fldChar w:fldCharType="end"/>
        </w:r>
      </w:ins>
      <w:ins w:id="295" w:author="Phillip Maness" w:date="2021-06-09T12:50:00Z">
        <w:r w:rsidR="00754C8D">
          <w:t xml:space="preserve"> </w:t>
        </w:r>
      </w:ins>
      <w:r w:rsidR="00A91039">
        <w:t xml:space="preserve">on specific guidance </w:t>
      </w:r>
      <w:r>
        <w:t>regarding</w:t>
      </w:r>
      <w:r w:rsidR="00A91039">
        <w:t xml:space="preserve"> </w:t>
      </w:r>
      <w:r>
        <w:t xml:space="preserve">the </w:t>
      </w:r>
      <w:r w:rsidR="00E3597D">
        <w:t>DASH specific issues</w:t>
      </w:r>
      <w:r w:rsidR="00A91039">
        <w:t>.</w:t>
      </w:r>
    </w:p>
    <w:p w14:paraId="33C456E7" w14:textId="05B9392D" w:rsidR="00A91039" w:rsidRPr="00866679" w:rsidRDefault="00A91039" w:rsidP="00A91039">
      <w:pPr>
        <w:pStyle w:val="Caption"/>
      </w:pPr>
      <w:bookmarkStart w:id="296" w:name="_Ref73043381"/>
      <w:bookmarkStart w:id="297" w:name="_Toc73043843"/>
      <w:r w:rsidRPr="00866679">
        <w:t xml:space="preserve">Table </w:t>
      </w:r>
      <w:fldSimple w:instr=" SEQ Table \* ARABIC ">
        <w:r w:rsidR="00D96667">
          <w:rPr>
            <w:noProof/>
          </w:rPr>
          <w:t>2</w:t>
        </w:r>
      </w:fldSimple>
      <w:bookmarkEnd w:id="296"/>
      <w:r w:rsidRPr="00866679">
        <w:t xml:space="preserve"> </w:t>
      </w:r>
      <w:r>
        <w:t>Additional</w:t>
      </w:r>
      <w:r w:rsidRPr="00866679">
        <w:t xml:space="preserve"> Audio Profiles</w:t>
      </w:r>
      <w:bookmarkEnd w:id="297"/>
      <w:r>
        <w:t xml:space="preserve"> </w:t>
      </w:r>
    </w:p>
    <w:tbl>
      <w:tblPr>
        <w:tblStyle w:val="TableGrid"/>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648"/>
        <w:gridCol w:w="2230"/>
        <w:gridCol w:w="2741"/>
      </w:tblGrid>
      <w:tr w:rsidR="001A6B27" w14:paraId="668968C5" w14:textId="77777777" w:rsidTr="001A6B27">
        <w:tc>
          <w:tcPr>
            <w:tcW w:w="2416"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0E46B8D5" w14:textId="77777777" w:rsidR="001A6B27" w:rsidRPr="009D35F8" w:rsidRDefault="001A6B27" w:rsidP="00A91039">
            <w:pPr>
              <w:pStyle w:val="TAH"/>
            </w:pPr>
            <w:r>
              <w:t>Media Profiles</w:t>
            </w:r>
          </w:p>
        </w:tc>
        <w:tc>
          <w:tcPr>
            <w:tcW w:w="1159" w:type="pct"/>
            <w:tcBorders>
              <w:top w:val="single" w:sz="8" w:space="0" w:color="auto"/>
              <w:bottom w:val="single" w:sz="8" w:space="0" w:color="auto"/>
            </w:tcBorders>
            <w:shd w:val="clear" w:color="auto" w:fill="E7E6E6" w:themeFill="background2"/>
            <w:vAlign w:val="center"/>
          </w:tcPr>
          <w:p w14:paraId="4E8E71B6" w14:textId="77777777" w:rsidR="001A6B27" w:rsidRDefault="001A6B27" w:rsidP="00A91039">
            <w:pPr>
              <w:pStyle w:val="TAH"/>
            </w:pPr>
            <w:r>
              <w:t>@codec</w:t>
            </w:r>
          </w:p>
        </w:tc>
        <w:tc>
          <w:tcPr>
            <w:tcW w:w="1425" w:type="pct"/>
            <w:tcBorders>
              <w:top w:val="single" w:sz="8" w:space="0" w:color="auto"/>
              <w:bottom w:val="single" w:sz="8" w:space="0" w:color="auto"/>
            </w:tcBorders>
            <w:shd w:val="clear" w:color="auto" w:fill="E7E6E6" w:themeFill="background2"/>
            <w:vAlign w:val="center"/>
          </w:tcPr>
          <w:p w14:paraId="14323E36" w14:textId="28330E20" w:rsidR="001A6B27" w:rsidRDefault="001A6B27" w:rsidP="00A91039">
            <w:pPr>
              <w:pStyle w:val="TAH"/>
            </w:pPr>
            <w:r>
              <w:t>Profile Details</w:t>
            </w:r>
          </w:p>
        </w:tc>
      </w:tr>
      <w:tr w:rsidR="001A6B27" w14:paraId="7034A465" w14:textId="77777777" w:rsidTr="001A6B27">
        <w:tc>
          <w:tcPr>
            <w:tcW w:w="2416" w:type="pct"/>
            <w:tcBorders>
              <w:top w:val="single" w:sz="8" w:space="0" w:color="auto"/>
            </w:tcBorders>
            <w:tcMar>
              <w:top w:w="14" w:type="dxa"/>
              <w:left w:w="58" w:type="dxa"/>
              <w:bottom w:w="14" w:type="dxa"/>
              <w:right w:w="58" w:type="dxa"/>
            </w:tcMar>
            <w:vAlign w:val="center"/>
          </w:tcPr>
          <w:p w14:paraId="40852E86" w14:textId="46090754" w:rsidR="001A6B27" w:rsidRPr="00540233" w:rsidRDefault="001A6B27" w:rsidP="00A91039">
            <w:pPr>
              <w:pStyle w:val="TAL"/>
            </w:pPr>
            <w:r>
              <w:t>Dolby TrueHD</w:t>
            </w:r>
          </w:p>
        </w:tc>
        <w:tc>
          <w:tcPr>
            <w:tcW w:w="1159" w:type="pct"/>
            <w:tcBorders>
              <w:top w:val="single" w:sz="8" w:space="0" w:color="auto"/>
            </w:tcBorders>
            <w:vAlign w:val="center"/>
          </w:tcPr>
          <w:p w14:paraId="27319125" w14:textId="08592C59" w:rsidR="001A6B27" w:rsidRPr="00C423F2" w:rsidRDefault="00E1391D" w:rsidP="00A91039">
            <w:pPr>
              <w:pStyle w:val="TAC"/>
              <w:rPr>
                <w:rStyle w:val="Attribute"/>
              </w:rPr>
            </w:pPr>
            <w:r>
              <w:rPr>
                <w:rStyle w:val="Attribute"/>
              </w:rPr>
              <w:t>mlpa</w:t>
            </w:r>
          </w:p>
        </w:tc>
        <w:tc>
          <w:tcPr>
            <w:tcW w:w="1425" w:type="pct"/>
            <w:vMerge w:val="restart"/>
            <w:tcBorders>
              <w:top w:val="single" w:sz="8" w:space="0" w:color="auto"/>
            </w:tcBorders>
            <w:vAlign w:val="center"/>
          </w:tcPr>
          <w:p w14:paraId="36943EA9" w14:textId="453BB92D" w:rsidR="001A6B27" w:rsidRDefault="001A6B27" w:rsidP="00A91039">
            <w:pPr>
              <w:pStyle w:val="TAC"/>
            </w:pPr>
            <w:r>
              <w:t xml:space="preserve">Please refer to </w:t>
            </w:r>
            <w:r w:rsidR="0022125A">
              <w:t xml:space="preserve">DASH-IF </w:t>
            </w:r>
            <w:r>
              <w:t>Audio Amendment</w:t>
            </w:r>
            <w:r w:rsidR="00E1391D">
              <w:t xml:space="preserve"> </w:t>
            </w:r>
            <w:r w:rsidR="00E1391D">
              <w:fldChar w:fldCharType="begin"/>
            </w:r>
            <w:r w:rsidR="00E1391D">
              <w:instrText xml:space="preserve"> REF _Ref73043291 \r \h </w:instrText>
            </w:r>
            <w:r w:rsidR="00E1391D">
              <w:fldChar w:fldCharType="separate"/>
            </w:r>
            <w:r w:rsidR="00D96667">
              <w:t>[18]</w:t>
            </w:r>
            <w:r w:rsidR="00E1391D">
              <w:fldChar w:fldCharType="end"/>
            </w:r>
          </w:p>
        </w:tc>
      </w:tr>
      <w:tr w:rsidR="001A6B27" w14:paraId="0B457E75" w14:textId="77777777" w:rsidTr="001A6B27">
        <w:tc>
          <w:tcPr>
            <w:tcW w:w="2416" w:type="pct"/>
            <w:tcMar>
              <w:top w:w="14" w:type="dxa"/>
              <w:left w:w="58" w:type="dxa"/>
              <w:bottom w:w="14" w:type="dxa"/>
              <w:right w:w="58" w:type="dxa"/>
            </w:tcMar>
            <w:vAlign w:val="center"/>
          </w:tcPr>
          <w:p w14:paraId="2E93B014" w14:textId="03D11C1F" w:rsidR="001A6B27" w:rsidRPr="00540233" w:rsidRDefault="001A6B27" w:rsidP="00A91039">
            <w:pPr>
              <w:pStyle w:val="TAL"/>
            </w:pPr>
            <w:r>
              <w:t>DTS-HD Lossless (no core)</w:t>
            </w:r>
          </w:p>
        </w:tc>
        <w:tc>
          <w:tcPr>
            <w:tcW w:w="1159" w:type="pct"/>
            <w:vAlign w:val="center"/>
          </w:tcPr>
          <w:p w14:paraId="30A993A0" w14:textId="7AF17C6C" w:rsidR="001A6B27" w:rsidRPr="00C423F2" w:rsidRDefault="001A6B27" w:rsidP="00A91039">
            <w:pPr>
              <w:pStyle w:val="TAC"/>
              <w:rPr>
                <w:rStyle w:val="Attribute"/>
              </w:rPr>
            </w:pPr>
            <w:r>
              <w:rPr>
                <w:rStyle w:val="Attribute"/>
              </w:rPr>
              <w:t>dtsl</w:t>
            </w:r>
          </w:p>
        </w:tc>
        <w:tc>
          <w:tcPr>
            <w:tcW w:w="1425" w:type="pct"/>
            <w:vMerge/>
            <w:vAlign w:val="center"/>
          </w:tcPr>
          <w:p w14:paraId="017BF3D2" w14:textId="77777777" w:rsidR="001A6B27" w:rsidRDefault="001A6B27" w:rsidP="00A91039">
            <w:pPr>
              <w:pStyle w:val="TAC"/>
            </w:pPr>
          </w:p>
        </w:tc>
      </w:tr>
      <w:tr w:rsidR="001A6B27" w14:paraId="7CC4B89E" w14:textId="77777777" w:rsidTr="001A6B27">
        <w:tc>
          <w:tcPr>
            <w:tcW w:w="2416" w:type="pct"/>
            <w:tcMar>
              <w:top w:w="14" w:type="dxa"/>
              <w:left w:w="58" w:type="dxa"/>
              <w:bottom w:w="14" w:type="dxa"/>
              <w:right w:w="58" w:type="dxa"/>
            </w:tcMar>
            <w:vAlign w:val="center"/>
          </w:tcPr>
          <w:p w14:paraId="041106B5" w14:textId="28ACFE99" w:rsidR="001A6B27" w:rsidRPr="00540233" w:rsidRDefault="001A6B27" w:rsidP="00A91039">
            <w:pPr>
              <w:pStyle w:val="TAL"/>
            </w:pPr>
            <w:r>
              <w:t>MPEG Surround</w:t>
            </w:r>
          </w:p>
        </w:tc>
        <w:tc>
          <w:tcPr>
            <w:tcW w:w="1159" w:type="pct"/>
            <w:vAlign w:val="center"/>
          </w:tcPr>
          <w:p w14:paraId="1BF7B536" w14:textId="6080912B" w:rsidR="001A6B27" w:rsidRPr="00C423F2" w:rsidRDefault="001A6B27" w:rsidP="00A91039">
            <w:pPr>
              <w:pStyle w:val="TAC"/>
              <w:rPr>
                <w:rStyle w:val="Attribute"/>
              </w:rPr>
            </w:pPr>
            <w:r w:rsidRPr="00C423F2">
              <w:rPr>
                <w:rStyle w:val="Attribute"/>
              </w:rPr>
              <w:t>mp4a.40.</w:t>
            </w:r>
            <w:r>
              <w:rPr>
                <w:rStyle w:val="Attribute"/>
              </w:rPr>
              <w:t>30</w:t>
            </w:r>
          </w:p>
        </w:tc>
        <w:tc>
          <w:tcPr>
            <w:tcW w:w="1425" w:type="pct"/>
            <w:vMerge/>
            <w:vAlign w:val="center"/>
          </w:tcPr>
          <w:p w14:paraId="6ABA00FC" w14:textId="77777777" w:rsidR="001A6B27" w:rsidRDefault="001A6B27" w:rsidP="00A91039">
            <w:pPr>
              <w:pStyle w:val="TAC"/>
            </w:pPr>
          </w:p>
        </w:tc>
      </w:tr>
      <w:tr w:rsidR="001A6B27" w14:paraId="2A4A41C2" w14:textId="77777777" w:rsidTr="001A6B27">
        <w:tc>
          <w:tcPr>
            <w:tcW w:w="2416" w:type="pct"/>
            <w:tcMar>
              <w:top w:w="14" w:type="dxa"/>
              <w:left w:w="58" w:type="dxa"/>
              <w:bottom w:w="14" w:type="dxa"/>
              <w:right w:w="58" w:type="dxa"/>
            </w:tcMar>
          </w:tcPr>
          <w:p w14:paraId="5FD6F974" w14:textId="0D2272BE" w:rsidR="001A6B27" w:rsidRDefault="001A6B27" w:rsidP="001A6B27">
            <w:pPr>
              <w:pStyle w:val="TAL"/>
            </w:pPr>
            <w:r w:rsidRPr="00BF0142">
              <w:t>MPEG-H 3D Audio LC Profile Level 1</w:t>
            </w:r>
          </w:p>
        </w:tc>
        <w:tc>
          <w:tcPr>
            <w:tcW w:w="1159" w:type="pct"/>
          </w:tcPr>
          <w:p w14:paraId="552CC4FC" w14:textId="7D98991E" w:rsidR="001A6B27" w:rsidRPr="001A6B27" w:rsidRDefault="001A6B27" w:rsidP="001A6B27">
            <w:pPr>
              <w:pStyle w:val="TAC"/>
              <w:rPr>
                <w:rStyle w:val="Attribute"/>
              </w:rPr>
            </w:pPr>
            <w:r w:rsidRPr="001A6B27">
              <w:rPr>
                <w:rStyle w:val="Attribute"/>
              </w:rPr>
              <w:t>mha[1, 2].0x0B</w:t>
            </w:r>
          </w:p>
        </w:tc>
        <w:tc>
          <w:tcPr>
            <w:tcW w:w="1425" w:type="pct"/>
            <w:vMerge/>
            <w:vAlign w:val="center"/>
          </w:tcPr>
          <w:p w14:paraId="318DDC54" w14:textId="77777777" w:rsidR="001A6B27" w:rsidRDefault="001A6B27" w:rsidP="001A6B27">
            <w:pPr>
              <w:pStyle w:val="TAC"/>
            </w:pPr>
          </w:p>
        </w:tc>
      </w:tr>
      <w:tr w:rsidR="001A6B27" w14:paraId="27C9C413" w14:textId="77777777" w:rsidTr="001A6B27">
        <w:tc>
          <w:tcPr>
            <w:tcW w:w="2416" w:type="pct"/>
            <w:tcMar>
              <w:top w:w="14" w:type="dxa"/>
              <w:left w:w="58" w:type="dxa"/>
              <w:bottom w:w="14" w:type="dxa"/>
              <w:right w:w="58" w:type="dxa"/>
            </w:tcMar>
          </w:tcPr>
          <w:p w14:paraId="5492D163" w14:textId="623719A5" w:rsidR="001A6B27" w:rsidRDefault="001A6B27" w:rsidP="001A6B27">
            <w:pPr>
              <w:pStyle w:val="TAL"/>
            </w:pPr>
            <w:r w:rsidRPr="00BF0142">
              <w:t>MPEG-H 3D Audio LC Profile Level 2</w:t>
            </w:r>
          </w:p>
        </w:tc>
        <w:tc>
          <w:tcPr>
            <w:tcW w:w="1159" w:type="pct"/>
          </w:tcPr>
          <w:p w14:paraId="1F77A6C6" w14:textId="76DFB19E" w:rsidR="001A6B27" w:rsidRPr="001A6B27" w:rsidRDefault="001A6B27" w:rsidP="001A6B27">
            <w:pPr>
              <w:pStyle w:val="TAC"/>
              <w:rPr>
                <w:rStyle w:val="Attribute"/>
              </w:rPr>
            </w:pPr>
            <w:r w:rsidRPr="001A6B27">
              <w:rPr>
                <w:rStyle w:val="Attribute"/>
              </w:rPr>
              <w:t>mha[1, 2].0x0C</w:t>
            </w:r>
          </w:p>
        </w:tc>
        <w:tc>
          <w:tcPr>
            <w:tcW w:w="1425" w:type="pct"/>
            <w:vMerge/>
            <w:vAlign w:val="center"/>
          </w:tcPr>
          <w:p w14:paraId="4C45AB4F" w14:textId="77777777" w:rsidR="001A6B27" w:rsidRDefault="001A6B27" w:rsidP="001A6B27">
            <w:pPr>
              <w:pStyle w:val="TAC"/>
            </w:pPr>
          </w:p>
        </w:tc>
      </w:tr>
      <w:tr w:rsidR="001A6B27" w14:paraId="0DE57737" w14:textId="77777777" w:rsidTr="001A6B27">
        <w:tc>
          <w:tcPr>
            <w:tcW w:w="2416" w:type="pct"/>
            <w:tcMar>
              <w:top w:w="14" w:type="dxa"/>
              <w:left w:w="58" w:type="dxa"/>
              <w:bottom w:w="14" w:type="dxa"/>
              <w:right w:w="58" w:type="dxa"/>
            </w:tcMar>
          </w:tcPr>
          <w:p w14:paraId="40D0DCCC" w14:textId="7EAE0310" w:rsidR="001A6B27" w:rsidRDefault="001A6B27" w:rsidP="001A6B27">
            <w:pPr>
              <w:pStyle w:val="TAL"/>
            </w:pPr>
            <w:r w:rsidRPr="00BF0142">
              <w:t>MPEG-H 3D Audio LC Profile Level 3</w:t>
            </w:r>
          </w:p>
        </w:tc>
        <w:tc>
          <w:tcPr>
            <w:tcW w:w="1159" w:type="pct"/>
          </w:tcPr>
          <w:p w14:paraId="27B352C8" w14:textId="74B88900" w:rsidR="001A6B27" w:rsidRPr="001A6B27" w:rsidRDefault="001A6B27" w:rsidP="001A6B27">
            <w:pPr>
              <w:pStyle w:val="TAC"/>
              <w:rPr>
                <w:rStyle w:val="Attribute"/>
              </w:rPr>
            </w:pPr>
            <w:r w:rsidRPr="001A6B27">
              <w:rPr>
                <w:rStyle w:val="Attribute"/>
              </w:rPr>
              <w:t>mha[1, 2].0x0D</w:t>
            </w:r>
          </w:p>
        </w:tc>
        <w:tc>
          <w:tcPr>
            <w:tcW w:w="1425" w:type="pct"/>
            <w:vMerge/>
            <w:vAlign w:val="center"/>
          </w:tcPr>
          <w:p w14:paraId="257B7FE0" w14:textId="77777777" w:rsidR="001A6B27" w:rsidRDefault="001A6B27" w:rsidP="001A6B27">
            <w:pPr>
              <w:pStyle w:val="TAC"/>
            </w:pPr>
          </w:p>
        </w:tc>
      </w:tr>
      <w:tr w:rsidR="001A6B27" w14:paraId="56D8DEA0" w14:textId="77777777" w:rsidTr="001A6B27">
        <w:tc>
          <w:tcPr>
            <w:tcW w:w="2416" w:type="pct"/>
            <w:tcMar>
              <w:top w:w="14" w:type="dxa"/>
              <w:left w:w="58" w:type="dxa"/>
              <w:bottom w:w="14" w:type="dxa"/>
              <w:right w:w="58" w:type="dxa"/>
            </w:tcMar>
          </w:tcPr>
          <w:p w14:paraId="46AB3A9E" w14:textId="666CBF81" w:rsidR="001A6B27" w:rsidRDefault="001A6B27" w:rsidP="001A6B27">
            <w:pPr>
              <w:pStyle w:val="TAL"/>
            </w:pPr>
            <w:r w:rsidRPr="00BF0142">
              <w:t>MPEG-H 3D Audio BL Profile Level 1</w:t>
            </w:r>
          </w:p>
        </w:tc>
        <w:tc>
          <w:tcPr>
            <w:tcW w:w="1159" w:type="pct"/>
          </w:tcPr>
          <w:p w14:paraId="31F497F7" w14:textId="74FBB777" w:rsidR="001A6B27" w:rsidRPr="001A6B27" w:rsidRDefault="001A6B27" w:rsidP="001A6B27">
            <w:pPr>
              <w:pStyle w:val="TAC"/>
              <w:rPr>
                <w:rStyle w:val="Attribute"/>
              </w:rPr>
            </w:pPr>
            <w:r w:rsidRPr="001A6B27">
              <w:rPr>
                <w:rStyle w:val="Attribute"/>
              </w:rPr>
              <w:t>mha[1, 2].0x10</w:t>
            </w:r>
          </w:p>
        </w:tc>
        <w:tc>
          <w:tcPr>
            <w:tcW w:w="1425" w:type="pct"/>
            <w:vMerge/>
            <w:vAlign w:val="center"/>
          </w:tcPr>
          <w:p w14:paraId="0F76AD09" w14:textId="77777777" w:rsidR="001A6B27" w:rsidRDefault="001A6B27" w:rsidP="001A6B27">
            <w:pPr>
              <w:pStyle w:val="TAC"/>
            </w:pPr>
          </w:p>
        </w:tc>
      </w:tr>
      <w:tr w:rsidR="001A6B27" w14:paraId="368F2EF6" w14:textId="77777777" w:rsidTr="001A6B27">
        <w:tc>
          <w:tcPr>
            <w:tcW w:w="2416" w:type="pct"/>
            <w:tcMar>
              <w:top w:w="14" w:type="dxa"/>
              <w:left w:w="58" w:type="dxa"/>
              <w:bottom w:w="14" w:type="dxa"/>
              <w:right w:w="58" w:type="dxa"/>
            </w:tcMar>
          </w:tcPr>
          <w:p w14:paraId="3357588B" w14:textId="77BA36E1" w:rsidR="001A6B27" w:rsidRDefault="001A6B27" w:rsidP="001A6B27">
            <w:pPr>
              <w:pStyle w:val="TAL"/>
            </w:pPr>
            <w:r w:rsidRPr="00BF0142">
              <w:t>MPEG-H 3D Audio BL Profile Level 2</w:t>
            </w:r>
          </w:p>
        </w:tc>
        <w:tc>
          <w:tcPr>
            <w:tcW w:w="1159" w:type="pct"/>
          </w:tcPr>
          <w:p w14:paraId="38EC8A8A" w14:textId="3DD8503F" w:rsidR="001A6B27" w:rsidRPr="001A6B27" w:rsidRDefault="001A6B27" w:rsidP="001A6B27">
            <w:pPr>
              <w:pStyle w:val="TAC"/>
              <w:rPr>
                <w:rStyle w:val="Attribute"/>
              </w:rPr>
            </w:pPr>
            <w:r w:rsidRPr="001A6B27">
              <w:rPr>
                <w:rStyle w:val="Attribute"/>
              </w:rPr>
              <w:t>mha[1, 2].0x11</w:t>
            </w:r>
          </w:p>
        </w:tc>
        <w:tc>
          <w:tcPr>
            <w:tcW w:w="1425" w:type="pct"/>
            <w:vMerge/>
            <w:vAlign w:val="center"/>
          </w:tcPr>
          <w:p w14:paraId="658B92E4" w14:textId="77777777" w:rsidR="001A6B27" w:rsidRDefault="001A6B27" w:rsidP="001A6B27">
            <w:pPr>
              <w:pStyle w:val="TAC"/>
            </w:pPr>
          </w:p>
        </w:tc>
      </w:tr>
      <w:tr w:rsidR="001A6B27" w14:paraId="14ED86C0" w14:textId="77777777" w:rsidTr="001A6B27">
        <w:tc>
          <w:tcPr>
            <w:tcW w:w="2416" w:type="pct"/>
            <w:tcMar>
              <w:top w:w="14" w:type="dxa"/>
              <w:left w:w="58" w:type="dxa"/>
              <w:bottom w:w="14" w:type="dxa"/>
              <w:right w:w="58" w:type="dxa"/>
            </w:tcMar>
          </w:tcPr>
          <w:p w14:paraId="293C0DCF" w14:textId="2E8B5A21" w:rsidR="001A6B27" w:rsidRDefault="001A6B27" w:rsidP="001A6B27">
            <w:pPr>
              <w:pStyle w:val="TAL"/>
            </w:pPr>
            <w:r w:rsidRPr="00BF0142">
              <w:t>MPEG-H 3D Audio BL Profile Level 3</w:t>
            </w:r>
          </w:p>
        </w:tc>
        <w:tc>
          <w:tcPr>
            <w:tcW w:w="1159" w:type="pct"/>
          </w:tcPr>
          <w:p w14:paraId="7FEA92A4" w14:textId="330D6447" w:rsidR="001A6B27" w:rsidRPr="001A6B27" w:rsidRDefault="001A6B27" w:rsidP="001A6B27">
            <w:pPr>
              <w:pStyle w:val="TAC"/>
              <w:rPr>
                <w:rStyle w:val="Attribute"/>
              </w:rPr>
            </w:pPr>
            <w:r w:rsidRPr="001A6B27">
              <w:rPr>
                <w:rStyle w:val="Attribute"/>
              </w:rPr>
              <w:t>mha[1, 2].0x12</w:t>
            </w:r>
          </w:p>
        </w:tc>
        <w:tc>
          <w:tcPr>
            <w:tcW w:w="1425" w:type="pct"/>
            <w:vMerge/>
            <w:vAlign w:val="center"/>
          </w:tcPr>
          <w:p w14:paraId="6508929D" w14:textId="77777777" w:rsidR="001A6B27" w:rsidRDefault="001A6B27" w:rsidP="001A6B27">
            <w:pPr>
              <w:pStyle w:val="TAC"/>
            </w:pPr>
          </w:p>
        </w:tc>
      </w:tr>
    </w:tbl>
    <w:p w14:paraId="7DFA07CF" w14:textId="056C063C" w:rsidR="00A91039" w:rsidRDefault="00A91039" w:rsidP="00122E1D"/>
    <w:p w14:paraId="5CF5E8A8" w14:textId="77777777" w:rsidR="00FE57BE" w:rsidRPr="00BF30E7" w:rsidRDefault="00FE57BE" w:rsidP="00FE57BE">
      <w:pPr>
        <w:pStyle w:val="Heading2"/>
      </w:pPr>
      <w:bookmarkStart w:id="298" w:name="_Toc73043802"/>
      <w:r>
        <w:lastRenderedPageBreak/>
        <w:t>CMAF Audio Adaptation Sets</w:t>
      </w:r>
      <w:bookmarkEnd w:id="298"/>
    </w:p>
    <w:p w14:paraId="60EB5A55" w14:textId="4878D00F" w:rsidR="00FE57BE" w:rsidRPr="004461C1" w:rsidRDefault="00FE57BE" w:rsidP="00FE57BE">
      <w:pPr>
        <w:rPr>
          <w:rStyle w:val="Namespace"/>
        </w:rPr>
      </w:pPr>
      <w:r>
        <w:t xml:space="preserve">In addition to the general provisions defined in </w:t>
      </w:r>
      <w:del w:id="299" w:author="Phillip Maness" w:date="2021-06-09T13:17:00Z">
        <w:r w:rsidR="00215155" w:rsidRPr="00832767" w:rsidDel="00832767">
          <w:rPr>
            <w:rPrChange w:id="300" w:author="Phillip Maness" w:date="2021-06-09T13:17:00Z">
              <w:rPr>
                <w:highlight w:val="yellow"/>
              </w:rPr>
            </w:rPrChange>
          </w:rPr>
          <w:delText>MPEG DASH</w:delText>
        </w:r>
      </w:del>
      <w:ins w:id="301" w:author="Phillip Maness" w:date="2021-06-09T13:17:00Z">
        <w:r w:rsidR="00832767" w:rsidRPr="00832767">
          <w:rPr>
            <w:rPrChange w:id="302" w:author="Phillip Maness" w:date="2021-06-09T13:17:00Z">
              <w:rPr>
                <w:highlight w:val="yellow"/>
              </w:rPr>
            </w:rPrChange>
          </w:rPr>
          <w:t>23009-1</w:t>
        </w:r>
      </w:ins>
      <w:r w:rsidR="00215155" w:rsidRPr="00832767">
        <w:rPr>
          <w:rPrChange w:id="303" w:author="Phillip Maness" w:date="2021-06-09T13:17:00Z">
            <w:rPr>
              <w:highlight w:val="yellow"/>
            </w:rPr>
          </w:rPrChange>
        </w:rPr>
        <w:t xml:space="preserve"> </w:t>
      </w:r>
      <w:r w:rsidR="00832767" w:rsidRPr="00D96667">
        <w:fldChar w:fldCharType="begin"/>
      </w:r>
      <w:r w:rsidR="00832767" w:rsidRPr="00D96667">
        <w:instrText xml:space="preserve"> REF _Ref72252121 \r \h </w:instrText>
      </w:r>
      <w:r w:rsidR="00832767" w:rsidRPr="00832767">
        <w:instrText xml:space="preserve"> \* MERGEFORMAT </w:instrText>
      </w:r>
      <w:r w:rsidR="00832767" w:rsidRPr="00D96667">
        <w:fldChar w:fldCharType="separate"/>
      </w:r>
      <w:ins w:id="304" w:author="Phillip Maness" w:date="2021-06-09T22:35:00Z">
        <w:r w:rsidR="00D96667">
          <w:t>[1]</w:t>
        </w:r>
      </w:ins>
      <w:ins w:id="305" w:author="Phillip Maness" w:date="2021-06-09T13:17:00Z">
        <w:r w:rsidR="00832767" w:rsidRPr="00D96667">
          <w:fldChar w:fldCharType="end"/>
        </w:r>
      </w:ins>
      <w:r w:rsidRPr="00D96667">
        <w:t xml:space="preserve"> </w:t>
      </w:r>
      <w:r w:rsidRPr="00832767">
        <w:t xml:space="preserve">Adaptation Sets shall comply with the provisions of </w:t>
      </w:r>
      <w:r w:rsidRPr="00832767">
        <w:fldChar w:fldCharType="begin"/>
      </w:r>
      <w:r w:rsidRPr="00832767">
        <w:instrText xml:space="preserve"> REF _Ref68706168 \h </w:instrText>
      </w:r>
      <w:r w:rsidR="00832767">
        <w:instrText xml:space="preserve"> \* MERGEFORMAT </w:instrText>
      </w:r>
      <w:r w:rsidRPr="00832767">
        <w:fldChar w:fldCharType="separate"/>
      </w:r>
      <w:ins w:id="306" w:author="Phillip Maness" w:date="2021-06-09T22:35:00Z">
        <w:r w:rsidR="00D96667" w:rsidRPr="00866679">
          <w:t xml:space="preserve">Table </w:t>
        </w:r>
        <w:r w:rsidR="00D96667">
          <w:rPr>
            <w:noProof/>
          </w:rPr>
          <w:t>3</w:t>
        </w:r>
      </w:ins>
      <w:del w:id="307" w:author="Phillip Maness" w:date="2021-06-09T22:35:00Z">
        <w:r w:rsidR="00E3597D" w:rsidRPr="00832767" w:rsidDel="00D96667">
          <w:delText xml:space="preserve">Table </w:delText>
        </w:r>
        <w:r w:rsidR="00E3597D" w:rsidRPr="00832767" w:rsidDel="00D96667">
          <w:rPr>
            <w:noProof/>
          </w:rPr>
          <w:delText>3</w:delText>
        </w:r>
      </w:del>
      <w:r w:rsidRPr="00832767">
        <w:fldChar w:fldCharType="end"/>
      </w:r>
      <w:r w:rsidRPr="00832767">
        <w:t>.</w:t>
      </w:r>
      <w:r w:rsidR="00696F7C" w:rsidRPr="00832767">
        <w:t xml:space="preserve"> Additional information on the usage if the listed Elements and Attributes</w:t>
      </w:r>
      <w:r w:rsidR="00696F7C">
        <w:t xml:space="preserve"> may be provided in the codec specific clauses which are indicated in </w:t>
      </w:r>
      <w:r w:rsidR="00696F7C">
        <w:fldChar w:fldCharType="begin"/>
      </w:r>
      <w:r w:rsidR="00696F7C">
        <w:instrText xml:space="preserve"> REF _Ref68704542 \h </w:instrText>
      </w:r>
      <w:r w:rsidR="00696F7C">
        <w:fldChar w:fldCharType="separate"/>
      </w:r>
      <w:ins w:id="308" w:author="Phillip Maness" w:date="2021-06-09T22:35:00Z">
        <w:r w:rsidR="00D96667" w:rsidRPr="00866679">
          <w:t xml:space="preserve">Table </w:t>
        </w:r>
        <w:r w:rsidR="00D96667">
          <w:rPr>
            <w:noProof/>
          </w:rPr>
          <w:t>1</w:t>
        </w:r>
      </w:ins>
      <w:del w:id="309" w:author="Phillip Maness" w:date="2021-06-09T22:35:00Z">
        <w:r w:rsidR="00E3597D" w:rsidRPr="00866679" w:rsidDel="00D96667">
          <w:delText xml:space="preserve">Table </w:delText>
        </w:r>
        <w:r w:rsidR="00E3597D" w:rsidDel="00D96667">
          <w:rPr>
            <w:noProof/>
          </w:rPr>
          <w:delText>1</w:delText>
        </w:r>
      </w:del>
      <w:r w:rsidR="00696F7C">
        <w:fldChar w:fldCharType="end"/>
      </w:r>
      <w:r w:rsidR="00696F7C">
        <w:t>.</w:t>
      </w:r>
    </w:p>
    <w:p w14:paraId="3FF55EE6" w14:textId="76582ACE" w:rsidR="00FE57BE" w:rsidRPr="00866679" w:rsidRDefault="00FE57BE" w:rsidP="00866679">
      <w:pPr>
        <w:pStyle w:val="Caption"/>
      </w:pPr>
      <w:bookmarkStart w:id="310" w:name="_Ref68706168"/>
      <w:bookmarkStart w:id="311" w:name="_Toc73043844"/>
      <w:r w:rsidRPr="00866679">
        <w:t xml:space="preserve">Table </w:t>
      </w:r>
      <w:fldSimple w:instr=" SEQ Table \* ARABIC ">
        <w:r w:rsidR="00D96667">
          <w:rPr>
            <w:noProof/>
          </w:rPr>
          <w:t>3</w:t>
        </w:r>
      </w:fldSimple>
      <w:bookmarkEnd w:id="310"/>
      <w:r w:rsidRPr="00866679">
        <w:t xml:space="preserve"> </w:t>
      </w:r>
      <w:r w:rsidR="007153E1" w:rsidRPr="00866679">
        <w:t>Audio MPD elements and attributes</w:t>
      </w:r>
      <w:bookmarkEnd w:id="311"/>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A0" w:firstRow="1" w:lastRow="0" w:firstColumn="1" w:lastColumn="0" w:noHBand="0" w:noVBand="0"/>
      </w:tblPr>
      <w:tblGrid>
        <w:gridCol w:w="3410"/>
        <w:gridCol w:w="720"/>
        <w:gridCol w:w="5489"/>
      </w:tblGrid>
      <w:tr w:rsidR="00FE57BE" w:rsidRPr="00006CA1" w14:paraId="64CFBA23" w14:textId="77777777" w:rsidTr="00D96667">
        <w:trPr>
          <w:trHeight w:val="40"/>
          <w:tblHeader/>
        </w:trPr>
        <w:tc>
          <w:tcPr>
            <w:tcW w:w="1773" w:type="pct"/>
            <w:tcBorders>
              <w:top w:val="single" w:sz="8" w:space="0" w:color="auto"/>
              <w:bottom w:val="single" w:sz="8" w:space="0" w:color="auto"/>
            </w:tcBorders>
            <w:shd w:val="clear" w:color="auto" w:fill="E7E6E6" w:themeFill="background2"/>
            <w:vAlign w:val="center"/>
          </w:tcPr>
          <w:p w14:paraId="4346663C" w14:textId="77777777" w:rsidR="00FE57BE" w:rsidRPr="00F31E0A" w:rsidRDefault="00FE57BE" w:rsidP="00D96667">
            <w:pPr>
              <w:pStyle w:val="TAH"/>
            </w:pPr>
            <w:r>
              <w:t>Element or Attribute</w:t>
            </w:r>
          </w:p>
        </w:tc>
        <w:tc>
          <w:tcPr>
            <w:tcW w:w="374" w:type="pct"/>
            <w:tcBorders>
              <w:top w:val="single" w:sz="8" w:space="0" w:color="auto"/>
              <w:bottom w:val="single" w:sz="8" w:space="0" w:color="auto"/>
            </w:tcBorders>
            <w:shd w:val="clear" w:color="auto" w:fill="E7E6E6" w:themeFill="background2"/>
            <w:vAlign w:val="center"/>
          </w:tcPr>
          <w:p w14:paraId="7ECCECFA" w14:textId="6875CE18" w:rsidR="00FE57BE" w:rsidRPr="00006CA1" w:rsidRDefault="00FE57BE" w:rsidP="00D96667">
            <w:pPr>
              <w:pStyle w:val="TAH"/>
            </w:pPr>
            <w:commentRangeStart w:id="312"/>
            <w:r w:rsidRPr="00006CA1">
              <w:t>Use</w:t>
            </w:r>
            <w:del w:id="313" w:author="Phillip Maness" w:date="2021-06-09T13:24:00Z">
              <w:r w:rsidRPr="00006CA1" w:rsidDel="00832767">
                <w:delText xml:space="preserve"> for media type</w:delText>
              </w:r>
            </w:del>
            <w:commentRangeEnd w:id="312"/>
            <w:r w:rsidR="00D96667">
              <w:rPr>
                <w:rStyle w:val="CommentReference"/>
                <w:rFonts w:ascii="Times New Roman" w:hAnsi="Times New Roman"/>
                <w:b w:val="0"/>
              </w:rPr>
              <w:commentReference w:id="312"/>
            </w:r>
          </w:p>
        </w:tc>
        <w:tc>
          <w:tcPr>
            <w:tcW w:w="2853" w:type="pct"/>
            <w:tcBorders>
              <w:top w:val="single" w:sz="8" w:space="0" w:color="auto"/>
              <w:bottom w:val="single" w:sz="8" w:space="0" w:color="auto"/>
            </w:tcBorders>
            <w:shd w:val="clear" w:color="auto" w:fill="E7E6E6" w:themeFill="background2"/>
            <w:vAlign w:val="center"/>
          </w:tcPr>
          <w:p w14:paraId="16AC2337" w14:textId="77777777" w:rsidR="00FE57BE" w:rsidRPr="00006CA1" w:rsidRDefault="00FE57BE" w:rsidP="00D96667">
            <w:pPr>
              <w:pStyle w:val="TAH"/>
            </w:pPr>
            <w:r>
              <w:t>Value</w:t>
            </w:r>
          </w:p>
        </w:tc>
      </w:tr>
      <w:tr w:rsidR="00FE57BE" w:rsidRPr="00006CA1" w14:paraId="580A744D" w14:textId="77777777" w:rsidTr="00D96667">
        <w:trPr>
          <w:trHeight w:val="40"/>
        </w:trPr>
        <w:tc>
          <w:tcPr>
            <w:tcW w:w="1773" w:type="pct"/>
            <w:tcBorders>
              <w:top w:val="single" w:sz="8" w:space="0" w:color="auto"/>
            </w:tcBorders>
            <w:vAlign w:val="center"/>
          </w:tcPr>
          <w:p w14:paraId="1024C3A8" w14:textId="77777777" w:rsidR="00FE57BE" w:rsidRPr="005A3C7C" w:rsidDel="004C6546" w:rsidRDefault="00FE57BE" w:rsidP="00D96667">
            <w:pPr>
              <w:pStyle w:val="BodyText"/>
              <w:rPr>
                <w:rStyle w:val="Attribute"/>
              </w:rPr>
            </w:pPr>
            <w:r w:rsidRPr="005A3C7C">
              <w:rPr>
                <w:rStyle w:val="Attribute"/>
              </w:rPr>
              <w:t>@mimeType</w:t>
            </w:r>
          </w:p>
        </w:tc>
        <w:tc>
          <w:tcPr>
            <w:tcW w:w="374" w:type="pct"/>
            <w:tcBorders>
              <w:top w:val="single" w:sz="8" w:space="0" w:color="auto"/>
            </w:tcBorders>
            <w:vAlign w:val="center"/>
          </w:tcPr>
          <w:p w14:paraId="6D72CFEE" w14:textId="77777777" w:rsidR="00FE57BE" w:rsidRPr="00006CA1" w:rsidRDefault="00FE57BE" w:rsidP="00D96667">
            <w:pPr>
              <w:pStyle w:val="TAC"/>
              <w:rPr>
                <w:lang w:eastAsia="zh-CN"/>
              </w:rPr>
            </w:pPr>
            <w:r w:rsidRPr="00006CA1">
              <w:rPr>
                <w:lang w:eastAsia="zh-CN"/>
              </w:rPr>
              <w:t>M</w:t>
            </w:r>
          </w:p>
        </w:tc>
        <w:tc>
          <w:tcPr>
            <w:tcW w:w="2853" w:type="pct"/>
            <w:tcBorders>
              <w:top w:val="single" w:sz="8" w:space="0" w:color="auto"/>
            </w:tcBorders>
            <w:vAlign w:val="center"/>
          </w:tcPr>
          <w:p w14:paraId="689FDDBC" w14:textId="5FBF50D7" w:rsidR="00FE57BE" w:rsidRPr="00B531B0" w:rsidRDefault="00FE57BE" w:rsidP="00D96667">
            <w:pPr>
              <w:pStyle w:val="TAL"/>
              <w:rPr>
                <w:rStyle w:val="Attribute"/>
              </w:rPr>
            </w:pPr>
            <w:r w:rsidRPr="00B531B0">
              <w:rPr>
                <w:rStyle w:val="Attribute"/>
              </w:rPr>
              <w:t>audio/</w:t>
            </w:r>
            <w:del w:id="314" w:author="Phillip Maness" w:date="2021-06-09T12:52:00Z">
              <w:r w:rsidRPr="00B531B0" w:rsidDel="00754C8D">
                <w:rPr>
                  <w:rStyle w:val="Attribute"/>
                </w:rPr>
                <w:delText>MP4</w:delText>
              </w:r>
            </w:del>
            <w:ins w:id="315" w:author="Phillip Maness" w:date="2021-06-09T12:52:00Z">
              <w:r w:rsidR="00754C8D">
                <w:rPr>
                  <w:rStyle w:val="Attribute"/>
                </w:rPr>
                <w:t>mp</w:t>
              </w:r>
              <w:r w:rsidR="00754C8D" w:rsidRPr="00B531B0">
                <w:rPr>
                  <w:rStyle w:val="Attribute"/>
                </w:rPr>
                <w:t>4</w:t>
              </w:r>
            </w:ins>
          </w:p>
        </w:tc>
      </w:tr>
      <w:tr w:rsidR="00FE57BE" w:rsidRPr="00006CA1" w14:paraId="3C17464B" w14:textId="77777777" w:rsidTr="00D96667">
        <w:tc>
          <w:tcPr>
            <w:tcW w:w="1773" w:type="pct"/>
            <w:vAlign w:val="center"/>
          </w:tcPr>
          <w:p w14:paraId="241C833E" w14:textId="77777777" w:rsidR="00FE57BE" w:rsidRPr="005A3C7C" w:rsidRDefault="00FE57BE" w:rsidP="00880925">
            <w:pPr>
              <w:pStyle w:val="BodyText"/>
              <w:keepNext w:val="0"/>
              <w:rPr>
                <w:rStyle w:val="Attribute"/>
              </w:rPr>
            </w:pPr>
            <w:r w:rsidRPr="005A3C7C">
              <w:rPr>
                <w:rStyle w:val="Attribute"/>
              </w:rPr>
              <w:t>@codecs</w:t>
            </w:r>
          </w:p>
        </w:tc>
        <w:tc>
          <w:tcPr>
            <w:tcW w:w="374" w:type="pct"/>
            <w:vAlign w:val="center"/>
          </w:tcPr>
          <w:p w14:paraId="74E3B01F" w14:textId="77777777" w:rsidR="00FE57BE" w:rsidRPr="00006CA1" w:rsidRDefault="00FE57BE" w:rsidP="00D96667">
            <w:pPr>
              <w:pStyle w:val="TAC"/>
              <w:rPr>
                <w:lang w:eastAsia="zh-CN"/>
              </w:rPr>
            </w:pPr>
            <w:r>
              <w:rPr>
                <w:lang w:eastAsia="zh-CN"/>
              </w:rPr>
              <w:t>M</w:t>
            </w:r>
          </w:p>
        </w:tc>
        <w:tc>
          <w:tcPr>
            <w:tcW w:w="2853" w:type="pct"/>
            <w:vAlign w:val="center"/>
          </w:tcPr>
          <w:p w14:paraId="5DE883DB" w14:textId="13792681" w:rsidR="00FE57BE" w:rsidRPr="00FA3EE2" w:rsidRDefault="00FE57BE" w:rsidP="00880925">
            <w:pPr>
              <w:pStyle w:val="TAL"/>
              <w:keepNext w:val="0"/>
              <w:rPr>
                <w:rStyle w:val="Attribute"/>
              </w:rPr>
            </w:pPr>
            <w:r w:rsidRPr="000F20A6">
              <w:t xml:space="preserve">The value of the codecs attribute shall be created according to the syntax described in RFC 6381 </w:t>
            </w:r>
            <w:r w:rsidRPr="000F20A6">
              <w:fldChar w:fldCharType="begin"/>
            </w:r>
            <w:r w:rsidRPr="000F20A6">
              <w:instrText xml:space="preserve"> REF _Ref72325994 \r \h </w:instrText>
            </w:r>
            <w:r>
              <w:instrText xml:space="preserve"> \* MERGEFORMAT </w:instrText>
            </w:r>
            <w:r w:rsidRPr="000F20A6">
              <w:fldChar w:fldCharType="separate"/>
            </w:r>
            <w:r w:rsidR="00D96667">
              <w:t>[10]</w:t>
            </w:r>
            <w:r w:rsidRPr="000F20A6">
              <w:fldChar w:fldCharType="end"/>
            </w:r>
            <w:r w:rsidRPr="000F20A6">
              <w:t>.</w:t>
            </w:r>
            <w:r>
              <w:t xml:space="preserve"> If </w:t>
            </w:r>
            <w:r w:rsidRPr="005A3C7C">
              <w:rPr>
                <w:rStyle w:val="Attribute"/>
              </w:rPr>
              <w:t>@mimeType</w:t>
            </w:r>
            <w:r>
              <w:t xml:space="preserve"> is set to </w:t>
            </w:r>
            <w:r>
              <w:rPr>
                <w:rStyle w:val="Attribute"/>
              </w:rPr>
              <w:t>"</w:t>
            </w:r>
            <w:r w:rsidRPr="00B531B0">
              <w:rPr>
                <w:rStyle w:val="Attribute"/>
              </w:rPr>
              <w:t>audio/mp4</w:t>
            </w:r>
            <w:r>
              <w:rPr>
                <w:rStyle w:val="Attribute"/>
              </w:rPr>
              <w:t>"</w:t>
            </w:r>
            <w:r>
              <w:t>, then this element s</w:t>
            </w:r>
            <w:r w:rsidRPr="00006CA1">
              <w:t xml:space="preserve">hall </w:t>
            </w:r>
            <w:r>
              <w:t xml:space="preserve">be present and </w:t>
            </w:r>
            <w:r w:rsidRPr="00006CA1">
              <w:t xml:space="preserve">set to </w:t>
            </w:r>
            <w:r>
              <w:t xml:space="preserve">one of the </w:t>
            </w:r>
            <w:r w:rsidRPr="005A3C7C">
              <w:rPr>
                <w:rStyle w:val="Attribute"/>
              </w:rPr>
              <w:t>@codecs</w:t>
            </w:r>
            <w:r>
              <w:t xml:space="preserve"> values defined in </w:t>
            </w:r>
            <w:r w:rsidR="007153E1">
              <w:fldChar w:fldCharType="begin"/>
            </w:r>
            <w:r w:rsidR="007153E1">
              <w:instrText xml:space="preserve"> REF _Ref68704542 \h </w:instrText>
            </w:r>
            <w:r w:rsidR="007153E1">
              <w:fldChar w:fldCharType="separate"/>
            </w:r>
            <w:ins w:id="316" w:author="Phillip Maness" w:date="2021-06-09T22:35:00Z">
              <w:r w:rsidR="00D96667" w:rsidRPr="00866679">
                <w:t xml:space="preserve">Table </w:t>
              </w:r>
              <w:r w:rsidR="00D96667">
                <w:rPr>
                  <w:noProof/>
                </w:rPr>
                <w:t>1</w:t>
              </w:r>
            </w:ins>
            <w:del w:id="317" w:author="Phillip Maness" w:date="2021-06-09T22:35:00Z">
              <w:r w:rsidR="00E3597D" w:rsidRPr="00866679" w:rsidDel="00D96667">
                <w:delText xml:space="preserve">Table </w:delText>
              </w:r>
              <w:r w:rsidR="00E3597D" w:rsidDel="00D96667">
                <w:rPr>
                  <w:noProof/>
                </w:rPr>
                <w:delText>1</w:delText>
              </w:r>
            </w:del>
            <w:r w:rsidR="007153E1">
              <w:fldChar w:fldCharType="end"/>
            </w:r>
            <w:r w:rsidR="007153E1">
              <w:t>.</w:t>
            </w:r>
          </w:p>
        </w:tc>
      </w:tr>
      <w:tr w:rsidR="00687FA7" w:rsidRPr="00006CA1" w14:paraId="6DFFCE79" w14:textId="77777777" w:rsidTr="00D96667">
        <w:trPr>
          <w:ins w:id="318" w:author="Phillip Maness" w:date="2021-06-09T13:01:00Z"/>
        </w:trPr>
        <w:tc>
          <w:tcPr>
            <w:tcW w:w="1773" w:type="pct"/>
            <w:vAlign w:val="center"/>
          </w:tcPr>
          <w:p w14:paraId="1FFC5448" w14:textId="57942FC2" w:rsidR="00687FA7" w:rsidRPr="00D96667" w:rsidRDefault="00687FA7" w:rsidP="00687FA7">
            <w:pPr>
              <w:pStyle w:val="BodyText"/>
              <w:keepNext w:val="0"/>
              <w:rPr>
                <w:ins w:id="319" w:author="Phillip Maness" w:date="2021-06-09T13:01:00Z"/>
                <w:rStyle w:val="Element"/>
              </w:rPr>
            </w:pPr>
            <w:ins w:id="320" w:author="Phillip Maness" w:date="2021-06-09T13:01:00Z">
              <w:r w:rsidRPr="00D96667">
                <w:rPr>
                  <w:rStyle w:val="Element"/>
                </w:rPr>
                <w:t>Role</w:t>
              </w:r>
            </w:ins>
          </w:p>
        </w:tc>
        <w:tc>
          <w:tcPr>
            <w:tcW w:w="374" w:type="pct"/>
            <w:vAlign w:val="center"/>
          </w:tcPr>
          <w:p w14:paraId="2E3A04C8" w14:textId="08444DF2" w:rsidR="00687FA7" w:rsidRDefault="00687FA7" w:rsidP="00D96667">
            <w:pPr>
              <w:pStyle w:val="TAC"/>
              <w:rPr>
                <w:ins w:id="321" w:author="Phillip Maness" w:date="2021-06-09T13:01:00Z"/>
                <w:lang w:eastAsia="zh-CN"/>
              </w:rPr>
            </w:pPr>
            <w:ins w:id="322" w:author="Phillip Maness" w:date="2021-06-09T13:02:00Z">
              <w:r>
                <w:rPr>
                  <w:lang w:eastAsia="zh-CN"/>
                </w:rPr>
                <w:t>M</w:t>
              </w:r>
            </w:ins>
          </w:p>
        </w:tc>
        <w:tc>
          <w:tcPr>
            <w:tcW w:w="2853" w:type="pct"/>
            <w:vAlign w:val="center"/>
          </w:tcPr>
          <w:p w14:paraId="02D63019" w14:textId="4D86A8DA" w:rsidR="00687FA7" w:rsidRPr="000F20A6" w:rsidRDefault="00832767" w:rsidP="00687FA7">
            <w:pPr>
              <w:pStyle w:val="TAL"/>
              <w:keepNext w:val="0"/>
              <w:rPr>
                <w:ins w:id="323" w:author="Phillip Maness" w:date="2021-06-09T13:01:00Z"/>
              </w:rPr>
            </w:pPr>
            <w:commentRangeStart w:id="324"/>
            <w:ins w:id="325" w:author="Phillip Maness" w:date="2021-06-09T13:20:00Z">
              <w:r>
                <w:rPr>
                  <w:rStyle w:val="Namespace"/>
                  <w:rFonts w:ascii="Arial" w:hAnsi="Arial"/>
                  <w:sz w:val="18"/>
                </w:rPr>
                <w:t xml:space="preserve">shall </w:t>
              </w:r>
            </w:ins>
            <w:commentRangeEnd w:id="324"/>
            <w:ins w:id="326" w:author="Phillip Maness" w:date="2021-06-09T22:17:00Z">
              <w:r w:rsidR="00ED75A9">
                <w:rPr>
                  <w:rStyle w:val="CommentReference"/>
                  <w:rFonts w:ascii="Times New Roman" w:hAnsi="Times New Roman"/>
                </w:rPr>
                <w:commentReference w:id="324"/>
              </w:r>
            </w:ins>
            <w:ins w:id="327" w:author="Phillip Maness" w:date="2021-06-09T13:20:00Z">
              <w:r>
                <w:rPr>
                  <w:rStyle w:val="Namespace"/>
                  <w:rFonts w:ascii="Arial" w:hAnsi="Arial"/>
                  <w:sz w:val="18"/>
                </w:rPr>
                <w:t xml:space="preserve">use </w:t>
              </w:r>
            </w:ins>
            <w:ins w:id="328" w:author="Phillip Maness" w:date="2021-06-09T13:19:00Z">
              <w:r w:rsidRPr="00D96667">
                <w:rPr>
                  <w:rStyle w:val="Namespace"/>
                  <w:rFonts w:ascii="Arial" w:hAnsi="Arial"/>
                  <w:sz w:val="18"/>
                </w:rPr>
                <w:t xml:space="preserve">the schema </w:t>
              </w:r>
              <w:r>
                <w:rPr>
                  <w:rStyle w:val="Namespace"/>
                  <w:rFonts w:ascii="Arial" w:hAnsi="Arial"/>
                  <w:sz w:val="18"/>
                </w:rPr>
                <w:t>"</w:t>
              </w:r>
            </w:ins>
            <w:ins w:id="329" w:author="Phillip Maness" w:date="2021-06-09T13:04:00Z">
              <w:r w:rsidR="00687FA7" w:rsidRPr="00D96667">
                <w:rPr>
                  <w:rStyle w:val="Namespace"/>
                </w:rPr>
                <w:t>urn:mpeg:dash:role:2011</w:t>
              </w:r>
            </w:ins>
            <w:ins w:id="330" w:author="Phillip Maness" w:date="2021-06-09T13:19:00Z">
              <w:r>
                <w:rPr>
                  <w:rStyle w:val="Namespace"/>
                </w:rPr>
                <w:t>"</w:t>
              </w:r>
              <w:r w:rsidRPr="00D96667">
                <w:rPr>
                  <w:rStyle w:val="Namespace"/>
                  <w:rFonts w:ascii="Arial" w:hAnsi="Arial"/>
                  <w:sz w:val="18"/>
                </w:rPr>
                <w:t xml:space="preserve"> </w:t>
              </w:r>
            </w:ins>
            <w:ins w:id="331" w:author="Phillip Maness" w:date="2021-06-09T22:21:00Z">
              <w:r w:rsidR="00ED75A9">
                <w:rPr>
                  <w:rStyle w:val="Namespace"/>
                  <w:rFonts w:ascii="Arial" w:hAnsi="Arial"/>
                  <w:sz w:val="18"/>
                </w:rPr>
                <w:t xml:space="preserve">which is </w:t>
              </w:r>
            </w:ins>
            <w:ins w:id="332" w:author="Phillip Maness" w:date="2021-06-09T13:19:00Z">
              <w:r w:rsidRPr="00D96667">
                <w:rPr>
                  <w:rStyle w:val="Namespace"/>
                  <w:rFonts w:ascii="Arial" w:hAnsi="Arial"/>
                  <w:sz w:val="18"/>
                </w:rPr>
                <w:t xml:space="preserve">defined in </w:t>
              </w:r>
              <w:r w:rsidRPr="007E7BC4">
                <w:t xml:space="preserve">23009-1 </w:t>
              </w:r>
              <w:r w:rsidRPr="007E7BC4">
                <w:fldChar w:fldCharType="begin"/>
              </w:r>
              <w:r w:rsidRPr="007E7BC4">
                <w:instrText xml:space="preserve"> REF _Ref72252121 \r \h  \* MERGEFORMAT </w:instrText>
              </w:r>
            </w:ins>
            <w:ins w:id="333" w:author="Phillip Maness" w:date="2021-06-09T13:19:00Z">
              <w:r w:rsidRPr="007E7BC4">
                <w:fldChar w:fldCharType="separate"/>
              </w:r>
            </w:ins>
            <w:ins w:id="334" w:author="Phillip Maness" w:date="2021-06-09T22:35:00Z">
              <w:r w:rsidR="00D96667">
                <w:t>[1]</w:t>
              </w:r>
            </w:ins>
            <w:ins w:id="335" w:author="Phillip Maness" w:date="2021-06-09T13:19:00Z">
              <w:r w:rsidRPr="007E7BC4">
                <w:fldChar w:fldCharType="end"/>
              </w:r>
            </w:ins>
          </w:p>
        </w:tc>
      </w:tr>
      <w:tr w:rsidR="005D7D7E" w:rsidRPr="00006CA1" w14:paraId="408C304E" w14:textId="77777777" w:rsidTr="00D96667">
        <w:trPr>
          <w:ins w:id="336" w:author="Phillip Maness" w:date="2021-06-09T13:05:00Z"/>
        </w:trPr>
        <w:tc>
          <w:tcPr>
            <w:tcW w:w="1773" w:type="pct"/>
            <w:vAlign w:val="center"/>
          </w:tcPr>
          <w:p w14:paraId="5BD5201D" w14:textId="77777777" w:rsidR="005D7D7E" w:rsidRPr="00FA3EE2" w:rsidRDefault="005D7D7E" w:rsidP="00A72CCD">
            <w:pPr>
              <w:pStyle w:val="BodyText"/>
              <w:keepNext w:val="0"/>
              <w:rPr>
                <w:ins w:id="337" w:author="Phillip Maness" w:date="2021-06-09T13:05:00Z"/>
                <w:rStyle w:val="Element"/>
              </w:rPr>
            </w:pPr>
            <w:ins w:id="338" w:author="Phillip Maness" w:date="2021-06-09T13:05:00Z">
              <w:r w:rsidRPr="00FA3EE2">
                <w:rPr>
                  <w:rStyle w:val="Element"/>
                </w:rPr>
                <w:t>AudioChannelConfiguration</w:t>
              </w:r>
            </w:ins>
          </w:p>
        </w:tc>
        <w:tc>
          <w:tcPr>
            <w:tcW w:w="374" w:type="pct"/>
            <w:vAlign w:val="center"/>
          </w:tcPr>
          <w:p w14:paraId="1A3DE2C9" w14:textId="77777777" w:rsidR="005D7D7E" w:rsidRDefault="005D7D7E" w:rsidP="00D96667">
            <w:pPr>
              <w:pStyle w:val="TAC"/>
              <w:rPr>
                <w:ins w:id="339" w:author="Phillip Maness" w:date="2021-06-09T13:05:00Z"/>
                <w:lang w:eastAsia="zh-CN"/>
              </w:rPr>
            </w:pPr>
            <w:ins w:id="340" w:author="Phillip Maness" w:date="2021-06-09T13:05:00Z">
              <w:r>
                <w:rPr>
                  <w:lang w:eastAsia="zh-CN"/>
                </w:rPr>
                <w:t>0..N</w:t>
              </w:r>
            </w:ins>
          </w:p>
        </w:tc>
        <w:tc>
          <w:tcPr>
            <w:tcW w:w="2853" w:type="pct"/>
            <w:vAlign w:val="center"/>
          </w:tcPr>
          <w:p w14:paraId="53320239" w14:textId="5F142D0D" w:rsidR="005D7D7E" w:rsidRPr="00FA5507" w:rsidRDefault="005D7D7E" w:rsidP="00A72CCD">
            <w:pPr>
              <w:pStyle w:val="TAL"/>
              <w:keepNext w:val="0"/>
              <w:rPr>
                <w:ins w:id="341" w:author="Phillip Maness" w:date="2021-06-09T13:05:00Z"/>
                <w:highlight w:val="yellow"/>
              </w:rPr>
            </w:pPr>
            <w:ins w:id="342" w:author="Phillip Maness" w:date="2021-06-09T13:05:00Z">
              <w:r w:rsidRPr="00FA5507">
                <w:rPr>
                  <w:highlight w:val="yellow"/>
                </w:rPr>
                <w:t>the d</w:t>
              </w:r>
              <w:r w:rsidRPr="00FA5507">
                <w:rPr>
                  <w:rFonts w:eastAsia="Calibri"/>
                  <w:highlight w:val="yellow"/>
                </w:rPr>
                <w:t xml:space="preserve">efault schema </w:t>
              </w:r>
              <w:r w:rsidRPr="00FA5507">
                <w:rPr>
                  <w:highlight w:val="yellow"/>
                </w:rPr>
                <w:t xml:space="preserve">for all audio codecs is </w:t>
              </w:r>
              <w:r w:rsidRPr="00FA5507">
                <w:rPr>
                  <w:rStyle w:val="Namespace"/>
                  <w:highlight w:val="yellow"/>
                </w:rPr>
                <w:t>urn:mpeg:mpegB:cicp:ChannelConfiguration</w:t>
              </w:r>
              <w:r w:rsidRPr="00FA5507">
                <w:rPr>
                  <w:rFonts w:eastAsia="Calibri"/>
                  <w:highlight w:val="yellow"/>
                </w:rPr>
                <w:t xml:space="preserve"> as defined in ISO/IEC 23091-3</w:t>
              </w:r>
              <w:r w:rsidRPr="00FA5507">
                <w:rPr>
                  <w:rFonts w:eastAsia="Calibri"/>
                  <w:highlight w:val="yellow"/>
                </w:rPr>
                <w:fldChar w:fldCharType="begin"/>
              </w:r>
              <w:r w:rsidRPr="00FA5507">
                <w:rPr>
                  <w:rFonts w:eastAsia="Calibri"/>
                  <w:highlight w:val="yellow"/>
                </w:rPr>
                <w:instrText xml:space="preserve"> REF _Ref72252413 \n \h </w:instrText>
              </w:r>
              <w:r>
                <w:rPr>
                  <w:rFonts w:eastAsia="Calibri"/>
                  <w:highlight w:val="yellow"/>
                </w:rPr>
                <w:instrText xml:space="preserve"> \* MERGEFORMAT </w:instrText>
              </w:r>
            </w:ins>
            <w:r w:rsidRPr="00FA5507">
              <w:rPr>
                <w:rFonts w:eastAsia="Calibri"/>
                <w:highlight w:val="yellow"/>
              </w:rPr>
            </w:r>
            <w:ins w:id="343" w:author="Phillip Maness" w:date="2021-06-09T13:05:00Z">
              <w:r w:rsidRPr="00FA5507">
                <w:rPr>
                  <w:rFonts w:eastAsia="Calibri"/>
                  <w:highlight w:val="yellow"/>
                </w:rPr>
                <w:fldChar w:fldCharType="separate"/>
              </w:r>
            </w:ins>
            <w:ins w:id="344" w:author="Phillip Maness" w:date="2021-06-09T22:35:00Z">
              <w:r w:rsidR="00D96667">
                <w:rPr>
                  <w:rFonts w:eastAsia="Calibri"/>
                  <w:highlight w:val="yellow"/>
                </w:rPr>
                <w:t>[3]</w:t>
              </w:r>
            </w:ins>
            <w:ins w:id="345" w:author="Phillip Maness" w:date="2021-06-09T13:05:00Z">
              <w:r w:rsidRPr="00FA5507">
                <w:rPr>
                  <w:rFonts w:eastAsia="Calibri"/>
                  <w:highlight w:val="yellow"/>
                </w:rPr>
                <w:fldChar w:fldCharType="end"/>
              </w:r>
              <w:r w:rsidRPr="00FA5507">
                <w:rPr>
                  <w:rFonts w:eastAsia="Calibri"/>
                  <w:highlight w:val="yellow"/>
                </w:rPr>
                <w:t>. Alternate namespaces are described in the codec specific clauses</w:t>
              </w:r>
            </w:ins>
          </w:p>
        </w:tc>
      </w:tr>
      <w:tr w:rsidR="005D7D7E" w:rsidRPr="00006CA1" w14:paraId="7F41864C" w14:textId="77777777" w:rsidTr="00D96667">
        <w:trPr>
          <w:ins w:id="346" w:author="Phillip Maness" w:date="2021-06-09T13:05:00Z"/>
        </w:trPr>
        <w:tc>
          <w:tcPr>
            <w:tcW w:w="1773" w:type="pct"/>
            <w:vAlign w:val="center"/>
          </w:tcPr>
          <w:p w14:paraId="33C7E819" w14:textId="0A44BB18" w:rsidR="005D7D7E" w:rsidRPr="005A3C7C" w:rsidRDefault="005D7D7E" w:rsidP="005D7D7E">
            <w:pPr>
              <w:pStyle w:val="BodyText"/>
              <w:keepNext w:val="0"/>
              <w:rPr>
                <w:ins w:id="347" w:author="Phillip Maness" w:date="2021-06-09T13:05:00Z"/>
                <w:rStyle w:val="Attribute"/>
              </w:rPr>
            </w:pPr>
            <w:ins w:id="348" w:author="Phillip Maness" w:date="2021-06-09T13:07:00Z">
              <w:r w:rsidRPr="005A3C7C">
                <w:rPr>
                  <w:rStyle w:val="Attribute"/>
                </w:rPr>
                <w:t>@audioSamplingRate</w:t>
              </w:r>
            </w:ins>
          </w:p>
        </w:tc>
        <w:tc>
          <w:tcPr>
            <w:tcW w:w="374" w:type="pct"/>
            <w:vAlign w:val="center"/>
          </w:tcPr>
          <w:p w14:paraId="171FCF04" w14:textId="09CA4AB5" w:rsidR="005D7D7E" w:rsidRPr="00006CA1" w:rsidRDefault="005D7D7E" w:rsidP="00D96667">
            <w:pPr>
              <w:pStyle w:val="TAC"/>
              <w:rPr>
                <w:ins w:id="349" w:author="Phillip Maness" w:date="2021-06-09T13:05:00Z"/>
                <w:lang w:eastAsia="zh-CN"/>
              </w:rPr>
            </w:pPr>
            <w:ins w:id="350" w:author="Phillip Maness" w:date="2021-06-09T13:07:00Z">
              <w:r>
                <w:rPr>
                  <w:lang w:eastAsia="zh-CN"/>
                </w:rPr>
                <w:t>O</w:t>
              </w:r>
            </w:ins>
          </w:p>
        </w:tc>
        <w:tc>
          <w:tcPr>
            <w:tcW w:w="2853" w:type="pct"/>
            <w:vAlign w:val="center"/>
          </w:tcPr>
          <w:p w14:paraId="3A558E51" w14:textId="40B578AA" w:rsidR="005D7D7E" w:rsidRDefault="00ED75A9" w:rsidP="005D7D7E">
            <w:pPr>
              <w:pStyle w:val="TAL"/>
              <w:keepNext w:val="0"/>
              <w:rPr>
                <w:ins w:id="351" w:author="Phillip Maness" w:date="2021-06-09T13:05:00Z"/>
              </w:rPr>
            </w:pPr>
            <w:ins w:id="352" w:author="Phillip Maness" w:date="2021-06-09T22:22:00Z">
              <w:r>
                <w:t xml:space="preserve">use </w:t>
              </w:r>
            </w:ins>
            <w:ins w:id="353" w:author="Phillip Maness" w:date="2021-06-09T13:07:00Z">
              <w:r w:rsidR="005D7D7E">
                <w:t xml:space="preserve">as defined in 23009-1 </w:t>
              </w:r>
              <w:r w:rsidR="005D7D7E">
                <w:fldChar w:fldCharType="begin"/>
              </w:r>
              <w:r w:rsidR="005D7D7E">
                <w:instrText xml:space="preserve"> REF _Ref72252121 \r \h </w:instrText>
              </w:r>
            </w:ins>
            <w:ins w:id="354" w:author="Phillip Maness" w:date="2021-06-09T13:07:00Z">
              <w:r w:rsidR="005D7D7E">
                <w:fldChar w:fldCharType="separate"/>
              </w:r>
            </w:ins>
            <w:ins w:id="355" w:author="Phillip Maness" w:date="2021-06-09T22:35:00Z">
              <w:r w:rsidR="00D96667">
                <w:t>[1]</w:t>
              </w:r>
            </w:ins>
            <w:ins w:id="356" w:author="Phillip Maness" w:date="2021-06-09T13:07:00Z">
              <w:r w:rsidR="005D7D7E">
                <w:fldChar w:fldCharType="end"/>
              </w:r>
            </w:ins>
          </w:p>
        </w:tc>
      </w:tr>
      <w:tr w:rsidR="005D7D7E" w:rsidRPr="00006CA1" w14:paraId="73744D28" w14:textId="77777777" w:rsidTr="00D96667">
        <w:tc>
          <w:tcPr>
            <w:tcW w:w="1773" w:type="pct"/>
            <w:vAlign w:val="center"/>
          </w:tcPr>
          <w:p w14:paraId="63F08E00" w14:textId="228E9080" w:rsidR="005D7D7E" w:rsidRPr="005A3C7C" w:rsidRDefault="005D7D7E" w:rsidP="005D7D7E">
            <w:pPr>
              <w:pStyle w:val="BodyText"/>
              <w:keepNext w:val="0"/>
              <w:rPr>
                <w:rStyle w:val="Attribute"/>
              </w:rPr>
            </w:pPr>
            <w:ins w:id="357" w:author="Phillip Maness" w:date="2021-06-09T13:07:00Z">
              <w:r w:rsidRPr="005A3C7C">
                <w:rPr>
                  <w:rStyle w:val="Attribute"/>
                </w:rPr>
                <w:t>@lang</w:t>
              </w:r>
            </w:ins>
            <w:del w:id="358" w:author="Phillip Maness" w:date="2021-06-09T13:06:00Z">
              <w:r w:rsidRPr="005A3C7C" w:rsidDel="005D7D7E">
                <w:rPr>
                  <w:rStyle w:val="Attribute"/>
                </w:rPr>
                <w:delText>@lang</w:delText>
              </w:r>
            </w:del>
          </w:p>
        </w:tc>
        <w:tc>
          <w:tcPr>
            <w:tcW w:w="374" w:type="pct"/>
            <w:vAlign w:val="center"/>
          </w:tcPr>
          <w:p w14:paraId="1E847F47" w14:textId="46767098" w:rsidR="005D7D7E" w:rsidRPr="00006CA1" w:rsidRDefault="000F186E" w:rsidP="00D96667">
            <w:pPr>
              <w:pStyle w:val="TAC"/>
            </w:pPr>
            <w:ins w:id="359" w:author="Phillip Maness" w:date="2021-07-01T10:28:00Z">
              <w:r>
                <w:rPr>
                  <w:lang w:eastAsia="zh-CN"/>
                </w:rPr>
                <w:t>M, O</w:t>
              </w:r>
            </w:ins>
            <w:del w:id="360" w:author="Phillip Maness" w:date="2021-06-09T13:06:00Z">
              <w:r w:rsidR="005D7D7E" w:rsidRPr="00006CA1" w:rsidDel="005D7D7E">
                <w:rPr>
                  <w:lang w:eastAsia="zh-CN"/>
                </w:rPr>
                <w:delText>O</w:delText>
              </w:r>
            </w:del>
          </w:p>
        </w:tc>
        <w:tc>
          <w:tcPr>
            <w:tcW w:w="2853" w:type="pct"/>
            <w:vAlign w:val="center"/>
          </w:tcPr>
          <w:p w14:paraId="5C138223" w14:textId="21F12EEC" w:rsidR="005D7D7E" w:rsidRPr="00006CA1" w:rsidRDefault="00ED75A9" w:rsidP="005D7D7E">
            <w:pPr>
              <w:pStyle w:val="TAL"/>
              <w:keepNext w:val="0"/>
            </w:pPr>
            <w:ins w:id="361" w:author="Phillip Maness" w:date="2021-06-09T22:22:00Z">
              <w:r>
                <w:t xml:space="preserve">use </w:t>
              </w:r>
            </w:ins>
            <w:ins w:id="362" w:author="Phillip Maness" w:date="2021-06-09T13:07:00Z">
              <w:r w:rsidR="005D7D7E">
                <w:t xml:space="preserve">as defined in 23009-1 </w:t>
              </w:r>
              <w:r w:rsidR="005D7D7E">
                <w:fldChar w:fldCharType="begin"/>
              </w:r>
              <w:r w:rsidR="005D7D7E">
                <w:instrText xml:space="preserve"> REF _Ref72252121 \r \h </w:instrText>
              </w:r>
            </w:ins>
            <w:ins w:id="363" w:author="Phillip Maness" w:date="2021-06-09T13:07:00Z">
              <w:r w:rsidR="005D7D7E">
                <w:fldChar w:fldCharType="separate"/>
              </w:r>
            </w:ins>
            <w:ins w:id="364" w:author="Phillip Maness" w:date="2021-06-09T22:35:00Z">
              <w:r w:rsidR="00D96667">
                <w:t>[1]</w:t>
              </w:r>
            </w:ins>
            <w:ins w:id="365" w:author="Phillip Maness" w:date="2021-06-09T13:07:00Z">
              <w:r w:rsidR="005D7D7E">
                <w:fldChar w:fldCharType="end"/>
              </w:r>
            </w:ins>
            <w:ins w:id="366" w:author="Phillip Maness" w:date="2021-07-01T10:28:00Z">
              <w:r w:rsidR="000F186E">
                <w:t>, Optional for AdaptationSet</w:t>
              </w:r>
            </w:ins>
            <w:ins w:id="367" w:author="Phillip Maness" w:date="2021-07-01T10:29:00Z">
              <w:r w:rsidR="000F186E">
                <w:t>s referenced by Preselections</w:t>
              </w:r>
            </w:ins>
            <w:del w:id="368" w:author="Phillip Maness" w:date="2021-06-09T13:06:00Z">
              <w:r w:rsidR="005D7D7E" w:rsidDel="005D7D7E">
                <w:delText xml:space="preserve">as defined in 23009-1 </w:delText>
              </w:r>
              <w:r w:rsidR="005D7D7E" w:rsidDel="005D7D7E">
                <w:fldChar w:fldCharType="begin"/>
              </w:r>
              <w:r w:rsidR="005D7D7E" w:rsidDel="005D7D7E">
                <w:delInstrText xml:space="preserve"> REF _Ref72252121 \r \h </w:delInstrText>
              </w:r>
              <w:r w:rsidR="005D7D7E" w:rsidDel="005D7D7E">
                <w:fldChar w:fldCharType="separate"/>
              </w:r>
              <w:r w:rsidR="005D7D7E" w:rsidDel="005D7D7E">
                <w:delText>[1]</w:delText>
              </w:r>
              <w:r w:rsidR="005D7D7E" w:rsidDel="005D7D7E">
                <w:fldChar w:fldCharType="end"/>
              </w:r>
            </w:del>
          </w:p>
        </w:tc>
      </w:tr>
      <w:tr w:rsidR="005D7D7E" w:rsidRPr="00006CA1" w14:paraId="179317D8" w14:textId="77777777" w:rsidTr="00D96667">
        <w:tc>
          <w:tcPr>
            <w:tcW w:w="1773" w:type="pct"/>
            <w:vAlign w:val="center"/>
          </w:tcPr>
          <w:p w14:paraId="4FC0EC92" w14:textId="69B993ED" w:rsidR="005D7D7E" w:rsidRPr="005A3C7C" w:rsidRDefault="005D7D7E" w:rsidP="005D7D7E">
            <w:pPr>
              <w:pStyle w:val="BodyText"/>
              <w:keepNext w:val="0"/>
              <w:rPr>
                <w:rStyle w:val="Attribute"/>
              </w:rPr>
            </w:pPr>
            <w:ins w:id="369" w:author="Phillip Maness" w:date="2021-06-09T13:07:00Z">
              <w:r w:rsidRPr="00076166">
                <w:rPr>
                  <w:rStyle w:val="Attribute"/>
                </w:rPr>
                <w:t>@startWithSAP</w:t>
              </w:r>
            </w:ins>
            <w:del w:id="370" w:author="Phillip Maness" w:date="2021-06-09T13:05:00Z">
              <w:r w:rsidRPr="005A3C7C" w:rsidDel="005D7D7E">
                <w:rPr>
                  <w:rStyle w:val="Attribute"/>
                </w:rPr>
                <w:delText>@audioSamplingRate</w:delText>
              </w:r>
            </w:del>
          </w:p>
        </w:tc>
        <w:tc>
          <w:tcPr>
            <w:tcW w:w="374" w:type="pct"/>
            <w:vAlign w:val="center"/>
          </w:tcPr>
          <w:p w14:paraId="37406C64" w14:textId="0F6CD01B" w:rsidR="005D7D7E" w:rsidRPr="00006CA1" w:rsidRDefault="005D7D7E" w:rsidP="00D96667">
            <w:pPr>
              <w:pStyle w:val="TAC"/>
              <w:rPr>
                <w:lang w:eastAsia="zh-CN"/>
              </w:rPr>
            </w:pPr>
            <w:ins w:id="371" w:author="Phillip Maness" w:date="2021-06-09T13:07:00Z">
              <w:r>
                <w:rPr>
                  <w:lang w:eastAsia="zh-CN"/>
                </w:rPr>
                <w:t>O</w:t>
              </w:r>
            </w:ins>
            <w:del w:id="372" w:author="Phillip Maness" w:date="2021-06-09T13:05:00Z">
              <w:r w:rsidDel="005D7D7E">
                <w:rPr>
                  <w:lang w:eastAsia="zh-CN"/>
                </w:rPr>
                <w:delText>O</w:delText>
              </w:r>
            </w:del>
          </w:p>
        </w:tc>
        <w:tc>
          <w:tcPr>
            <w:tcW w:w="2853" w:type="pct"/>
            <w:vAlign w:val="center"/>
          </w:tcPr>
          <w:p w14:paraId="3D8AF984" w14:textId="7857FB98" w:rsidR="005D7D7E" w:rsidRPr="00006CA1" w:rsidRDefault="005D7D7E" w:rsidP="005D7D7E">
            <w:pPr>
              <w:pStyle w:val="TAL"/>
              <w:keepNext w:val="0"/>
              <w:rPr>
                <w:noProof/>
              </w:rPr>
            </w:pPr>
            <w:ins w:id="373" w:author="Phillip Maness" w:date="2021-06-09T13:07:00Z">
              <w:r>
                <w:rPr>
                  <w:rFonts w:cs="Courier New"/>
                  <w:lang w:eastAsia="zh-CN"/>
                </w:rPr>
                <w:t>If th</w:t>
              </w:r>
            </w:ins>
            <w:ins w:id="374" w:author="Phillip Maness" w:date="2021-06-09T22:18:00Z">
              <w:r w:rsidR="00ED75A9">
                <w:rPr>
                  <w:rFonts w:cs="Courier New"/>
                  <w:lang w:eastAsia="zh-CN"/>
                </w:rPr>
                <w:t>is</w:t>
              </w:r>
            </w:ins>
            <w:ins w:id="375" w:author="Phillip Maness" w:date="2021-06-09T13:07:00Z">
              <w:r>
                <w:rPr>
                  <w:rFonts w:cs="Courier New"/>
                  <w:lang w:eastAsia="zh-CN"/>
                </w:rPr>
                <w:t xml:space="preserve"> attribute is present i</w:t>
              </w:r>
            </w:ins>
            <w:ins w:id="376" w:author="Phillip Maness" w:date="2021-06-09T16:16:00Z">
              <w:r w:rsidR="00682352">
                <w:rPr>
                  <w:rFonts w:cs="Courier New"/>
                  <w:lang w:eastAsia="zh-CN"/>
                </w:rPr>
                <w:t>t</w:t>
              </w:r>
            </w:ins>
            <w:ins w:id="377" w:author="Phillip Maness" w:date="2021-06-09T13:07:00Z">
              <w:r>
                <w:rPr>
                  <w:rFonts w:cs="Courier New"/>
                  <w:lang w:eastAsia="zh-CN"/>
                </w:rPr>
                <w:t xml:space="preserve"> shall be set to </w:t>
              </w:r>
              <w:commentRangeStart w:id="378"/>
              <w:r>
                <w:rPr>
                  <w:rFonts w:cs="Courier New"/>
                  <w:lang w:eastAsia="zh-CN"/>
                </w:rPr>
                <w:t>1</w:t>
              </w:r>
            </w:ins>
            <w:del w:id="379" w:author="Phillip Maness" w:date="2021-06-09T13:05:00Z">
              <w:r w:rsidDel="005D7D7E">
                <w:delText xml:space="preserve">as defined in 23009-1 </w:delText>
              </w:r>
              <w:r w:rsidDel="005D7D7E">
                <w:fldChar w:fldCharType="begin"/>
              </w:r>
              <w:r w:rsidDel="005D7D7E">
                <w:delInstrText xml:space="preserve"> REF _Ref72252121 \r \h </w:delInstrText>
              </w:r>
              <w:r w:rsidDel="005D7D7E">
                <w:fldChar w:fldCharType="separate"/>
              </w:r>
              <w:r w:rsidDel="005D7D7E">
                <w:delText>[1]</w:delText>
              </w:r>
              <w:r w:rsidDel="005D7D7E">
                <w:fldChar w:fldCharType="end"/>
              </w:r>
            </w:del>
            <w:commentRangeEnd w:id="378"/>
            <w:r w:rsidR="00ED75A9">
              <w:rPr>
                <w:rStyle w:val="CommentReference"/>
                <w:rFonts w:ascii="Times New Roman" w:hAnsi="Times New Roman"/>
              </w:rPr>
              <w:commentReference w:id="378"/>
            </w:r>
          </w:p>
        </w:tc>
      </w:tr>
      <w:tr w:rsidR="005D7D7E" w:rsidRPr="00006CA1" w:rsidDel="005D7D7E" w14:paraId="31416A22" w14:textId="6E4C21C2" w:rsidTr="00D96667">
        <w:trPr>
          <w:del w:id="380" w:author="Phillip Maness" w:date="2021-06-09T13:05:00Z"/>
        </w:trPr>
        <w:tc>
          <w:tcPr>
            <w:tcW w:w="1773" w:type="pct"/>
            <w:vAlign w:val="center"/>
          </w:tcPr>
          <w:p w14:paraId="0106799D" w14:textId="58325C83" w:rsidR="005D7D7E" w:rsidRPr="00FA3EE2" w:rsidDel="005D7D7E" w:rsidRDefault="005D7D7E" w:rsidP="005D7D7E">
            <w:pPr>
              <w:pStyle w:val="BodyText"/>
              <w:keepNext w:val="0"/>
              <w:rPr>
                <w:del w:id="381" w:author="Phillip Maness" w:date="2021-06-09T13:05:00Z"/>
                <w:rStyle w:val="Element"/>
              </w:rPr>
            </w:pPr>
            <w:del w:id="382" w:author="Phillip Maness" w:date="2021-06-09T13:05:00Z">
              <w:r w:rsidRPr="00FA3EE2" w:rsidDel="005D7D7E">
                <w:rPr>
                  <w:rStyle w:val="Element"/>
                </w:rPr>
                <w:delText>AudioChannelConfiguration</w:delText>
              </w:r>
            </w:del>
          </w:p>
        </w:tc>
        <w:tc>
          <w:tcPr>
            <w:tcW w:w="374" w:type="pct"/>
            <w:vAlign w:val="center"/>
          </w:tcPr>
          <w:p w14:paraId="70741BBA" w14:textId="17C52C94" w:rsidR="005D7D7E" w:rsidDel="005D7D7E" w:rsidRDefault="005D7D7E" w:rsidP="00D96667">
            <w:pPr>
              <w:pStyle w:val="TAC"/>
              <w:rPr>
                <w:del w:id="383" w:author="Phillip Maness" w:date="2021-06-09T13:05:00Z"/>
                <w:lang w:eastAsia="zh-CN"/>
              </w:rPr>
            </w:pPr>
            <w:del w:id="384" w:author="Phillip Maness" w:date="2021-06-09T13:05:00Z">
              <w:r w:rsidDel="005D7D7E">
                <w:rPr>
                  <w:lang w:eastAsia="zh-CN"/>
                </w:rPr>
                <w:delText>O..N</w:delText>
              </w:r>
            </w:del>
          </w:p>
        </w:tc>
        <w:tc>
          <w:tcPr>
            <w:tcW w:w="2853" w:type="pct"/>
            <w:vAlign w:val="center"/>
          </w:tcPr>
          <w:p w14:paraId="3158A868" w14:textId="495573E6" w:rsidR="005D7D7E" w:rsidRPr="00FA5507" w:rsidDel="005D7D7E" w:rsidRDefault="005D7D7E" w:rsidP="00D96667">
            <w:pPr>
              <w:pStyle w:val="TAC"/>
              <w:rPr>
                <w:del w:id="385" w:author="Phillip Maness" w:date="2021-06-09T13:05:00Z"/>
                <w:highlight w:val="yellow"/>
              </w:rPr>
            </w:pPr>
            <w:del w:id="386" w:author="Phillip Maness" w:date="2021-06-09T13:05:00Z">
              <w:r w:rsidRPr="00FA5507" w:rsidDel="005D7D7E">
                <w:rPr>
                  <w:highlight w:val="yellow"/>
                </w:rPr>
                <w:delText>the d</w:delText>
              </w:r>
              <w:r w:rsidRPr="00FA5507" w:rsidDel="005D7D7E">
                <w:rPr>
                  <w:rFonts w:eastAsia="Calibri"/>
                  <w:highlight w:val="yellow"/>
                </w:rPr>
                <w:delText xml:space="preserve">efault schema </w:delText>
              </w:r>
              <w:r w:rsidRPr="00FA5507" w:rsidDel="005D7D7E">
                <w:rPr>
                  <w:highlight w:val="yellow"/>
                </w:rPr>
                <w:delText xml:space="preserve">for all audio codecs is </w:delText>
              </w:r>
              <w:r w:rsidRPr="00FA5507" w:rsidDel="005D7D7E">
                <w:rPr>
                  <w:rStyle w:val="Namespace"/>
                  <w:highlight w:val="yellow"/>
                </w:rPr>
                <w:delText>urn:mpeg:mpegB:cicp:ChannelConfiguration</w:delText>
              </w:r>
              <w:r w:rsidRPr="00FA5507" w:rsidDel="005D7D7E">
                <w:rPr>
                  <w:rFonts w:eastAsia="Calibri"/>
                  <w:highlight w:val="yellow"/>
                </w:rPr>
                <w:delText xml:space="preserve"> as defined in ISO/IEC 23091-3</w:delText>
              </w:r>
              <w:r w:rsidRPr="00FA5507" w:rsidDel="005D7D7E">
                <w:rPr>
                  <w:rFonts w:eastAsia="Calibri"/>
                  <w:highlight w:val="yellow"/>
                </w:rPr>
                <w:fldChar w:fldCharType="begin"/>
              </w:r>
              <w:r w:rsidRPr="00FA5507" w:rsidDel="005D7D7E">
                <w:rPr>
                  <w:rFonts w:eastAsia="Calibri"/>
                  <w:highlight w:val="yellow"/>
                </w:rPr>
                <w:delInstrText xml:space="preserve"> REF _Ref72252413 \n \h </w:delInstrText>
              </w:r>
              <w:r w:rsidDel="005D7D7E">
                <w:rPr>
                  <w:rFonts w:eastAsia="Calibri"/>
                  <w:highlight w:val="yellow"/>
                </w:rPr>
                <w:delInstrText xml:space="preserve"> \* MERGEFORMAT </w:delInstrText>
              </w:r>
              <w:r w:rsidRPr="00FA5507" w:rsidDel="005D7D7E">
                <w:rPr>
                  <w:rFonts w:eastAsia="Calibri"/>
                  <w:highlight w:val="yellow"/>
                </w:rPr>
              </w:r>
              <w:r w:rsidRPr="00FA5507" w:rsidDel="005D7D7E">
                <w:rPr>
                  <w:rFonts w:eastAsia="Calibri"/>
                  <w:highlight w:val="yellow"/>
                </w:rPr>
                <w:fldChar w:fldCharType="separate"/>
              </w:r>
              <w:r w:rsidDel="005D7D7E">
                <w:rPr>
                  <w:rFonts w:eastAsia="Calibri"/>
                  <w:highlight w:val="yellow"/>
                </w:rPr>
                <w:delText>[2]</w:delText>
              </w:r>
              <w:r w:rsidRPr="00FA5507" w:rsidDel="005D7D7E">
                <w:rPr>
                  <w:rFonts w:eastAsia="Calibri"/>
                  <w:highlight w:val="yellow"/>
                </w:rPr>
                <w:fldChar w:fldCharType="end"/>
              </w:r>
              <w:r w:rsidRPr="00FA5507" w:rsidDel="005D7D7E">
                <w:rPr>
                  <w:rFonts w:eastAsia="Calibri"/>
                  <w:highlight w:val="yellow"/>
                </w:rPr>
                <w:delText>. Alternate namespaces are described in the codec specific clauses</w:delText>
              </w:r>
            </w:del>
          </w:p>
        </w:tc>
      </w:tr>
      <w:tr w:rsidR="00832767" w:rsidRPr="00006CA1" w14:paraId="4E9CDF58" w14:textId="77777777" w:rsidTr="00D96667">
        <w:tc>
          <w:tcPr>
            <w:tcW w:w="1773" w:type="pct"/>
            <w:vAlign w:val="center"/>
          </w:tcPr>
          <w:p w14:paraId="25A55FBE" w14:textId="6051102B" w:rsidR="00832767" w:rsidRPr="00D96667" w:rsidRDefault="00832767" w:rsidP="000F186E">
            <w:pPr>
              <w:pStyle w:val="TAC"/>
              <w:jc w:val="left"/>
              <w:rPr>
                <w:rStyle w:val="Element"/>
              </w:rPr>
              <w:pPrChange w:id="387" w:author="Phillip Maness" w:date="2021-07-01T10:29:00Z">
                <w:pPr>
                  <w:pStyle w:val="TAC"/>
                </w:pPr>
              </w:pPrChange>
            </w:pPr>
            <w:ins w:id="388" w:author="Phillip Maness" w:date="2021-06-09T13:07:00Z">
              <w:r w:rsidRPr="00D96667">
                <w:rPr>
                  <w:rStyle w:val="Element"/>
                </w:rPr>
                <w:t>Accessibility</w:t>
              </w:r>
            </w:ins>
            <w:del w:id="389" w:author="Phillip Maness" w:date="2021-06-09T13:07:00Z">
              <w:r w:rsidRPr="00D96667" w:rsidDel="005D7D7E">
                <w:rPr>
                  <w:rStyle w:val="Element"/>
                </w:rPr>
                <w:delText>@startWithSAP</w:delText>
              </w:r>
            </w:del>
          </w:p>
        </w:tc>
        <w:tc>
          <w:tcPr>
            <w:tcW w:w="374" w:type="pct"/>
            <w:vAlign w:val="center"/>
          </w:tcPr>
          <w:p w14:paraId="5456B2F2" w14:textId="5774F21B" w:rsidR="00832767" w:rsidRPr="00006CA1" w:rsidRDefault="00832767" w:rsidP="00D96667">
            <w:pPr>
              <w:pStyle w:val="TAC"/>
              <w:rPr>
                <w:lang w:eastAsia="zh-CN"/>
              </w:rPr>
            </w:pPr>
            <w:ins w:id="390" w:author="Phillip Maness" w:date="2021-06-09T13:07:00Z">
              <w:r>
                <w:rPr>
                  <w:lang w:eastAsia="zh-CN"/>
                </w:rPr>
                <w:t>O</w:t>
              </w:r>
            </w:ins>
            <w:del w:id="391" w:author="Phillip Maness" w:date="2021-06-09T13:07:00Z">
              <w:r w:rsidDel="005D7D7E">
                <w:rPr>
                  <w:lang w:eastAsia="zh-CN"/>
                </w:rPr>
                <w:delText>O</w:delText>
              </w:r>
            </w:del>
          </w:p>
        </w:tc>
        <w:tc>
          <w:tcPr>
            <w:tcW w:w="2853" w:type="pct"/>
            <w:vAlign w:val="center"/>
          </w:tcPr>
          <w:p w14:paraId="1D1BCD3A" w14:textId="438015AF" w:rsidR="00832767" w:rsidRPr="007B15A2" w:rsidRDefault="00832767" w:rsidP="00832767">
            <w:pPr>
              <w:pStyle w:val="TAL"/>
              <w:keepNext w:val="0"/>
              <w:rPr>
                <w:rFonts w:cs="Courier New"/>
                <w:lang w:eastAsia="zh-CN"/>
              </w:rPr>
            </w:pPr>
            <w:commentRangeStart w:id="392"/>
            <w:ins w:id="393" w:author="Phillip Maness" w:date="2021-06-09T13:21:00Z">
              <w:r>
                <w:rPr>
                  <w:rStyle w:val="Namespace"/>
                  <w:rFonts w:ascii="Arial" w:hAnsi="Arial"/>
                  <w:sz w:val="18"/>
                </w:rPr>
                <w:t xml:space="preserve">shall </w:t>
              </w:r>
            </w:ins>
            <w:commentRangeEnd w:id="392"/>
            <w:ins w:id="394" w:author="Phillip Maness" w:date="2021-06-09T22:17:00Z">
              <w:r w:rsidR="00ED75A9">
                <w:rPr>
                  <w:rStyle w:val="CommentReference"/>
                  <w:rFonts w:ascii="Times New Roman" w:hAnsi="Times New Roman"/>
                </w:rPr>
                <w:commentReference w:id="392"/>
              </w:r>
            </w:ins>
            <w:ins w:id="395" w:author="Phillip Maness" w:date="2021-06-09T13:21:00Z">
              <w:r>
                <w:rPr>
                  <w:rStyle w:val="Namespace"/>
                  <w:rFonts w:ascii="Arial" w:hAnsi="Arial"/>
                  <w:sz w:val="18"/>
                </w:rPr>
                <w:t xml:space="preserve">use </w:t>
              </w:r>
              <w:r w:rsidRPr="007E7BC4">
                <w:rPr>
                  <w:rStyle w:val="Namespace"/>
                  <w:rFonts w:ascii="Arial" w:hAnsi="Arial"/>
                  <w:sz w:val="18"/>
                </w:rPr>
                <w:t xml:space="preserve">the schema </w:t>
              </w:r>
              <w:r>
                <w:rPr>
                  <w:rStyle w:val="Namespace"/>
                  <w:rFonts w:ascii="Arial" w:hAnsi="Arial"/>
                  <w:sz w:val="18"/>
                </w:rPr>
                <w:t>"</w:t>
              </w:r>
              <w:r w:rsidRPr="007E7BC4">
                <w:rPr>
                  <w:rStyle w:val="Namespace"/>
                </w:rPr>
                <w:t>urn:mpeg:dash:role:2011</w:t>
              </w:r>
              <w:r>
                <w:rPr>
                  <w:rStyle w:val="Namespace"/>
                </w:rPr>
                <w:t>"</w:t>
              </w:r>
              <w:r w:rsidRPr="007E7BC4">
                <w:rPr>
                  <w:rStyle w:val="Namespace"/>
                  <w:rFonts w:ascii="Arial" w:hAnsi="Arial"/>
                  <w:sz w:val="18"/>
                </w:rPr>
                <w:t xml:space="preserve"> </w:t>
              </w:r>
            </w:ins>
            <w:ins w:id="396" w:author="Phillip Maness" w:date="2021-06-09T22:21:00Z">
              <w:r w:rsidR="00ED75A9">
                <w:rPr>
                  <w:rStyle w:val="Namespace"/>
                  <w:rFonts w:ascii="Arial" w:hAnsi="Arial"/>
                  <w:sz w:val="18"/>
                </w:rPr>
                <w:t xml:space="preserve">which is </w:t>
              </w:r>
            </w:ins>
            <w:ins w:id="397" w:author="Phillip Maness" w:date="2021-06-09T13:21:00Z">
              <w:r w:rsidRPr="007E7BC4">
                <w:rPr>
                  <w:rStyle w:val="Namespace"/>
                  <w:rFonts w:ascii="Arial" w:hAnsi="Arial"/>
                  <w:sz w:val="18"/>
                </w:rPr>
                <w:t xml:space="preserve">defined in </w:t>
              </w:r>
              <w:r w:rsidRPr="007E7BC4">
                <w:t xml:space="preserve">23009-1 </w:t>
              </w:r>
              <w:r w:rsidRPr="007E7BC4">
                <w:fldChar w:fldCharType="begin"/>
              </w:r>
              <w:r w:rsidRPr="007E7BC4">
                <w:instrText xml:space="preserve"> REF _Ref72252121 \r \h  \* MERGEFORMAT </w:instrText>
              </w:r>
            </w:ins>
            <w:ins w:id="398" w:author="Phillip Maness" w:date="2021-06-09T13:21:00Z">
              <w:r w:rsidRPr="007E7BC4">
                <w:fldChar w:fldCharType="separate"/>
              </w:r>
            </w:ins>
            <w:ins w:id="399" w:author="Phillip Maness" w:date="2021-06-09T22:35:00Z">
              <w:r w:rsidR="00D96667">
                <w:t>[1]</w:t>
              </w:r>
            </w:ins>
            <w:ins w:id="400" w:author="Phillip Maness" w:date="2021-06-09T13:21:00Z">
              <w:r w:rsidRPr="007E7BC4">
                <w:fldChar w:fldCharType="end"/>
              </w:r>
            </w:ins>
            <w:del w:id="401" w:author="Phillip Maness" w:date="2021-06-09T13:07:00Z">
              <w:r w:rsidDel="005D7D7E">
                <w:rPr>
                  <w:rFonts w:cs="Courier New"/>
                  <w:lang w:eastAsia="zh-CN"/>
                </w:rPr>
                <w:delText>If the attribute is present is shall be set to 1</w:delText>
              </w:r>
            </w:del>
          </w:p>
        </w:tc>
      </w:tr>
      <w:tr w:rsidR="005D7D7E" w:rsidRPr="00006CA1" w14:paraId="13F10730" w14:textId="77777777" w:rsidTr="00D96667">
        <w:trPr>
          <w:ins w:id="402" w:author="Phillip Maness" w:date="2021-06-09T13:06:00Z"/>
        </w:trPr>
        <w:tc>
          <w:tcPr>
            <w:tcW w:w="1773" w:type="pct"/>
            <w:vAlign w:val="center"/>
          </w:tcPr>
          <w:p w14:paraId="074DD80C" w14:textId="6D88583F" w:rsidR="005D7D7E" w:rsidRPr="00076166" w:rsidRDefault="005D7D7E" w:rsidP="005D7D7E">
            <w:pPr>
              <w:pStyle w:val="BodyText"/>
              <w:keepNext w:val="0"/>
              <w:rPr>
                <w:ins w:id="403" w:author="Phillip Maness" w:date="2021-06-09T13:06:00Z"/>
                <w:rStyle w:val="Attribute"/>
              </w:rPr>
            </w:pPr>
            <w:commentRangeStart w:id="404"/>
            <w:ins w:id="405" w:author="Phillip Maness" w:date="2021-06-09T13:06:00Z">
              <w:r>
                <w:rPr>
                  <w:rStyle w:val="Element"/>
                </w:rPr>
                <w:t>RandomAccess</w:t>
              </w:r>
              <w:r w:rsidRPr="00076166">
                <w:rPr>
                  <w:rStyle w:val="Attribute"/>
                </w:rPr>
                <w:t>@type</w:t>
              </w:r>
            </w:ins>
          </w:p>
        </w:tc>
        <w:tc>
          <w:tcPr>
            <w:tcW w:w="374" w:type="pct"/>
            <w:vAlign w:val="center"/>
          </w:tcPr>
          <w:p w14:paraId="5065E7E0" w14:textId="22AE5B87" w:rsidR="005D7D7E" w:rsidRDefault="005D7D7E" w:rsidP="00D96667">
            <w:pPr>
              <w:pStyle w:val="TAC"/>
              <w:rPr>
                <w:ins w:id="406" w:author="Phillip Maness" w:date="2021-06-09T13:06:00Z"/>
                <w:lang w:eastAsia="zh-CN"/>
              </w:rPr>
            </w:pPr>
            <w:ins w:id="407" w:author="Phillip Maness" w:date="2021-06-09T13:06:00Z">
              <w:r>
                <w:rPr>
                  <w:lang w:eastAsia="zh-CN"/>
                </w:rPr>
                <w:t>O</w:t>
              </w:r>
            </w:ins>
          </w:p>
        </w:tc>
        <w:tc>
          <w:tcPr>
            <w:tcW w:w="2853" w:type="pct"/>
            <w:vAlign w:val="center"/>
          </w:tcPr>
          <w:p w14:paraId="707D59F5" w14:textId="15FA2097" w:rsidR="005D7D7E" w:rsidRDefault="005D7D7E" w:rsidP="005D7D7E">
            <w:pPr>
              <w:pStyle w:val="TAL"/>
              <w:keepNext w:val="0"/>
              <w:rPr>
                <w:ins w:id="408" w:author="Phillip Maness" w:date="2021-06-09T13:06:00Z"/>
                <w:rFonts w:cs="Courier New"/>
                <w:lang w:eastAsia="zh-CN"/>
              </w:rPr>
            </w:pPr>
            <w:ins w:id="409" w:author="Phillip Maness" w:date="2021-06-09T13:06:00Z">
              <w:r w:rsidRPr="00084506">
                <w:rPr>
                  <w:rStyle w:val="Attribute"/>
                </w:rPr>
                <w:t>"</w:t>
              </w:r>
              <w:r w:rsidRPr="00FA5507">
                <w:rPr>
                  <w:rStyle w:val="Attribute"/>
                </w:rPr>
                <w:t>closed</w:t>
              </w:r>
              <w:r w:rsidRPr="00084506">
                <w:rPr>
                  <w:rStyle w:val="Attribute"/>
                </w:rPr>
                <w:t>"</w:t>
              </w:r>
            </w:ins>
            <w:commentRangeEnd w:id="404"/>
            <w:ins w:id="410" w:author="Phillip Maness" w:date="2021-06-09T13:24:00Z">
              <w:r w:rsidR="00832767">
                <w:rPr>
                  <w:rStyle w:val="CommentReference"/>
                  <w:rFonts w:ascii="Times New Roman" w:hAnsi="Times New Roman"/>
                </w:rPr>
                <w:commentReference w:id="404"/>
              </w:r>
            </w:ins>
          </w:p>
        </w:tc>
      </w:tr>
    </w:tbl>
    <w:p w14:paraId="7331126D" w14:textId="4F1FDFC2" w:rsidR="00FE57BE" w:rsidRDefault="00FE57BE" w:rsidP="00FE57BE">
      <w:pPr>
        <w:tabs>
          <w:tab w:val="left" w:pos="8210"/>
        </w:tabs>
      </w:pPr>
    </w:p>
    <w:p w14:paraId="30C4534E" w14:textId="77777777" w:rsidR="00E3123B" w:rsidRDefault="00E3123B" w:rsidP="00E3123B">
      <w:pPr>
        <w:pStyle w:val="Heading3"/>
      </w:pPr>
      <w:bookmarkStart w:id="411" w:name="_Toc73043803"/>
      <w:r>
        <w:t>NGA Overview</w:t>
      </w:r>
      <w:bookmarkEnd w:id="411"/>
    </w:p>
    <w:p w14:paraId="76BC972C" w14:textId="5D75D905" w:rsidR="00E3123B" w:rsidRDefault="00E3123B" w:rsidP="00E3123B">
      <w:r>
        <w:t xml:space="preserve">Next Generation Audio (NGA) codecs include AC-4, defined in ETSI TS 103 190-2 </w:t>
      </w:r>
      <w:r>
        <w:fldChar w:fldCharType="begin"/>
      </w:r>
      <w:r>
        <w:instrText xml:space="preserve"> REF _Ref72234208 \n \h  \* MERGEFORMAT </w:instrText>
      </w:r>
      <w:r>
        <w:fldChar w:fldCharType="separate"/>
      </w:r>
      <w:ins w:id="412" w:author="Phillip Maness" w:date="2021-06-09T22:35:00Z">
        <w:r w:rsidR="00D96667">
          <w:t>[5]</w:t>
        </w:r>
      </w:ins>
      <w:del w:id="413" w:author="Phillip Maness" w:date="2021-06-09T22:35:00Z">
        <w:r w:rsidR="00E3597D" w:rsidDel="00D96667">
          <w:delText>[4]</w:delText>
        </w:r>
      </w:del>
      <w:r>
        <w:fldChar w:fldCharType="end"/>
      </w:r>
      <w:r>
        <w:t xml:space="preserve">, MPEG-H 3D Audio, defined in ISO/IEC 23008-3 </w:t>
      </w:r>
      <w:r>
        <w:fldChar w:fldCharType="begin"/>
      </w:r>
      <w:r>
        <w:instrText xml:space="preserve"> REF _Ref72234259 \n \h </w:instrText>
      </w:r>
      <w:r>
        <w:fldChar w:fldCharType="separate"/>
      </w:r>
      <w:ins w:id="414" w:author="Phillip Maness" w:date="2021-06-09T22:35:00Z">
        <w:r w:rsidR="00D96667">
          <w:t>[8]</w:t>
        </w:r>
      </w:ins>
      <w:del w:id="415" w:author="Phillip Maness" w:date="2021-06-09T22:35:00Z">
        <w:r w:rsidR="00E3597D" w:rsidDel="00D96667">
          <w:delText>[7]</w:delText>
        </w:r>
      </w:del>
      <w:r>
        <w:fldChar w:fldCharType="end"/>
      </w:r>
      <w:r>
        <w:t xml:space="preserve">, and DTS-UHD defined in ETSI TS 103 491 </w:t>
      </w:r>
      <w:r>
        <w:fldChar w:fldCharType="begin"/>
      </w:r>
      <w:r>
        <w:instrText xml:space="preserve"> REF _Ref72234239 \n \h  \* MERGEFORMAT </w:instrText>
      </w:r>
      <w:r>
        <w:fldChar w:fldCharType="separate"/>
      </w:r>
      <w:ins w:id="416" w:author="Phillip Maness" w:date="2021-06-09T22:35:00Z">
        <w:r w:rsidR="00D96667">
          <w:t>[7]</w:t>
        </w:r>
      </w:ins>
      <w:del w:id="417" w:author="Phillip Maness" w:date="2021-06-09T22:35:00Z">
        <w:r w:rsidR="00E3597D" w:rsidDel="00D96667">
          <w:delText>[6]</w:delText>
        </w:r>
      </w:del>
      <w:r>
        <w:fldChar w:fldCharType="end"/>
      </w:r>
      <w:r>
        <w:t>.</w:t>
      </w:r>
    </w:p>
    <w:p w14:paraId="3C0069E5" w14:textId="3F0463A2" w:rsidR="00E3123B" w:rsidRDefault="00E3123B" w:rsidP="00E3123B">
      <w:r>
        <w:t xml:space="preserve">New concepts and signalling mechanisms have been introduced as part of ISO/IEC 23009-1 </w:t>
      </w:r>
      <w:r>
        <w:fldChar w:fldCharType="begin"/>
      </w:r>
      <w:r>
        <w:instrText xml:space="preserve"> REF _Ref72252121 \n \h </w:instrText>
      </w:r>
      <w:r>
        <w:fldChar w:fldCharType="separate"/>
      </w:r>
      <w:r w:rsidR="00D96667">
        <w:t>[1]</w:t>
      </w:r>
      <w:r>
        <w:fldChar w:fldCharType="end"/>
      </w:r>
      <w:r>
        <w:t xml:space="preserve"> in order to support the variety of new use-cases that Next Generation Audio enables. In particular, the concept of Preselections has been introduced as a method for defining and signalling audio personalization options.</w:t>
      </w:r>
    </w:p>
    <w:p w14:paraId="76EB5A38" w14:textId="77777777" w:rsidR="00E3123B" w:rsidRDefault="00E3123B" w:rsidP="00E3123B">
      <w:pPr>
        <w:pStyle w:val="Heading4"/>
      </w:pPr>
      <w:bookmarkStart w:id="418" w:name="_Toc73043804"/>
      <w:r>
        <w:t>Signalling of Preselections</w:t>
      </w:r>
      <w:bookmarkEnd w:id="418"/>
    </w:p>
    <w:p w14:paraId="3DF102FE" w14:textId="77777777" w:rsidR="00E3123B" w:rsidRDefault="00E3123B" w:rsidP="00E3123B">
      <w:r>
        <w:t>The NGA codecs support the concept of component-based audio, i.e. the audio program can be constructed from set of separate Audio Components (i.e. media content components containing audio). Examples of Audio Components are: dialogs (in potentially different languages), ambient background sound, music or effects. The Audio Components may be delivered in a single stream or in multiple streams.</w:t>
      </w:r>
    </w:p>
    <w:p w14:paraId="620C8C6F" w14:textId="0DD2FFA6" w:rsidR="00E3123B" w:rsidRDefault="00E3123B" w:rsidP="00E3123B">
      <w:r>
        <w:t xml:space="preserve">The concept of Preselections as defined in ISO/IEC 23009-1 </w:t>
      </w:r>
      <w:r>
        <w:fldChar w:fldCharType="begin"/>
      </w:r>
      <w:r>
        <w:instrText xml:space="preserve"> REF _Ref72252121 \n \h </w:instrText>
      </w:r>
      <w:r>
        <w:fldChar w:fldCharType="separate"/>
      </w:r>
      <w:r w:rsidR="00D96667">
        <w:t>[1]</w:t>
      </w:r>
      <w:r>
        <w:fldChar w:fldCharType="end"/>
      </w:r>
      <w:r>
        <w:t xml:space="preserve">, allows the codec to offer different combinations of those Audio Components, either for automatic selection based on user preferences or for manual selection by the user. </w:t>
      </w:r>
    </w:p>
    <w:p w14:paraId="16746714" w14:textId="7087462F" w:rsidR="00E3123B" w:rsidRDefault="00E3123B" w:rsidP="00E3123B">
      <w:r>
        <w:t xml:space="preserve">Two different methods are defined to signal Preselections in the MPD: The Preselection Descriptor and the Preselection Element. The Preselection descriptor, defined </w:t>
      </w:r>
      <w:r w:rsidRPr="00EC5DD1">
        <w:t>in ISO/IEC 23009-1</w:t>
      </w:r>
      <w:ins w:id="419" w:author="Phillip Maness" w:date="2021-06-09T14:36:00Z">
        <w:r w:rsidR="004852AC">
          <w:t xml:space="preserve"> </w:t>
        </w:r>
        <w:r w:rsidR="004852AC" w:rsidRPr="00EC5DD1">
          <w:fldChar w:fldCharType="begin"/>
        </w:r>
        <w:r w:rsidR="004852AC" w:rsidRPr="00EC5DD1">
          <w:instrText xml:space="preserve"> REF _Ref72252121 \n \h  \* MERGEFORMAT </w:instrText>
        </w:r>
      </w:ins>
      <w:ins w:id="420" w:author="Phillip Maness" w:date="2021-06-09T14:36:00Z">
        <w:r w:rsidR="004852AC" w:rsidRPr="00EC5DD1">
          <w:fldChar w:fldCharType="separate"/>
        </w:r>
      </w:ins>
      <w:ins w:id="421" w:author="Phillip Maness" w:date="2021-06-09T22:35:00Z">
        <w:r w:rsidR="00D96667">
          <w:t>[1]</w:t>
        </w:r>
      </w:ins>
      <w:ins w:id="422" w:author="Phillip Maness" w:date="2021-06-09T14:36:00Z">
        <w:r w:rsidR="004852AC" w:rsidRPr="00EC5DD1">
          <w:fldChar w:fldCharType="end"/>
        </w:r>
      </w:ins>
      <w:r w:rsidRPr="00EC5DD1">
        <w:t xml:space="preserve"> clause 5.3.11.2</w:t>
      </w:r>
      <w:del w:id="423" w:author="Phillip Maness" w:date="2021-06-09T14:36:00Z">
        <w:r w:rsidRPr="00EC5DD1" w:rsidDel="004852AC">
          <w:delText xml:space="preserve"> </w:delText>
        </w:r>
        <w:r w:rsidRPr="00EC5DD1" w:rsidDel="004852AC">
          <w:fldChar w:fldCharType="begin"/>
        </w:r>
        <w:r w:rsidRPr="00EC5DD1" w:rsidDel="004852AC">
          <w:delInstrText xml:space="preserve"> REF _Ref72252121 \n \h  \* MERGEFORMAT </w:delInstrText>
        </w:r>
        <w:r w:rsidRPr="00EC5DD1" w:rsidDel="004852AC">
          <w:fldChar w:fldCharType="separate"/>
        </w:r>
        <w:r w:rsidR="00E3597D" w:rsidDel="004852AC">
          <w:delText>[1]</w:delText>
        </w:r>
        <w:r w:rsidRPr="00EC5DD1" w:rsidDel="004852AC">
          <w:fldChar w:fldCharType="end"/>
        </w:r>
      </w:del>
      <w:r>
        <w:t>, enables simple setups and backward compatibility but may not be suitable for advanced use cases. See codec-specific details below.</w:t>
      </w:r>
    </w:p>
    <w:p w14:paraId="0AA31B33" w14:textId="5BC902DA" w:rsidR="00E3123B" w:rsidRDefault="00E3123B" w:rsidP="00E3123B">
      <w:r>
        <w:t xml:space="preserve">The Preselection Element is defined in </w:t>
      </w:r>
      <w:r w:rsidRPr="00EC5DD1">
        <w:t>ISO/IEC 23009-1</w:t>
      </w:r>
      <w:ins w:id="424" w:author="Phillip Maness" w:date="2021-06-09T14:36:00Z">
        <w:r w:rsidR="004852AC">
          <w:t xml:space="preserve"> </w:t>
        </w:r>
        <w:r w:rsidR="004852AC" w:rsidRPr="00EC5DD1">
          <w:fldChar w:fldCharType="begin"/>
        </w:r>
        <w:r w:rsidR="004852AC" w:rsidRPr="00EC5DD1">
          <w:instrText xml:space="preserve"> REF _Ref72252121 \n \h  \* MERGEFORMAT </w:instrText>
        </w:r>
      </w:ins>
      <w:ins w:id="425" w:author="Phillip Maness" w:date="2021-06-09T14:36:00Z">
        <w:r w:rsidR="004852AC" w:rsidRPr="00EC5DD1">
          <w:fldChar w:fldCharType="separate"/>
        </w:r>
      </w:ins>
      <w:ins w:id="426" w:author="Phillip Maness" w:date="2021-06-09T22:35:00Z">
        <w:r w:rsidR="00D96667">
          <w:t>[1]</w:t>
        </w:r>
      </w:ins>
      <w:ins w:id="427" w:author="Phillip Maness" w:date="2021-06-09T14:36:00Z">
        <w:r w:rsidR="004852AC" w:rsidRPr="00EC5DD1">
          <w:fldChar w:fldCharType="end"/>
        </w:r>
      </w:ins>
      <w:r w:rsidRPr="00EC5DD1">
        <w:t xml:space="preserve"> clauses 5.3.11.3 and 5.3.11.4</w:t>
      </w:r>
      <w:del w:id="428" w:author="Phillip Maness" w:date="2021-06-09T14:36:00Z">
        <w:r w:rsidRPr="00EC5DD1" w:rsidDel="004852AC">
          <w:delText xml:space="preserve"> </w:delText>
        </w:r>
        <w:r w:rsidRPr="00EC5DD1" w:rsidDel="004852AC">
          <w:fldChar w:fldCharType="begin"/>
        </w:r>
        <w:r w:rsidRPr="00EC5DD1" w:rsidDel="004852AC">
          <w:delInstrText xml:space="preserve"> REF _Ref72252121 \n \h  \* MERGEFORMAT </w:delInstrText>
        </w:r>
        <w:r w:rsidRPr="00EC5DD1" w:rsidDel="004852AC">
          <w:fldChar w:fldCharType="separate"/>
        </w:r>
        <w:r w:rsidR="00E3597D" w:rsidDel="004852AC">
          <w:delText>[1]</w:delText>
        </w:r>
        <w:r w:rsidRPr="00EC5DD1" w:rsidDel="004852AC">
          <w:fldChar w:fldCharType="end"/>
        </w:r>
      </w:del>
      <w:r w:rsidRPr="00EC5DD1">
        <w:t>.</w:t>
      </w:r>
      <w:r>
        <w:t xml:space="preserve"> The @lang attribute, the Role and Accessibility descriptors in the Preselection Element, as well as other parameters, such as a profile &amp; level indication on the @codecs attribute are related only to that Preselection and not to the stream(s) referenced by the Preselection element.</w:t>
      </w:r>
    </w:p>
    <w:p w14:paraId="14D80160" w14:textId="0B5D53B5" w:rsidR="00E3123B" w:rsidRDefault="00E3123B" w:rsidP="00E3123B">
      <w:pPr>
        <w:tabs>
          <w:tab w:val="left" w:pos="8210"/>
        </w:tabs>
      </w:pPr>
      <w:r>
        <w:t xml:space="preserve">For all adaptation sets referenced by preselection elements, the following rules presented in </w:t>
      </w:r>
      <w:ins w:id="429" w:author="Phillip Maness" w:date="2021-07-01T10:22:00Z">
        <w:r w:rsidR="000F186E">
          <w:fldChar w:fldCharType="begin"/>
        </w:r>
        <w:r w:rsidR="000F186E">
          <w:instrText xml:space="preserve"> REF _Ref72233724 \h </w:instrText>
        </w:r>
      </w:ins>
      <w:r w:rsidR="000F186E">
        <w:fldChar w:fldCharType="separate"/>
      </w:r>
      <w:ins w:id="430" w:author="Phillip Maness" w:date="2021-07-01T10:22:00Z">
        <w:r w:rsidR="000F186E" w:rsidRPr="00866679">
          <w:t xml:space="preserve">Table </w:t>
        </w:r>
        <w:r w:rsidR="000F186E">
          <w:rPr>
            <w:noProof/>
          </w:rPr>
          <w:t>4</w:t>
        </w:r>
        <w:r w:rsidR="000F186E">
          <w:fldChar w:fldCharType="end"/>
        </w:r>
      </w:ins>
      <w:del w:id="431" w:author="Phillip Maness" w:date="2021-07-01T10:22:00Z">
        <w:r w:rsidDel="000F186E">
          <w:delText>Table 2</w:delText>
        </w:r>
      </w:del>
      <w:r>
        <w:t xml:space="preserve"> shall apply:</w:t>
      </w:r>
    </w:p>
    <w:p w14:paraId="3C9CC92C" w14:textId="57D67DAF" w:rsidR="00FE57BE" w:rsidRDefault="00FE57BE" w:rsidP="00FE57BE">
      <w:r w:rsidRPr="00705334">
        <w:lastRenderedPageBreak/>
        <w:t xml:space="preserve">Additional MPD Elements and Attributes are recommended for use when describing an NGA Preselection. These are listed in </w:t>
      </w:r>
      <w:r>
        <w:fldChar w:fldCharType="begin"/>
      </w:r>
      <w:r>
        <w:instrText xml:space="preserve"> REF _Ref72233724 \h </w:instrText>
      </w:r>
      <w:r>
        <w:fldChar w:fldCharType="separate"/>
      </w:r>
      <w:ins w:id="432" w:author="Phillip Maness" w:date="2021-06-09T22:35:00Z">
        <w:r w:rsidR="00D96667" w:rsidRPr="00866679">
          <w:t xml:space="preserve">Table </w:t>
        </w:r>
        <w:r w:rsidR="00D96667">
          <w:rPr>
            <w:noProof/>
          </w:rPr>
          <w:t>4</w:t>
        </w:r>
      </w:ins>
      <w:del w:id="433" w:author="Phillip Maness" w:date="2021-06-09T22:35:00Z">
        <w:r w:rsidR="00E3597D" w:rsidRPr="00866679" w:rsidDel="00D96667">
          <w:delText xml:space="preserve">Table </w:delText>
        </w:r>
        <w:r w:rsidR="00E3597D" w:rsidDel="00D96667">
          <w:rPr>
            <w:noProof/>
          </w:rPr>
          <w:delText>4</w:delText>
        </w:r>
      </w:del>
      <w:r>
        <w:fldChar w:fldCharType="end"/>
      </w:r>
      <w:r w:rsidRPr="00705334">
        <w:t>. Note that additional guidance in applying these parameters to specific NGA Audio codecs may be included in their respective clauses.</w:t>
      </w:r>
    </w:p>
    <w:p w14:paraId="65DE7446" w14:textId="23D6CFB7" w:rsidR="00FE57BE" w:rsidRDefault="00FE57BE" w:rsidP="00FE57BE">
      <w:r w:rsidRPr="00ED41B4">
        <w:t xml:space="preserve">With NGA </w:t>
      </w:r>
      <w:r w:rsidR="00467FA2">
        <w:t>P</w:t>
      </w:r>
      <w:r w:rsidRPr="00ED41B4">
        <w:t>reselections, typical audio experiences should be signa</w:t>
      </w:r>
      <w:r>
        <w:t>l</w:t>
      </w:r>
      <w:r w:rsidRPr="00ED41B4">
        <w:t xml:space="preserve">led by utilizing the descriptors as provided in </w:t>
      </w:r>
      <w:r>
        <w:fldChar w:fldCharType="begin"/>
      </w:r>
      <w:r>
        <w:instrText xml:space="preserve"> REF _Ref72159340 \h </w:instrText>
      </w:r>
      <w:r>
        <w:fldChar w:fldCharType="separate"/>
      </w:r>
      <w:ins w:id="434" w:author="Phillip Maness" w:date="2021-06-09T22:35:00Z">
        <w:r w:rsidR="00D96667" w:rsidRPr="00866679">
          <w:t xml:space="preserve">Table </w:t>
        </w:r>
        <w:r w:rsidR="00D96667">
          <w:rPr>
            <w:noProof/>
          </w:rPr>
          <w:t>5</w:t>
        </w:r>
      </w:ins>
      <w:del w:id="435" w:author="Phillip Maness" w:date="2021-06-09T22:35:00Z">
        <w:r w:rsidR="00E3597D" w:rsidRPr="00866679" w:rsidDel="00D96667">
          <w:delText xml:space="preserve">Table </w:delText>
        </w:r>
        <w:r w:rsidR="00E3597D" w:rsidDel="00D96667">
          <w:rPr>
            <w:noProof/>
          </w:rPr>
          <w:delText>5</w:delText>
        </w:r>
      </w:del>
      <w:r>
        <w:fldChar w:fldCharType="end"/>
      </w:r>
      <w:r w:rsidRPr="00ED41B4">
        <w:t>. Note that additional guidance in applying these parameters to specific NGA Audio codecs may be included in their respective clauses.</w:t>
      </w:r>
    </w:p>
    <w:p w14:paraId="221F92B9" w14:textId="3316A813" w:rsidR="00FE57BE" w:rsidRPr="00866679" w:rsidRDefault="00FE57BE" w:rsidP="00866679">
      <w:pPr>
        <w:pStyle w:val="Caption"/>
      </w:pPr>
      <w:bookmarkStart w:id="436" w:name="_Ref72233724"/>
      <w:bookmarkStart w:id="437" w:name="_Toc73043845"/>
      <w:r w:rsidRPr="00866679">
        <w:t xml:space="preserve">Table </w:t>
      </w:r>
      <w:fldSimple w:instr=" SEQ Table \* ARABIC ">
        <w:r w:rsidR="00D96667">
          <w:rPr>
            <w:noProof/>
          </w:rPr>
          <w:t>4</w:t>
        </w:r>
      </w:fldSimple>
      <w:bookmarkEnd w:id="436"/>
      <w:r w:rsidRPr="00866679">
        <w:t xml:space="preserve"> </w:t>
      </w:r>
      <w:del w:id="438" w:author="Phillip Maness" w:date="2021-07-01T10:32:00Z">
        <w:r w:rsidR="00467FA2" w:rsidRPr="00866679" w:rsidDel="00B85C2A">
          <w:delText>Additional e</w:delText>
        </w:r>
      </w:del>
      <w:ins w:id="439" w:author="Phillip Maness" w:date="2021-07-01T10:32:00Z">
        <w:r w:rsidR="00B85C2A">
          <w:t>E</w:t>
        </w:r>
      </w:ins>
      <w:r w:rsidR="00467FA2" w:rsidRPr="00866679">
        <w:t>lements and attributes for NGA</w:t>
      </w:r>
      <w:r w:rsidR="00C85BB7" w:rsidRPr="00866679">
        <w:t xml:space="preserve"> Preselections</w:t>
      </w:r>
      <w:bookmarkEnd w:id="437"/>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A0" w:firstRow="1" w:lastRow="0" w:firstColumn="1" w:lastColumn="0" w:noHBand="0" w:noVBand="0"/>
        <w:tblPrChange w:id="440" w:author="Phillip Maness" w:date="2021-07-01T10:31:00Z">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A0" w:firstRow="1" w:lastRow="0" w:firstColumn="1" w:lastColumn="0" w:noHBand="0" w:noVBand="0"/>
          </w:tblPr>
        </w:tblPrChange>
      </w:tblPr>
      <w:tblGrid>
        <w:gridCol w:w="3217"/>
        <w:gridCol w:w="917"/>
        <w:gridCol w:w="5485"/>
        <w:tblGridChange w:id="441">
          <w:tblGrid>
            <w:gridCol w:w="2977"/>
            <w:gridCol w:w="240"/>
            <w:gridCol w:w="677"/>
            <w:gridCol w:w="240"/>
            <w:gridCol w:w="5485"/>
          </w:tblGrid>
        </w:tblGridChange>
      </w:tblGrid>
      <w:tr w:rsidR="00467FA2" w:rsidRPr="00006CA1" w14:paraId="77459B69" w14:textId="77777777" w:rsidTr="00B85C2A">
        <w:trPr>
          <w:trHeight w:val="40"/>
          <w:tblHeader/>
          <w:trPrChange w:id="442" w:author="Phillip Maness" w:date="2021-07-01T10:31:00Z">
            <w:trPr>
              <w:trHeight w:val="40"/>
              <w:tblHeader/>
            </w:trPr>
          </w:trPrChange>
        </w:trPr>
        <w:tc>
          <w:tcPr>
            <w:tcW w:w="1547" w:type="pct"/>
            <w:tcBorders>
              <w:top w:val="single" w:sz="8" w:space="0" w:color="auto"/>
              <w:bottom w:val="single" w:sz="8" w:space="0" w:color="auto"/>
            </w:tcBorders>
            <w:shd w:val="clear" w:color="auto" w:fill="E7E6E6" w:themeFill="background2"/>
            <w:vAlign w:val="center"/>
            <w:tcPrChange w:id="443" w:author="Phillip Maness" w:date="2021-07-01T10:31:00Z">
              <w:tcPr>
                <w:tcW w:w="1547" w:type="pct"/>
                <w:tcBorders>
                  <w:top w:val="single" w:sz="8" w:space="0" w:color="auto"/>
                  <w:bottom w:val="single" w:sz="8" w:space="0" w:color="auto"/>
                </w:tcBorders>
                <w:shd w:val="clear" w:color="auto" w:fill="E7E6E6" w:themeFill="background2"/>
                <w:vAlign w:val="center"/>
              </w:tcPr>
            </w:tcPrChange>
          </w:tcPr>
          <w:p w14:paraId="304C8F43" w14:textId="77777777" w:rsidR="00467FA2" w:rsidRPr="00F31E0A" w:rsidRDefault="00467FA2" w:rsidP="00D96667">
            <w:pPr>
              <w:pStyle w:val="TAH"/>
            </w:pPr>
            <w:r w:rsidRPr="00006CA1">
              <w:t>Element</w:t>
            </w:r>
            <w:r>
              <w:t xml:space="preserve"> or Attribute</w:t>
            </w:r>
          </w:p>
        </w:tc>
        <w:tc>
          <w:tcPr>
            <w:tcW w:w="477" w:type="pct"/>
            <w:tcBorders>
              <w:top w:val="single" w:sz="8" w:space="0" w:color="auto"/>
              <w:bottom w:val="single" w:sz="8" w:space="0" w:color="auto"/>
            </w:tcBorders>
            <w:shd w:val="clear" w:color="auto" w:fill="E7E6E6" w:themeFill="background2"/>
            <w:vAlign w:val="center"/>
            <w:tcPrChange w:id="444" w:author="Phillip Maness" w:date="2021-07-01T10:31:00Z">
              <w:tcPr>
                <w:tcW w:w="412" w:type="pct"/>
                <w:gridSpan w:val="2"/>
                <w:tcBorders>
                  <w:top w:val="single" w:sz="8" w:space="0" w:color="auto"/>
                  <w:bottom w:val="single" w:sz="8" w:space="0" w:color="auto"/>
                </w:tcBorders>
                <w:shd w:val="clear" w:color="auto" w:fill="E7E6E6" w:themeFill="background2"/>
                <w:vAlign w:val="center"/>
              </w:tcPr>
            </w:tcPrChange>
          </w:tcPr>
          <w:p w14:paraId="12BEF479" w14:textId="59466D85" w:rsidR="00467FA2" w:rsidRDefault="00467FA2" w:rsidP="00D96667">
            <w:pPr>
              <w:pStyle w:val="TAH"/>
            </w:pPr>
            <w:del w:id="445" w:author="Phillip Maness" w:date="2021-06-09T22:23:00Z">
              <w:r w:rsidDel="00ED75A9">
                <w:delText>Use for media type</w:delText>
              </w:r>
            </w:del>
            <w:ins w:id="446" w:author="Phillip Maness" w:date="2021-06-09T22:23:00Z">
              <w:r w:rsidR="00ED75A9">
                <w:t>Use</w:t>
              </w:r>
            </w:ins>
          </w:p>
        </w:tc>
        <w:tc>
          <w:tcPr>
            <w:tcW w:w="2976" w:type="pct"/>
            <w:tcBorders>
              <w:top w:val="single" w:sz="8" w:space="0" w:color="auto"/>
              <w:bottom w:val="single" w:sz="8" w:space="0" w:color="auto"/>
            </w:tcBorders>
            <w:shd w:val="clear" w:color="auto" w:fill="E7E6E6" w:themeFill="background2"/>
            <w:vAlign w:val="center"/>
            <w:tcPrChange w:id="447" w:author="Phillip Maness" w:date="2021-07-01T10:31:00Z">
              <w:tcPr>
                <w:tcW w:w="3040" w:type="pct"/>
                <w:gridSpan w:val="2"/>
                <w:tcBorders>
                  <w:top w:val="single" w:sz="8" w:space="0" w:color="auto"/>
                  <w:bottom w:val="single" w:sz="8" w:space="0" w:color="auto"/>
                </w:tcBorders>
                <w:shd w:val="clear" w:color="auto" w:fill="E7E6E6" w:themeFill="background2"/>
                <w:vAlign w:val="center"/>
              </w:tcPr>
            </w:tcPrChange>
          </w:tcPr>
          <w:p w14:paraId="0420BED5" w14:textId="19C0C129" w:rsidR="00467FA2" w:rsidRPr="00006CA1" w:rsidRDefault="00467FA2" w:rsidP="00D96667">
            <w:pPr>
              <w:pStyle w:val="TAH"/>
            </w:pPr>
            <w:r>
              <w:t>Usage or value</w:t>
            </w:r>
          </w:p>
        </w:tc>
      </w:tr>
      <w:tr w:rsidR="00467FA2" w:rsidRPr="00006CA1" w14:paraId="18461255" w14:textId="77777777" w:rsidTr="00B85C2A">
        <w:tc>
          <w:tcPr>
            <w:tcW w:w="1547" w:type="pct"/>
            <w:tcBorders>
              <w:top w:val="single" w:sz="8" w:space="0" w:color="auto"/>
              <w:bottom w:val="single" w:sz="4" w:space="0" w:color="auto"/>
            </w:tcBorders>
            <w:vAlign w:val="center"/>
            <w:tcPrChange w:id="448" w:author="Phillip Maness" w:date="2021-07-01T10:31:00Z">
              <w:tcPr>
                <w:tcW w:w="1547" w:type="pct"/>
                <w:tcBorders>
                  <w:top w:val="single" w:sz="8" w:space="0" w:color="auto"/>
                </w:tcBorders>
                <w:vAlign w:val="center"/>
              </w:tcPr>
            </w:tcPrChange>
          </w:tcPr>
          <w:p w14:paraId="44680787" w14:textId="77777777" w:rsidR="00467FA2" w:rsidRPr="00076166" w:rsidRDefault="00467FA2" w:rsidP="00880925">
            <w:pPr>
              <w:pStyle w:val="BodyText"/>
              <w:rPr>
                <w:rStyle w:val="Attribute"/>
              </w:rPr>
            </w:pPr>
            <w:r w:rsidRPr="007B15A2">
              <w:rPr>
                <w:rStyle w:val="Element"/>
              </w:rPr>
              <w:t>Accessibility</w:t>
            </w:r>
          </w:p>
        </w:tc>
        <w:tc>
          <w:tcPr>
            <w:tcW w:w="477" w:type="pct"/>
            <w:tcBorders>
              <w:top w:val="single" w:sz="8" w:space="0" w:color="auto"/>
              <w:bottom w:val="single" w:sz="4" w:space="0" w:color="auto"/>
            </w:tcBorders>
            <w:vAlign w:val="center"/>
            <w:tcPrChange w:id="449" w:author="Phillip Maness" w:date="2021-07-01T10:31:00Z">
              <w:tcPr>
                <w:tcW w:w="412" w:type="pct"/>
                <w:gridSpan w:val="2"/>
                <w:tcBorders>
                  <w:top w:val="single" w:sz="8" w:space="0" w:color="auto"/>
                </w:tcBorders>
                <w:vAlign w:val="center"/>
              </w:tcPr>
            </w:tcPrChange>
          </w:tcPr>
          <w:p w14:paraId="4A7E60C7" w14:textId="6C6DE8B7" w:rsidR="00467FA2" w:rsidRPr="005E2DDE" w:rsidRDefault="00467FA2" w:rsidP="00467FA2">
            <w:pPr>
              <w:pStyle w:val="TAC"/>
              <w:rPr>
                <w:lang w:eastAsia="zh-CN"/>
              </w:rPr>
            </w:pPr>
            <w:r>
              <w:rPr>
                <w:lang w:eastAsia="zh-CN"/>
              </w:rPr>
              <w:t>0..N</w:t>
            </w:r>
          </w:p>
        </w:tc>
        <w:tc>
          <w:tcPr>
            <w:tcW w:w="2976" w:type="pct"/>
            <w:tcBorders>
              <w:top w:val="single" w:sz="8" w:space="0" w:color="auto"/>
              <w:bottom w:val="single" w:sz="4" w:space="0" w:color="auto"/>
            </w:tcBorders>
            <w:vAlign w:val="center"/>
            <w:tcPrChange w:id="450" w:author="Phillip Maness" w:date="2021-07-01T10:31:00Z">
              <w:tcPr>
                <w:tcW w:w="3040" w:type="pct"/>
                <w:gridSpan w:val="2"/>
                <w:tcBorders>
                  <w:top w:val="single" w:sz="8" w:space="0" w:color="auto"/>
                </w:tcBorders>
                <w:vAlign w:val="center"/>
              </w:tcPr>
            </w:tcPrChange>
          </w:tcPr>
          <w:p w14:paraId="65F58D99" w14:textId="42B590BC" w:rsidR="00467FA2" w:rsidRPr="009324FD" w:rsidRDefault="00467FA2" w:rsidP="00880925">
            <w:pPr>
              <w:pStyle w:val="TAL"/>
              <w:rPr>
                <w:snapToGrid w:val="0"/>
                <w:kern w:val="18"/>
              </w:rPr>
            </w:pPr>
            <w:r w:rsidRPr="005E2DDE">
              <w:rPr>
                <w:lang w:eastAsia="zh-CN"/>
              </w:rPr>
              <w:t>Indicate whether a Preselection or a Component has accessibility considerations.</w:t>
            </w:r>
          </w:p>
        </w:tc>
      </w:tr>
      <w:tr w:rsidR="00B85C2A" w:rsidRPr="00006CA1" w14:paraId="7A7CC22B" w14:textId="77777777" w:rsidTr="00B85C2A">
        <w:trPr>
          <w:ins w:id="451" w:author="Phillip Maness" w:date="2021-07-01T10:31:00Z"/>
        </w:trPr>
        <w:tc>
          <w:tcPr>
            <w:tcW w:w="1547" w:type="pct"/>
            <w:tcBorders>
              <w:top w:val="single" w:sz="4" w:space="0" w:color="auto"/>
            </w:tcBorders>
            <w:vAlign w:val="center"/>
            <w:tcPrChange w:id="452" w:author="Phillip Maness" w:date="2021-07-01T10:31:00Z">
              <w:tcPr>
                <w:tcW w:w="1547" w:type="pct"/>
                <w:tcBorders>
                  <w:top w:val="single" w:sz="8" w:space="0" w:color="auto"/>
                </w:tcBorders>
                <w:vAlign w:val="center"/>
              </w:tcPr>
            </w:tcPrChange>
          </w:tcPr>
          <w:p w14:paraId="0DB15964" w14:textId="433FA258" w:rsidR="00B85C2A" w:rsidRPr="007B15A2" w:rsidRDefault="00B85C2A" w:rsidP="00B85C2A">
            <w:pPr>
              <w:pStyle w:val="BodyText"/>
              <w:rPr>
                <w:ins w:id="453" w:author="Phillip Maness" w:date="2021-07-01T10:31:00Z"/>
                <w:rStyle w:val="Element"/>
              </w:rPr>
            </w:pPr>
            <w:ins w:id="454" w:author="Phillip Maness" w:date="2021-07-01T10:32:00Z">
              <w:r w:rsidRPr="00FA3EE2">
                <w:rPr>
                  <w:rStyle w:val="Element"/>
                </w:rPr>
                <w:t>AudioChannelConfiguration</w:t>
              </w:r>
            </w:ins>
          </w:p>
        </w:tc>
        <w:tc>
          <w:tcPr>
            <w:tcW w:w="477" w:type="pct"/>
            <w:tcBorders>
              <w:top w:val="single" w:sz="4" w:space="0" w:color="auto"/>
            </w:tcBorders>
            <w:vAlign w:val="center"/>
            <w:tcPrChange w:id="455" w:author="Phillip Maness" w:date="2021-07-01T10:31:00Z">
              <w:tcPr>
                <w:tcW w:w="412" w:type="pct"/>
                <w:gridSpan w:val="2"/>
                <w:tcBorders>
                  <w:top w:val="single" w:sz="8" w:space="0" w:color="auto"/>
                </w:tcBorders>
                <w:vAlign w:val="center"/>
              </w:tcPr>
            </w:tcPrChange>
          </w:tcPr>
          <w:p w14:paraId="67BF12D0" w14:textId="7B43DC50" w:rsidR="00B85C2A" w:rsidRDefault="00B85C2A" w:rsidP="00B85C2A">
            <w:pPr>
              <w:pStyle w:val="TAC"/>
              <w:rPr>
                <w:ins w:id="456" w:author="Phillip Maness" w:date="2021-07-01T10:31:00Z"/>
                <w:lang w:eastAsia="zh-CN"/>
              </w:rPr>
            </w:pPr>
            <w:ins w:id="457" w:author="Phillip Maness" w:date="2021-07-01T10:32:00Z">
              <w:r>
                <w:rPr>
                  <w:lang w:eastAsia="zh-CN"/>
                </w:rPr>
                <w:t>0..N</w:t>
              </w:r>
            </w:ins>
          </w:p>
        </w:tc>
        <w:tc>
          <w:tcPr>
            <w:tcW w:w="2976" w:type="pct"/>
            <w:tcBorders>
              <w:top w:val="single" w:sz="4" w:space="0" w:color="auto"/>
            </w:tcBorders>
            <w:vAlign w:val="center"/>
            <w:tcPrChange w:id="458" w:author="Phillip Maness" w:date="2021-07-01T10:31:00Z">
              <w:tcPr>
                <w:tcW w:w="3040" w:type="pct"/>
                <w:gridSpan w:val="2"/>
                <w:tcBorders>
                  <w:top w:val="single" w:sz="8" w:space="0" w:color="auto"/>
                </w:tcBorders>
                <w:vAlign w:val="center"/>
              </w:tcPr>
            </w:tcPrChange>
          </w:tcPr>
          <w:p w14:paraId="2841AC53" w14:textId="7567DACD" w:rsidR="00B85C2A" w:rsidRPr="005E2DDE" w:rsidRDefault="00B85C2A" w:rsidP="00B85C2A">
            <w:pPr>
              <w:pStyle w:val="TAL"/>
              <w:rPr>
                <w:ins w:id="459" w:author="Phillip Maness" w:date="2021-07-01T10:31:00Z"/>
                <w:lang w:eastAsia="zh-CN"/>
              </w:rPr>
            </w:pPr>
            <w:ins w:id="460" w:author="Phillip Maness" w:date="2021-07-01T10:32:00Z">
              <w:r w:rsidRPr="00FA5507">
                <w:rPr>
                  <w:highlight w:val="yellow"/>
                </w:rPr>
                <w:t>the d</w:t>
              </w:r>
              <w:r w:rsidRPr="00FA5507">
                <w:rPr>
                  <w:rFonts w:eastAsia="Calibri"/>
                  <w:highlight w:val="yellow"/>
                </w:rPr>
                <w:t xml:space="preserve">efault schema </w:t>
              </w:r>
              <w:r w:rsidRPr="00FA5507">
                <w:rPr>
                  <w:highlight w:val="yellow"/>
                </w:rPr>
                <w:t xml:space="preserve">for all audio codecs is </w:t>
              </w:r>
              <w:r w:rsidRPr="00FA5507">
                <w:rPr>
                  <w:rStyle w:val="Namespace"/>
                  <w:highlight w:val="yellow"/>
                </w:rPr>
                <w:t>urn:mpeg:mpegB:cicp:ChannelConfiguration</w:t>
              </w:r>
              <w:r w:rsidRPr="00FA5507">
                <w:rPr>
                  <w:rFonts w:eastAsia="Calibri"/>
                  <w:highlight w:val="yellow"/>
                </w:rPr>
                <w:t xml:space="preserve"> as defined in ISO/IEC 23091-3</w:t>
              </w:r>
              <w:r w:rsidRPr="00FA5507">
                <w:rPr>
                  <w:rFonts w:eastAsia="Calibri"/>
                  <w:highlight w:val="yellow"/>
                </w:rPr>
                <w:fldChar w:fldCharType="begin"/>
              </w:r>
              <w:r w:rsidRPr="00FA5507">
                <w:rPr>
                  <w:rFonts w:eastAsia="Calibri"/>
                  <w:highlight w:val="yellow"/>
                </w:rPr>
                <w:instrText xml:space="preserve"> REF _Ref72252413 \n \h </w:instrText>
              </w:r>
              <w:r>
                <w:rPr>
                  <w:rFonts w:eastAsia="Calibri"/>
                  <w:highlight w:val="yellow"/>
                </w:rPr>
                <w:instrText xml:space="preserve"> \* MERGEFORMAT </w:instrText>
              </w:r>
              <w:r w:rsidRPr="00FA5507">
                <w:rPr>
                  <w:rFonts w:eastAsia="Calibri"/>
                  <w:highlight w:val="yellow"/>
                </w:rPr>
              </w:r>
              <w:r w:rsidRPr="00FA5507">
                <w:rPr>
                  <w:rFonts w:eastAsia="Calibri"/>
                  <w:highlight w:val="yellow"/>
                </w:rPr>
                <w:fldChar w:fldCharType="separate"/>
              </w:r>
              <w:r>
                <w:rPr>
                  <w:rFonts w:eastAsia="Calibri"/>
                  <w:highlight w:val="yellow"/>
                </w:rPr>
                <w:t>[3]</w:t>
              </w:r>
              <w:r w:rsidRPr="00FA5507">
                <w:rPr>
                  <w:rFonts w:eastAsia="Calibri"/>
                  <w:highlight w:val="yellow"/>
                </w:rPr>
                <w:fldChar w:fldCharType="end"/>
              </w:r>
              <w:r w:rsidRPr="00FA5507">
                <w:rPr>
                  <w:rFonts w:eastAsia="Calibri"/>
                  <w:highlight w:val="yellow"/>
                </w:rPr>
                <w:t>. Alternate namespaces are described in the codec specific clauses</w:t>
              </w:r>
            </w:ins>
          </w:p>
        </w:tc>
      </w:tr>
      <w:tr w:rsidR="00467FA2" w:rsidRPr="00006CA1" w14:paraId="7D227E2B" w14:textId="77777777" w:rsidTr="00B85C2A">
        <w:tc>
          <w:tcPr>
            <w:tcW w:w="1547" w:type="pct"/>
            <w:vAlign w:val="center"/>
          </w:tcPr>
          <w:p w14:paraId="533A01FF" w14:textId="56E82D3C" w:rsidR="00467FA2" w:rsidRPr="001824B6" w:rsidRDefault="00467FA2" w:rsidP="00467FA2">
            <w:pPr>
              <w:pStyle w:val="BodyText"/>
              <w:keepNext w:val="0"/>
              <w:rPr>
                <w:rStyle w:val="Element"/>
              </w:rPr>
            </w:pPr>
            <w:r>
              <w:rPr>
                <w:rStyle w:val="Element"/>
              </w:rPr>
              <w:t>EssentialProperty</w:t>
            </w:r>
          </w:p>
        </w:tc>
        <w:tc>
          <w:tcPr>
            <w:tcW w:w="477" w:type="pct"/>
            <w:vAlign w:val="center"/>
          </w:tcPr>
          <w:p w14:paraId="36C9C1D4" w14:textId="40D27032" w:rsidR="00467FA2" w:rsidRPr="00B429D2" w:rsidRDefault="00C85BB7" w:rsidP="00467FA2">
            <w:pPr>
              <w:pStyle w:val="TAC"/>
            </w:pPr>
            <w:r>
              <w:t>M</w:t>
            </w:r>
          </w:p>
        </w:tc>
        <w:tc>
          <w:tcPr>
            <w:tcW w:w="2976" w:type="pct"/>
            <w:vAlign w:val="center"/>
          </w:tcPr>
          <w:p w14:paraId="736B7989" w14:textId="6D537C05" w:rsidR="00467FA2" w:rsidRPr="009324FD" w:rsidRDefault="00467FA2" w:rsidP="00467FA2">
            <w:pPr>
              <w:pStyle w:val="TAL"/>
              <w:keepNext w:val="0"/>
              <w:rPr>
                <w:rStyle w:val="Attribute"/>
                <w:rFonts w:ascii="Times New Roman" w:hAnsi="Times New Roman"/>
              </w:rPr>
            </w:pPr>
            <w:r w:rsidRPr="00B429D2">
              <w:t xml:space="preserve">An </w:t>
            </w:r>
            <w:r w:rsidRPr="0006330F">
              <w:rPr>
                <w:rStyle w:val="Element"/>
                <w:rFonts w:eastAsia="Calibri"/>
              </w:rPr>
              <w:t>AdaptationSet</w:t>
            </w:r>
            <w:r w:rsidRPr="00B429D2">
              <w:t xml:space="preserve"> referring to Auxiliary audio streams shall include a </w:t>
            </w:r>
            <w:r w:rsidRPr="00586D4C">
              <w:rPr>
                <w:rStyle w:val="Element"/>
              </w:rPr>
              <w:t>Preselection</w:t>
            </w:r>
            <w:r w:rsidRPr="00B429D2">
              <w:t xml:space="preserve"> </w:t>
            </w:r>
            <w:r w:rsidRPr="0006330F">
              <w:rPr>
                <w:rStyle w:val="Element"/>
                <w:rFonts w:eastAsia="Calibri"/>
              </w:rPr>
              <w:t>EssentialProperty</w:t>
            </w:r>
            <w:r w:rsidRPr="00B429D2">
              <w:t xml:space="preserve"> descriptor as specified in MPEG-DASH</w:t>
            </w:r>
          </w:p>
        </w:tc>
      </w:tr>
      <w:tr w:rsidR="00467FA2" w:rsidRPr="00006CA1" w14:paraId="09C58179" w14:textId="77777777" w:rsidTr="00B85C2A">
        <w:tc>
          <w:tcPr>
            <w:tcW w:w="1547" w:type="pct"/>
            <w:vAlign w:val="center"/>
          </w:tcPr>
          <w:p w14:paraId="2F4F2C23" w14:textId="77777777" w:rsidR="00467FA2" w:rsidRDefault="00467FA2" w:rsidP="00467FA2">
            <w:pPr>
              <w:pStyle w:val="BodyText"/>
              <w:keepNext w:val="0"/>
              <w:rPr>
                <w:rStyle w:val="Element"/>
              </w:rPr>
            </w:pPr>
            <w:r>
              <w:rPr>
                <w:rStyle w:val="Element"/>
              </w:rPr>
              <w:t>Label</w:t>
            </w:r>
          </w:p>
        </w:tc>
        <w:tc>
          <w:tcPr>
            <w:tcW w:w="477" w:type="pct"/>
            <w:vAlign w:val="center"/>
          </w:tcPr>
          <w:p w14:paraId="113B0C8B" w14:textId="31B007C8" w:rsidR="00467FA2" w:rsidRPr="009324FD" w:rsidRDefault="00C85BB7" w:rsidP="00467FA2">
            <w:pPr>
              <w:pStyle w:val="TAC"/>
            </w:pPr>
            <w:r>
              <w:t>0..N</w:t>
            </w:r>
          </w:p>
        </w:tc>
        <w:tc>
          <w:tcPr>
            <w:tcW w:w="2976" w:type="pct"/>
          </w:tcPr>
          <w:p w14:paraId="0B5CFF94" w14:textId="751DBF26" w:rsidR="00467FA2" w:rsidRPr="009324FD" w:rsidRDefault="00467FA2" w:rsidP="00467FA2">
            <w:pPr>
              <w:pStyle w:val="TAL"/>
              <w:keepNext w:val="0"/>
              <w:rPr>
                <w:snapToGrid w:val="0"/>
                <w:kern w:val="18"/>
              </w:rPr>
            </w:pPr>
            <w:r w:rsidRPr="009324FD">
              <w:t>If there are multiple Preselections, this label should be set by the content author.</w:t>
            </w:r>
          </w:p>
        </w:tc>
      </w:tr>
      <w:tr w:rsidR="00467FA2" w:rsidRPr="00006CA1" w14:paraId="436BA94F" w14:textId="77777777" w:rsidTr="00B85C2A">
        <w:tc>
          <w:tcPr>
            <w:tcW w:w="1547" w:type="pct"/>
            <w:vAlign w:val="center"/>
          </w:tcPr>
          <w:p w14:paraId="7904B4FA" w14:textId="77777777" w:rsidR="00467FA2" w:rsidRPr="00076166" w:rsidRDefault="00467FA2" w:rsidP="00467FA2">
            <w:pPr>
              <w:pStyle w:val="BodyText"/>
              <w:keepNext w:val="0"/>
              <w:rPr>
                <w:rStyle w:val="Attribute"/>
              </w:rPr>
            </w:pPr>
            <w:r w:rsidRPr="007B15A2">
              <w:rPr>
                <w:rStyle w:val="Element"/>
              </w:rPr>
              <w:t>Role</w:t>
            </w:r>
          </w:p>
        </w:tc>
        <w:tc>
          <w:tcPr>
            <w:tcW w:w="477" w:type="pct"/>
            <w:vAlign w:val="center"/>
          </w:tcPr>
          <w:p w14:paraId="0529878B" w14:textId="65C05E5A" w:rsidR="00467FA2" w:rsidRPr="005E2DDE" w:rsidRDefault="00C85BB7" w:rsidP="00467FA2">
            <w:pPr>
              <w:pStyle w:val="TAC"/>
              <w:rPr>
                <w:lang w:eastAsia="zh-CN"/>
              </w:rPr>
            </w:pPr>
            <w:r>
              <w:rPr>
                <w:lang w:eastAsia="zh-CN"/>
              </w:rPr>
              <w:t>O</w:t>
            </w:r>
          </w:p>
        </w:tc>
        <w:tc>
          <w:tcPr>
            <w:tcW w:w="2976" w:type="pct"/>
            <w:vAlign w:val="center"/>
          </w:tcPr>
          <w:p w14:paraId="449FD999" w14:textId="2B8D84ED" w:rsidR="00467FA2" w:rsidRPr="009324FD" w:rsidRDefault="00467FA2" w:rsidP="00467FA2">
            <w:pPr>
              <w:pStyle w:val="TAL"/>
              <w:keepNext w:val="0"/>
              <w:rPr>
                <w:snapToGrid w:val="0"/>
                <w:kern w:val="18"/>
              </w:rPr>
            </w:pPr>
            <w:r w:rsidRPr="005E2DDE">
              <w:rPr>
                <w:lang w:eastAsia="zh-CN"/>
              </w:rPr>
              <w:t xml:space="preserve">DASH role scheme, </w:t>
            </w:r>
            <w:r w:rsidRPr="00123347">
              <w:rPr>
                <w:rStyle w:val="Namespace"/>
              </w:rPr>
              <w:t>urn:mpeg:dash:role:2011</w:t>
            </w:r>
            <w:r w:rsidRPr="005E2DDE">
              <w:rPr>
                <w:lang w:eastAsia="zh-CN"/>
              </w:rPr>
              <w:t xml:space="preserve">, </w:t>
            </w:r>
            <w:ins w:id="461" w:author="Phillip Maness" w:date="2021-06-09T13:34:00Z">
              <w:r w:rsidR="00710485">
                <w:rPr>
                  <w:lang w:eastAsia="zh-CN"/>
                </w:rPr>
                <w:t xml:space="preserve">may be used </w:t>
              </w:r>
            </w:ins>
            <w:r w:rsidRPr="005E2DDE">
              <w:rPr>
                <w:lang w:eastAsia="zh-CN"/>
              </w:rPr>
              <w:t>to indicate a key attribute of the Preselection.</w:t>
            </w:r>
          </w:p>
        </w:tc>
      </w:tr>
      <w:tr w:rsidR="00467FA2" w:rsidRPr="00006CA1" w14:paraId="6DC58C95" w14:textId="77777777" w:rsidTr="00B85C2A">
        <w:tc>
          <w:tcPr>
            <w:tcW w:w="1547" w:type="pct"/>
            <w:tcBorders>
              <w:bottom w:val="single" w:sz="4" w:space="0" w:color="auto"/>
            </w:tcBorders>
            <w:vAlign w:val="center"/>
          </w:tcPr>
          <w:p w14:paraId="144B16AA" w14:textId="77777777" w:rsidR="00467FA2" w:rsidRPr="001824B6" w:rsidRDefault="00467FA2" w:rsidP="00467FA2">
            <w:pPr>
              <w:pStyle w:val="BodyText"/>
              <w:keepNext w:val="0"/>
              <w:rPr>
                <w:rStyle w:val="Element"/>
              </w:rPr>
            </w:pPr>
            <w:r w:rsidRPr="001824B6">
              <w:rPr>
                <w:rStyle w:val="Element"/>
              </w:rPr>
              <w:t>SupplementalProperty</w:t>
            </w:r>
          </w:p>
        </w:tc>
        <w:tc>
          <w:tcPr>
            <w:tcW w:w="477" w:type="pct"/>
            <w:tcBorders>
              <w:bottom w:val="single" w:sz="4" w:space="0" w:color="auto"/>
            </w:tcBorders>
            <w:vAlign w:val="center"/>
          </w:tcPr>
          <w:p w14:paraId="61DDD30A" w14:textId="6E19A62E" w:rsidR="00467FA2" w:rsidRPr="0006330F" w:rsidRDefault="00C85BB7" w:rsidP="00467FA2">
            <w:pPr>
              <w:pStyle w:val="TAC"/>
            </w:pPr>
            <w:r>
              <w:t>O</w:t>
            </w:r>
          </w:p>
        </w:tc>
        <w:tc>
          <w:tcPr>
            <w:tcW w:w="2976" w:type="pct"/>
            <w:tcBorders>
              <w:bottom w:val="single" w:sz="4" w:space="0" w:color="auto"/>
            </w:tcBorders>
            <w:vAlign w:val="center"/>
          </w:tcPr>
          <w:p w14:paraId="1FB13EDE" w14:textId="2541A183" w:rsidR="00467FA2" w:rsidRPr="009324FD" w:rsidRDefault="00467FA2" w:rsidP="00467FA2">
            <w:pPr>
              <w:pStyle w:val="TAL"/>
              <w:keepNext w:val="0"/>
              <w:rPr>
                <w:rStyle w:val="Attribute"/>
                <w:rFonts w:ascii="Times New Roman" w:hAnsi="Times New Roman"/>
              </w:rPr>
            </w:pPr>
            <w:r w:rsidRPr="0006330F">
              <w:t xml:space="preserve">If an </w:t>
            </w:r>
            <w:r w:rsidRPr="0006330F">
              <w:rPr>
                <w:rStyle w:val="Element"/>
              </w:rPr>
              <w:t>AdaptationSet</w:t>
            </w:r>
            <w:r w:rsidRPr="0006330F">
              <w:t xml:space="preserve"> referring to the Main Audio stream is referenced by one or more </w:t>
            </w:r>
            <w:r w:rsidRPr="0006330F">
              <w:rPr>
                <w:rStyle w:val="Element"/>
              </w:rPr>
              <w:t>Preselection</w:t>
            </w:r>
            <w:r w:rsidRPr="0006330F">
              <w:t xml:space="preserve"> elements, the </w:t>
            </w:r>
            <w:r w:rsidRPr="0006330F">
              <w:rPr>
                <w:rStyle w:val="Element"/>
              </w:rPr>
              <w:t>AdaptationSet</w:t>
            </w:r>
            <w:r w:rsidRPr="0006330F">
              <w:t xml:space="preserve"> should include a Preselection </w:t>
            </w:r>
            <w:r w:rsidRPr="0006330F">
              <w:rPr>
                <w:rStyle w:val="Element"/>
              </w:rPr>
              <w:t>SupplementalProperty</w:t>
            </w:r>
            <w:r w:rsidRPr="0006330F">
              <w:t xml:space="preserve"> descriptor as specified in MPEG-DASH</w:t>
            </w:r>
          </w:p>
        </w:tc>
      </w:tr>
      <w:tr w:rsidR="000F186E" w:rsidRPr="00006CA1" w14:paraId="44129228" w14:textId="77777777" w:rsidTr="00B85C2A">
        <w:trPr>
          <w:ins w:id="462" w:author="Phillip Maness" w:date="2021-07-01T10:25:00Z"/>
        </w:trPr>
        <w:tc>
          <w:tcPr>
            <w:tcW w:w="1547" w:type="pct"/>
            <w:tcBorders>
              <w:bottom w:val="single" w:sz="4" w:space="0" w:color="auto"/>
            </w:tcBorders>
            <w:vAlign w:val="center"/>
          </w:tcPr>
          <w:p w14:paraId="055C142B" w14:textId="4805F23C" w:rsidR="000F186E" w:rsidRPr="000F186E" w:rsidRDefault="000F186E" w:rsidP="00467FA2">
            <w:pPr>
              <w:pStyle w:val="BodyText"/>
              <w:keepNext w:val="0"/>
              <w:rPr>
                <w:ins w:id="463" w:author="Phillip Maness" w:date="2021-07-01T10:25:00Z"/>
                <w:rStyle w:val="Attribute"/>
                <w:rPrChange w:id="464" w:author="Phillip Maness" w:date="2021-07-01T10:26:00Z">
                  <w:rPr>
                    <w:ins w:id="465" w:author="Phillip Maness" w:date="2021-07-01T10:25:00Z"/>
                    <w:rStyle w:val="Element"/>
                  </w:rPr>
                </w:rPrChange>
              </w:rPr>
            </w:pPr>
            <w:ins w:id="466" w:author="Phillip Maness" w:date="2021-07-01T10:25:00Z">
              <w:r w:rsidRPr="000F186E">
                <w:rPr>
                  <w:rStyle w:val="Attribute"/>
                  <w:rPrChange w:id="467" w:author="Phillip Maness" w:date="2021-07-01T10:26:00Z">
                    <w:rPr>
                      <w:rStyle w:val="Element"/>
                    </w:rPr>
                  </w:rPrChange>
                </w:rPr>
                <w:t>@lang</w:t>
              </w:r>
            </w:ins>
          </w:p>
        </w:tc>
        <w:tc>
          <w:tcPr>
            <w:tcW w:w="477" w:type="pct"/>
            <w:tcBorders>
              <w:bottom w:val="single" w:sz="4" w:space="0" w:color="auto"/>
            </w:tcBorders>
            <w:vAlign w:val="center"/>
          </w:tcPr>
          <w:p w14:paraId="387E63DA" w14:textId="7B4DBF96" w:rsidR="000F186E" w:rsidRDefault="000F186E" w:rsidP="00467FA2">
            <w:pPr>
              <w:pStyle w:val="TAC"/>
              <w:rPr>
                <w:ins w:id="468" w:author="Phillip Maness" w:date="2021-07-01T10:25:00Z"/>
              </w:rPr>
            </w:pPr>
            <w:ins w:id="469" w:author="Phillip Maness" w:date="2021-07-01T10:25:00Z">
              <w:r>
                <w:t>M</w:t>
              </w:r>
            </w:ins>
          </w:p>
        </w:tc>
        <w:tc>
          <w:tcPr>
            <w:tcW w:w="2976" w:type="pct"/>
            <w:tcBorders>
              <w:bottom w:val="single" w:sz="4" w:space="0" w:color="auto"/>
            </w:tcBorders>
            <w:vAlign w:val="center"/>
          </w:tcPr>
          <w:p w14:paraId="63C97ECE" w14:textId="1F8A65EF" w:rsidR="000F186E" w:rsidRPr="0006330F" w:rsidRDefault="000F186E" w:rsidP="00467FA2">
            <w:pPr>
              <w:pStyle w:val="TAL"/>
              <w:keepNext w:val="0"/>
              <w:rPr>
                <w:ins w:id="470" w:author="Phillip Maness" w:date="2021-07-01T10:25:00Z"/>
              </w:rPr>
            </w:pPr>
            <w:ins w:id="471" w:author="Phillip Maness" w:date="2021-07-01T10:25:00Z">
              <w:r>
                <w:t xml:space="preserve">as defined in 23009-1 </w:t>
              </w:r>
              <w:r>
                <w:fldChar w:fldCharType="begin"/>
              </w:r>
              <w:r>
                <w:instrText xml:space="preserve"> REF _Ref72252121 \r \h  \* MERGEFORMAT </w:instrText>
              </w:r>
              <w:r>
                <w:fldChar w:fldCharType="separate"/>
              </w:r>
              <w:r>
                <w:t>[1]</w:t>
              </w:r>
              <w:r>
                <w:fldChar w:fldCharType="end"/>
              </w:r>
              <w:r>
                <w:t xml:space="preserve"> when dialog is present</w:t>
              </w:r>
            </w:ins>
          </w:p>
        </w:tc>
      </w:tr>
      <w:tr w:rsidR="00467FA2" w:rsidRPr="00006CA1" w14:paraId="367D093B" w14:textId="77777777" w:rsidTr="00B85C2A">
        <w:tc>
          <w:tcPr>
            <w:tcW w:w="1547" w:type="pct"/>
            <w:tcBorders>
              <w:top w:val="single" w:sz="4" w:space="0" w:color="auto"/>
              <w:bottom w:val="single" w:sz="4" w:space="0" w:color="auto"/>
            </w:tcBorders>
            <w:vAlign w:val="center"/>
          </w:tcPr>
          <w:p w14:paraId="4EAF2A56" w14:textId="77777777" w:rsidR="00467FA2" w:rsidRPr="00076166" w:rsidRDefault="00467FA2" w:rsidP="00467FA2">
            <w:pPr>
              <w:pStyle w:val="BodyText"/>
              <w:keepNext w:val="0"/>
              <w:rPr>
                <w:rStyle w:val="Attribute"/>
              </w:rPr>
            </w:pPr>
            <w:r w:rsidRPr="00076166">
              <w:rPr>
                <w:rStyle w:val="Attribute"/>
              </w:rPr>
              <w:t>@preselectionComponents</w:t>
            </w:r>
          </w:p>
        </w:tc>
        <w:tc>
          <w:tcPr>
            <w:tcW w:w="477" w:type="pct"/>
            <w:tcBorders>
              <w:top w:val="single" w:sz="4" w:space="0" w:color="auto"/>
              <w:bottom w:val="single" w:sz="4" w:space="0" w:color="auto"/>
            </w:tcBorders>
            <w:vAlign w:val="center"/>
          </w:tcPr>
          <w:p w14:paraId="1A5769CD" w14:textId="74CD64CE" w:rsidR="00467FA2" w:rsidRDefault="00C85BB7" w:rsidP="007153E1">
            <w:pPr>
              <w:pStyle w:val="TAC"/>
            </w:pPr>
            <w:r>
              <w:t>O</w:t>
            </w:r>
          </w:p>
        </w:tc>
        <w:tc>
          <w:tcPr>
            <w:tcW w:w="2976" w:type="pct"/>
            <w:tcBorders>
              <w:top w:val="single" w:sz="4" w:space="0" w:color="auto"/>
              <w:bottom w:val="single" w:sz="4" w:space="0" w:color="auto"/>
            </w:tcBorders>
            <w:vAlign w:val="center"/>
          </w:tcPr>
          <w:p w14:paraId="30F808F9" w14:textId="1989C1CB" w:rsidR="00467FA2" w:rsidRPr="00B429D2" w:rsidRDefault="00467FA2" w:rsidP="00467FA2">
            <w:pPr>
              <w:pStyle w:val="TAL"/>
              <w:keepNext w:val="0"/>
            </w:pPr>
            <w:r>
              <w:t xml:space="preserve">as defined in 23009-1 </w:t>
            </w:r>
            <w:r>
              <w:fldChar w:fldCharType="begin"/>
            </w:r>
            <w:r>
              <w:instrText xml:space="preserve"> REF _Ref72252121 \r \h  \* MERGEFORMAT </w:instrText>
            </w:r>
            <w:r>
              <w:fldChar w:fldCharType="separate"/>
            </w:r>
            <w:r w:rsidR="00D96667">
              <w:t>[1]</w:t>
            </w:r>
            <w:r>
              <w:fldChar w:fldCharType="end"/>
            </w:r>
          </w:p>
        </w:tc>
      </w:tr>
      <w:tr w:rsidR="00710485" w:rsidRPr="00006CA1" w14:paraId="40FE71C0" w14:textId="77777777" w:rsidTr="00B85C2A">
        <w:trPr>
          <w:ins w:id="472" w:author="Phillip Maness" w:date="2021-06-09T13:26:00Z"/>
        </w:trPr>
        <w:tc>
          <w:tcPr>
            <w:tcW w:w="1547" w:type="pct"/>
            <w:tcBorders>
              <w:top w:val="single" w:sz="4" w:space="0" w:color="auto"/>
              <w:bottom w:val="single" w:sz="4" w:space="0" w:color="auto"/>
            </w:tcBorders>
            <w:vAlign w:val="center"/>
          </w:tcPr>
          <w:p w14:paraId="2273297E" w14:textId="58C20A69" w:rsidR="00710485" w:rsidRPr="00076166" w:rsidRDefault="00710485" w:rsidP="00710485">
            <w:pPr>
              <w:pStyle w:val="BodyText"/>
              <w:keepNext w:val="0"/>
              <w:rPr>
                <w:ins w:id="473" w:author="Phillip Maness" w:date="2021-06-09T13:26:00Z"/>
                <w:rStyle w:val="Attribute"/>
              </w:rPr>
            </w:pPr>
            <w:ins w:id="474" w:author="Phillip Maness" w:date="2021-06-09T13:26:00Z">
              <w:r>
                <w:rPr>
                  <w:rStyle w:val="Attribute"/>
                </w:rPr>
                <w:t>@selection</w:t>
              </w:r>
            </w:ins>
            <w:ins w:id="475" w:author="Phillip Maness" w:date="2021-06-09T13:27:00Z">
              <w:r>
                <w:rPr>
                  <w:rStyle w:val="Attribute"/>
                </w:rPr>
                <w:t>Priority</w:t>
              </w:r>
            </w:ins>
          </w:p>
        </w:tc>
        <w:tc>
          <w:tcPr>
            <w:tcW w:w="477" w:type="pct"/>
            <w:tcBorders>
              <w:top w:val="single" w:sz="4" w:space="0" w:color="auto"/>
              <w:bottom w:val="single" w:sz="4" w:space="0" w:color="auto"/>
            </w:tcBorders>
            <w:vAlign w:val="center"/>
          </w:tcPr>
          <w:p w14:paraId="370B9958" w14:textId="6BD87602" w:rsidR="00710485" w:rsidRDefault="00710485" w:rsidP="00710485">
            <w:pPr>
              <w:pStyle w:val="TAC"/>
              <w:rPr>
                <w:ins w:id="476" w:author="Phillip Maness" w:date="2021-06-09T13:26:00Z"/>
              </w:rPr>
            </w:pPr>
            <w:ins w:id="477" w:author="Phillip Maness" w:date="2021-06-09T13:27:00Z">
              <w:r>
                <w:t>O</w:t>
              </w:r>
            </w:ins>
          </w:p>
        </w:tc>
        <w:tc>
          <w:tcPr>
            <w:tcW w:w="2976" w:type="pct"/>
            <w:tcBorders>
              <w:top w:val="single" w:sz="4" w:space="0" w:color="auto"/>
              <w:bottom w:val="single" w:sz="4" w:space="0" w:color="auto"/>
            </w:tcBorders>
            <w:vAlign w:val="center"/>
          </w:tcPr>
          <w:p w14:paraId="5306A540" w14:textId="21247231" w:rsidR="00710485" w:rsidRDefault="00710485" w:rsidP="00710485">
            <w:pPr>
              <w:pStyle w:val="TAL"/>
              <w:keepNext w:val="0"/>
              <w:rPr>
                <w:ins w:id="478" w:author="Phillip Maness" w:date="2021-06-09T13:26:00Z"/>
              </w:rPr>
            </w:pPr>
            <w:ins w:id="479" w:author="Phillip Maness" w:date="2021-06-09T13:27:00Z">
              <w:r>
                <w:t xml:space="preserve">as defined in 23009-1 </w:t>
              </w:r>
              <w:r>
                <w:fldChar w:fldCharType="begin"/>
              </w:r>
              <w:r>
                <w:instrText xml:space="preserve"> REF _Ref72252121 \r \h  \* MERGEFORMAT </w:instrText>
              </w:r>
            </w:ins>
            <w:ins w:id="480" w:author="Phillip Maness" w:date="2021-06-09T13:27:00Z">
              <w:r>
                <w:fldChar w:fldCharType="separate"/>
              </w:r>
            </w:ins>
            <w:ins w:id="481" w:author="Phillip Maness" w:date="2021-06-09T22:35:00Z">
              <w:r w:rsidR="00D96667">
                <w:t>[1]</w:t>
              </w:r>
            </w:ins>
            <w:ins w:id="482" w:author="Phillip Maness" w:date="2021-06-09T13:27:00Z">
              <w:r>
                <w:fldChar w:fldCharType="end"/>
              </w:r>
            </w:ins>
          </w:p>
        </w:tc>
      </w:tr>
      <w:tr w:rsidR="00710485" w:rsidRPr="00006CA1" w14:paraId="058A14C0" w14:textId="77777777" w:rsidTr="00B85C2A">
        <w:trPr>
          <w:ins w:id="483" w:author="Phillip Maness" w:date="2021-06-09T13:27:00Z"/>
        </w:trPr>
        <w:tc>
          <w:tcPr>
            <w:tcW w:w="1547" w:type="pct"/>
            <w:tcBorders>
              <w:top w:val="single" w:sz="4" w:space="0" w:color="auto"/>
              <w:bottom w:val="single" w:sz="8" w:space="0" w:color="auto"/>
            </w:tcBorders>
            <w:vAlign w:val="center"/>
          </w:tcPr>
          <w:p w14:paraId="707FC792" w14:textId="56B43BAA" w:rsidR="00710485" w:rsidRDefault="00710485" w:rsidP="00710485">
            <w:pPr>
              <w:pStyle w:val="BodyText"/>
              <w:keepNext w:val="0"/>
              <w:rPr>
                <w:ins w:id="484" w:author="Phillip Maness" w:date="2021-06-09T13:27:00Z"/>
                <w:rStyle w:val="Attribute"/>
              </w:rPr>
            </w:pPr>
            <w:ins w:id="485" w:author="Phillip Maness" w:date="2021-06-09T13:27:00Z">
              <w:r>
                <w:rPr>
                  <w:rStyle w:val="Attribute"/>
                </w:rPr>
                <w:t>@tag</w:t>
              </w:r>
            </w:ins>
          </w:p>
        </w:tc>
        <w:tc>
          <w:tcPr>
            <w:tcW w:w="477" w:type="pct"/>
            <w:tcBorders>
              <w:top w:val="single" w:sz="4" w:space="0" w:color="auto"/>
              <w:bottom w:val="single" w:sz="8" w:space="0" w:color="auto"/>
            </w:tcBorders>
            <w:vAlign w:val="center"/>
          </w:tcPr>
          <w:p w14:paraId="711828A4" w14:textId="6AC79382" w:rsidR="00710485" w:rsidRDefault="00710485" w:rsidP="00710485">
            <w:pPr>
              <w:pStyle w:val="TAC"/>
              <w:rPr>
                <w:ins w:id="486" w:author="Phillip Maness" w:date="2021-06-09T13:27:00Z"/>
              </w:rPr>
            </w:pPr>
            <w:ins w:id="487" w:author="Phillip Maness" w:date="2021-06-09T13:27:00Z">
              <w:r>
                <w:t>O</w:t>
              </w:r>
            </w:ins>
          </w:p>
        </w:tc>
        <w:tc>
          <w:tcPr>
            <w:tcW w:w="2976" w:type="pct"/>
            <w:tcBorders>
              <w:top w:val="single" w:sz="4" w:space="0" w:color="auto"/>
              <w:bottom w:val="single" w:sz="8" w:space="0" w:color="auto"/>
            </w:tcBorders>
            <w:vAlign w:val="center"/>
          </w:tcPr>
          <w:p w14:paraId="46DC1E7A" w14:textId="6B5AE1D4" w:rsidR="00710485" w:rsidRDefault="00710485" w:rsidP="00710485">
            <w:pPr>
              <w:pStyle w:val="TAL"/>
              <w:keepNext w:val="0"/>
              <w:rPr>
                <w:ins w:id="488" w:author="Phillip Maness" w:date="2021-06-09T13:27:00Z"/>
              </w:rPr>
            </w:pPr>
            <w:ins w:id="489" w:author="Phillip Maness" w:date="2021-06-09T13:27:00Z">
              <w:r>
                <w:t xml:space="preserve">as defined in 23009-1 </w:t>
              </w:r>
              <w:r>
                <w:fldChar w:fldCharType="begin"/>
              </w:r>
              <w:r>
                <w:instrText xml:space="preserve"> REF _Ref72252121 \r \h  \* MERGEFORMAT </w:instrText>
              </w:r>
            </w:ins>
            <w:ins w:id="490" w:author="Phillip Maness" w:date="2021-06-09T13:27:00Z">
              <w:r>
                <w:fldChar w:fldCharType="separate"/>
              </w:r>
            </w:ins>
            <w:ins w:id="491" w:author="Phillip Maness" w:date="2021-06-09T22:35:00Z">
              <w:r w:rsidR="00D96667">
                <w:t>[1]</w:t>
              </w:r>
            </w:ins>
            <w:ins w:id="492" w:author="Phillip Maness" w:date="2021-06-09T13:27:00Z">
              <w:r>
                <w:fldChar w:fldCharType="end"/>
              </w:r>
            </w:ins>
          </w:p>
        </w:tc>
      </w:tr>
    </w:tbl>
    <w:p w14:paraId="75D7EEED" w14:textId="77777777" w:rsidR="00FE57BE" w:rsidRDefault="00FE57BE" w:rsidP="00FE57BE"/>
    <w:p w14:paraId="77F5F9C6" w14:textId="40523C95" w:rsidR="00FE57BE" w:rsidRPr="00866679" w:rsidRDefault="00FE57BE" w:rsidP="00866679">
      <w:pPr>
        <w:pStyle w:val="Caption"/>
      </w:pPr>
      <w:bookmarkStart w:id="493" w:name="_Ref72159340"/>
      <w:bookmarkStart w:id="494" w:name="_Toc73043846"/>
      <w:r w:rsidRPr="00866679">
        <w:t xml:space="preserve">Table </w:t>
      </w:r>
      <w:fldSimple w:instr=" SEQ Table \* ARABIC ">
        <w:r w:rsidR="00D96667">
          <w:rPr>
            <w:noProof/>
          </w:rPr>
          <w:t>5</w:t>
        </w:r>
      </w:fldSimple>
      <w:bookmarkEnd w:id="493"/>
      <w:r w:rsidRPr="00866679">
        <w:t xml:space="preserve"> Recommended NGA signalling with Preselections</w:t>
      </w:r>
      <w:bookmarkEnd w:id="494"/>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21"/>
        <w:gridCol w:w="2967"/>
        <w:gridCol w:w="3327"/>
      </w:tblGrid>
      <w:tr w:rsidR="00FE57BE" w:rsidRPr="00006CA1" w14:paraId="6FDB28DE" w14:textId="77777777" w:rsidTr="00D96667">
        <w:trPr>
          <w:trHeight w:val="40"/>
          <w:tblHeader/>
        </w:trPr>
        <w:tc>
          <w:tcPr>
            <w:tcW w:w="1727" w:type="pct"/>
            <w:tcBorders>
              <w:top w:val="single" w:sz="8" w:space="0" w:color="auto"/>
              <w:left w:val="single" w:sz="8" w:space="0" w:color="auto"/>
              <w:bottom w:val="single" w:sz="8" w:space="0" w:color="auto"/>
            </w:tcBorders>
            <w:shd w:val="clear" w:color="auto" w:fill="E7E6E6" w:themeFill="background2"/>
            <w:vAlign w:val="center"/>
          </w:tcPr>
          <w:p w14:paraId="327C0E8D" w14:textId="77777777" w:rsidR="00FE57BE" w:rsidRPr="00F31E0A" w:rsidRDefault="00FE57BE" w:rsidP="00880925">
            <w:pPr>
              <w:pStyle w:val="TAH"/>
            </w:pPr>
            <w:r>
              <w:t>Experience Description</w:t>
            </w:r>
          </w:p>
        </w:tc>
        <w:tc>
          <w:tcPr>
            <w:tcW w:w="1543" w:type="pct"/>
            <w:tcBorders>
              <w:top w:val="single" w:sz="8" w:space="0" w:color="auto"/>
              <w:bottom w:val="single" w:sz="8" w:space="0" w:color="auto"/>
            </w:tcBorders>
            <w:shd w:val="clear" w:color="auto" w:fill="E7E6E6" w:themeFill="background2"/>
            <w:vAlign w:val="center"/>
          </w:tcPr>
          <w:p w14:paraId="5C47072B" w14:textId="77777777" w:rsidR="00FE57BE" w:rsidRPr="00006CA1" w:rsidRDefault="00FE57BE" w:rsidP="00880925">
            <w:pPr>
              <w:pStyle w:val="TAH"/>
            </w:pPr>
            <w:r>
              <w:t>Role Descriptor @value</w:t>
            </w:r>
          </w:p>
        </w:tc>
        <w:tc>
          <w:tcPr>
            <w:tcW w:w="1730" w:type="pct"/>
            <w:tcBorders>
              <w:top w:val="single" w:sz="8" w:space="0" w:color="auto"/>
              <w:bottom w:val="single" w:sz="8" w:space="0" w:color="auto"/>
              <w:right w:val="single" w:sz="8" w:space="0" w:color="auto"/>
            </w:tcBorders>
            <w:shd w:val="clear" w:color="auto" w:fill="E7E6E6" w:themeFill="background2"/>
            <w:vAlign w:val="center"/>
          </w:tcPr>
          <w:p w14:paraId="2BEAF58F" w14:textId="77777777" w:rsidR="00FE57BE" w:rsidRPr="00006CA1" w:rsidRDefault="00FE57BE" w:rsidP="00880925">
            <w:pPr>
              <w:pStyle w:val="TAH"/>
            </w:pPr>
            <w:r>
              <w:t>Accessibility descriptor @value</w:t>
            </w:r>
          </w:p>
        </w:tc>
      </w:tr>
      <w:tr w:rsidR="00FE57BE" w:rsidRPr="00006CA1" w14:paraId="133D9E6C" w14:textId="77777777" w:rsidTr="007153E1">
        <w:tc>
          <w:tcPr>
            <w:tcW w:w="1727" w:type="pct"/>
            <w:tcBorders>
              <w:top w:val="single" w:sz="8" w:space="0" w:color="auto"/>
              <w:left w:val="single" w:sz="8" w:space="0" w:color="auto"/>
            </w:tcBorders>
            <w:vAlign w:val="center"/>
          </w:tcPr>
          <w:p w14:paraId="45BBB626" w14:textId="77777777" w:rsidR="00FE57BE" w:rsidRPr="009324FD" w:rsidRDefault="00FE57BE" w:rsidP="00880925">
            <w:pPr>
              <w:pStyle w:val="TAC"/>
            </w:pPr>
            <w:r w:rsidRPr="009324FD">
              <w:t>Normal Audio</w:t>
            </w:r>
          </w:p>
        </w:tc>
        <w:tc>
          <w:tcPr>
            <w:tcW w:w="1543" w:type="pct"/>
            <w:tcBorders>
              <w:top w:val="single" w:sz="8" w:space="0" w:color="auto"/>
            </w:tcBorders>
            <w:vAlign w:val="center"/>
          </w:tcPr>
          <w:p w14:paraId="4D47A00D" w14:textId="77777777" w:rsidR="00FE57BE" w:rsidRPr="009324FD" w:rsidRDefault="00FE57BE" w:rsidP="00880925">
            <w:pPr>
              <w:pStyle w:val="TAC"/>
              <w:rPr>
                <w:rStyle w:val="Attribute"/>
              </w:rPr>
            </w:pPr>
            <w:r w:rsidRPr="009324FD">
              <w:rPr>
                <w:rStyle w:val="Attribute"/>
                <w:rFonts w:eastAsiaTheme="minorHAnsi"/>
              </w:rPr>
              <w:t>main</w:t>
            </w:r>
          </w:p>
        </w:tc>
        <w:tc>
          <w:tcPr>
            <w:tcW w:w="1730" w:type="pct"/>
            <w:tcBorders>
              <w:top w:val="single" w:sz="8" w:space="0" w:color="auto"/>
              <w:right w:val="single" w:sz="8" w:space="0" w:color="auto"/>
            </w:tcBorders>
            <w:vAlign w:val="center"/>
          </w:tcPr>
          <w:p w14:paraId="4FD4012B" w14:textId="3BF5F020" w:rsidR="00FE57BE" w:rsidRPr="00B85C2A" w:rsidRDefault="00B85C2A" w:rsidP="00B85C2A">
            <w:pPr>
              <w:pStyle w:val="TAL"/>
              <w:rPr>
                <w:rPrChange w:id="495" w:author="Phillip Maness" w:date="2021-07-01T10:36:00Z">
                  <w:rPr>
                    <w:rStyle w:val="Attribute"/>
                  </w:rPr>
                </w:rPrChange>
              </w:rPr>
              <w:pPrChange w:id="496" w:author="Phillip Maness" w:date="2021-07-01T10:36:00Z">
                <w:pPr>
                  <w:pStyle w:val="TAC"/>
                </w:pPr>
              </w:pPrChange>
            </w:pPr>
            <w:ins w:id="497" w:author="Phillip Maness" w:date="2021-07-01T10:36:00Z">
              <w:r w:rsidRPr="00B85C2A">
                <w:rPr>
                  <w:rStyle w:val="Element"/>
                  <w:rFonts w:eastAsiaTheme="minorHAnsi"/>
                  <w:rPrChange w:id="498" w:author="Phillip Maness" w:date="2021-07-01T10:36:00Z">
                    <w:rPr>
                      <w:rFonts w:eastAsiaTheme="minorHAnsi"/>
                    </w:rPr>
                  </w:rPrChange>
                </w:rPr>
                <w:t>Accessibility</w:t>
              </w:r>
              <w:r>
                <w:rPr>
                  <w:rFonts w:eastAsiaTheme="minorHAnsi"/>
                </w:rPr>
                <w:t xml:space="preserve"> </w:t>
              </w:r>
            </w:ins>
            <w:del w:id="499" w:author="Phillip Maness" w:date="2021-07-01T10:35:00Z">
              <w:r w:rsidR="00FE57BE" w:rsidRPr="00B85C2A" w:rsidDel="00B85C2A">
                <w:rPr>
                  <w:rFonts w:eastAsiaTheme="minorHAnsi"/>
                  <w:rPrChange w:id="500" w:author="Phillip Maness" w:date="2021-07-01T10:36:00Z">
                    <w:rPr>
                      <w:rStyle w:val="Attribute"/>
                      <w:rFonts w:eastAsiaTheme="minorHAnsi"/>
                    </w:rPr>
                  </w:rPrChange>
                </w:rPr>
                <w:delText>-</w:delText>
              </w:r>
            </w:del>
            <w:ins w:id="501" w:author="Phillip Maness" w:date="2021-07-01T10:35:00Z">
              <w:r w:rsidRPr="00B85C2A">
                <w:rPr>
                  <w:rFonts w:eastAsiaTheme="minorHAnsi"/>
                  <w:rPrChange w:id="502" w:author="Phillip Maness" w:date="2021-07-01T10:36:00Z">
                    <w:rPr>
                      <w:rStyle w:val="Attribute"/>
                      <w:rFonts w:eastAsiaTheme="minorHAnsi"/>
                    </w:rPr>
                  </w:rPrChange>
                </w:rPr>
                <w:t xml:space="preserve">shall not be </w:t>
              </w:r>
            </w:ins>
            <w:ins w:id="503" w:author="Phillip Maness" w:date="2021-07-01T10:38:00Z">
              <w:r>
                <w:rPr>
                  <w:rFonts w:eastAsiaTheme="minorHAnsi"/>
                </w:rPr>
                <w:t>present</w:t>
              </w:r>
            </w:ins>
          </w:p>
        </w:tc>
      </w:tr>
      <w:tr w:rsidR="00B85C2A" w:rsidRPr="00006CA1" w14:paraId="06019598" w14:textId="77777777" w:rsidTr="007153E1">
        <w:tc>
          <w:tcPr>
            <w:tcW w:w="1727" w:type="pct"/>
            <w:tcBorders>
              <w:left w:val="single" w:sz="8" w:space="0" w:color="auto"/>
            </w:tcBorders>
            <w:vAlign w:val="center"/>
          </w:tcPr>
          <w:p w14:paraId="3DF359DF" w14:textId="77777777" w:rsidR="00B85C2A" w:rsidRPr="009324FD" w:rsidRDefault="00B85C2A" w:rsidP="00B85C2A">
            <w:pPr>
              <w:pStyle w:val="TAC"/>
            </w:pPr>
            <w:r w:rsidRPr="009324FD">
              <w:t>Secondary Language</w:t>
            </w:r>
            <w:r w:rsidRPr="009324FD">
              <w:br/>
              <w:t>(dubbed audio)</w:t>
            </w:r>
          </w:p>
        </w:tc>
        <w:tc>
          <w:tcPr>
            <w:tcW w:w="1543" w:type="pct"/>
            <w:vAlign w:val="center"/>
          </w:tcPr>
          <w:p w14:paraId="3BCB822D" w14:textId="77777777" w:rsidR="00B85C2A" w:rsidRPr="009324FD" w:rsidRDefault="00B85C2A" w:rsidP="00B85C2A">
            <w:pPr>
              <w:pStyle w:val="TAC"/>
              <w:rPr>
                <w:rStyle w:val="Attribute"/>
                <w:rFonts w:eastAsiaTheme="minorHAnsi"/>
              </w:rPr>
            </w:pPr>
            <w:r w:rsidRPr="009324FD">
              <w:rPr>
                <w:rStyle w:val="Attribute"/>
                <w:rFonts w:eastAsiaTheme="minorHAnsi"/>
              </w:rPr>
              <w:t>dub</w:t>
            </w:r>
          </w:p>
        </w:tc>
        <w:tc>
          <w:tcPr>
            <w:tcW w:w="1730" w:type="pct"/>
            <w:tcBorders>
              <w:right w:val="single" w:sz="8" w:space="0" w:color="auto"/>
            </w:tcBorders>
            <w:vAlign w:val="center"/>
          </w:tcPr>
          <w:p w14:paraId="094DBABD" w14:textId="756714CE" w:rsidR="00B85C2A" w:rsidRPr="009324FD" w:rsidRDefault="00B85C2A" w:rsidP="00B85C2A">
            <w:pPr>
              <w:pStyle w:val="TAL"/>
              <w:rPr>
                <w:rStyle w:val="Attribute"/>
                <w:rFonts w:eastAsiaTheme="minorHAnsi"/>
              </w:rPr>
              <w:pPrChange w:id="504" w:author="Phillip Maness" w:date="2021-07-01T10:37:00Z">
                <w:pPr>
                  <w:pStyle w:val="TAC"/>
                </w:pPr>
              </w:pPrChange>
            </w:pPr>
            <w:commentRangeStart w:id="505"/>
            <w:ins w:id="506" w:author="Phillip Maness" w:date="2021-07-01T10:36:00Z">
              <w:r w:rsidRPr="00EE1D9F">
                <w:rPr>
                  <w:rStyle w:val="Element"/>
                  <w:rFonts w:eastAsiaTheme="minorHAnsi"/>
                </w:rPr>
                <w:t>Accessibility</w:t>
              </w:r>
              <w:r>
                <w:rPr>
                  <w:rFonts w:eastAsiaTheme="minorHAnsi"/>
                </w:rPr>
                <w:t xml:space="preserve"> </w:t>
              </w:r>
              <w:r w:rsidRPr="00EE1D9F">
                <w:rPr>
                  <w:rFonts w:eastAsiaTheme="minorHAnsi"/>
                </w:rPr>
                <w:t xml:space="preserve">shall not be </w:t>
              </w:r>
            </w:ins>
            <w:ins w:id="507" w:author="Phillip Maness" w:date="2021-07-01T10:38:00Z">
              <w:r>
                <w:rPr>
                  <w:rFonts w:eastAsiaTheme="minorHAnsi"/>
                </w:rPr>
                <w:t>present</w:t>
              </w:r>
            </w:ins>
            <w:del w:id="508" w:author="Phillip Maness" w:date="2021-07-01T10:36:00Z">
              <w:r w:rsidRPr="009324FD" w:rsidDel="00DE1583">
                <w:rPr>
                  <w:rStyle w:val="Attribute"/>
                  <w:rFonts w:eastAsiaTheme="minorHAnsi"/>
                </w:rPr>
                <w:delText>-</w:delText>
              </w:r>
            </w:del>
            <w:commentRangeEnd w:id="505"/>
            <w:r>
              <w:rPr>
                <w:rStyle w:val="CommentReference"/>
                <w:rFonts w:ascii="Times New Roman" w:hAnsi="Times New Roman"/>
              </w:rPr>
              <w:commentReference w:id="505"/>
            </w:r>
          </w:p>
        </w:tc>
      </w:tr>
      <w:tr w:rsidR="00B85C2A" w:rsidRPr="00006CA1" w14:paraId="285AFDBA" w14:textId="77777777" w:rsidTr="007153E1">
        <w:tc>
          <w:tcPr>
            <w:tcW w:w="1727" w:type="pct"/>
            <w:tcBorders>
              <w:left w:val="single" w:sz="8" w:space="0" w:color="auto"/>
            </w:tcBorders>
            <w:vAlign w:val="center"/>
          </w:tcPr>
          <w:p w14:paraId="05D48CCA" w14:textId="722D3E83" w:rsidR="00B85C2A" w:rsidRPr="009324FD" w:rsidRDefault="00B85C2A" w:rsidP="00B85C2A">
            <w:pPr>
              <w:pStyle w:val="TAC"/>
            </w:pPr>
            <w:ins w:id="509" w:author="Phillip Maness" w:date="2021-06-09T13:28:00Z">
              <w:r>
                <w:t>Audio Description</w:t>
              </w:r>
              <w:r>
                <w:br/>
                <w:t>(</w:t>
              </w:r>
            </w:ins>
            <w:r w:rsidRPr="009324FD">
              <w:t>Visual Description Service</w:t>
            </w:r>
            <w:ins w:id="510" w:author="Phillip Maness" w:date="2021-06-09T13:28:00Z">
              <w:r>
                <w:t>)</w:t>
              </w:r>
            </w:ins>
            <w:del w:id="511" w:author="Phillip Maness" w:date="2021-06-09T13:28:00Z">
              <w:r w:rsidRPr="009324FD" w:rsidDel="00710485">
                <w:br/>
                <w:delText>(=Audio Description)</w:delText>
              </w:r>
            </w:del>
          </w:p>
        </w:tc>
        <w:tc>
          <w:tcPr>
            <w:tcW w:w="1543" w:type="pct"/>
            <w:vAlign w:val="center"/>
          </w:tcPr>
          <w:p w14:paraId="4629C712" w14:textId="77777777" w:rsidR="00B85C2A" w:rsidRPr="009324FD" w:rsidRDefault="00B85C2A" w:rsidP="00B85C2A">
            <w:pPr>
              <w:pStyle w:val="TAC"/>
              <w:rPr>
                <w:rStyle w:val="Attribute"/>
                <w:rFonts w:eastAsiaTheme="minorHAnsi"/>
              </w:rPr>
            </w:pPr>
            <w:r w:rsidRPr="009324FD">
              <w:rPr>
                <w:rStyle w:val="Attribute"/>
                <w:rFonts w:eastAsiaTheme="minorHAnsi"/>
              </w:rPr>
              <w:t>alternate</w:t>
            </w:r>
          </w:p>
        </w:tc>
        <w:tc>
          <w:tcPr>
            <w:tcW w:w="1730" w:type="pct"/>
            <w:tcBorders>
              <w:right w:val="single" w:sz="8" w:space="0" w:color="auto"/>
            </w:tcBorders>
            <w:vAlign w:val="center"/>
          </w:tcPr>
          <w:p w14:paraId="4BC6E564" w14:textId="77777777" w:rsidR="00B85C2A" w:rsidRPr="009324FD" w:rsidRDefault="00B85C2A" w:rsidP="00B85C2A">
            <w:pPr>
              <w:pStyle w:val="TAC"/>
              <w:rPr>
                <w:rStyle w:val="Attribute"/>
                <w:rFonts w:eastAsiaTheme="minorHAnsi"/>
              </w:rPr>
            </w:pPr>
            <w:r w:rsidRPr="009324FD">
              <w:rPr>
                <w:rStyle w:val="Attribute"/>
                <w:rFonts w:eastAsiaTheme="minorHAnsi"/>
              </w:rPr>
              <w:t>description</w:t>
            </w:r>
          </w:p>
        </w:tc>
      </w:tr>
      <w:tr w:rsidR="00B85C2A" w:rsidRPr="00006CA1" w14:paraId="723D754F" w14:textId="77777777" w:rsidTr="007153E1">
        <w:tc>
          <w:tcPr>
            <w:tcW w:w="1727" w:type="pct"/>
            <w:tcBorders>
              <w:left w:val="single" w:sz="8" w:space="0" w:color="auto"/>
            </w:tcBorders>
            <w:vAlign w:val="center"/>
          </w:tcPr>
          <w:p w14:paraId="45C49E97" w14:textId="77777777" w:rsidR="00B85C2A" w:rsidRPr="009324FD" w:rsidRDefault="00B85C2A" w:rsidP="00B85C2A">
            <w:pPr>
              <w:pStyle w:val="TAC"/>
            </w:pPr>
            <w:r w:rsidRPr="009324FD">
              <w:t>Enhanced Intelligibility</w:t>
            </w:r>
          </w:p>
        </w:tc>
        <w:tc>
          <w:tcPr>
            <w:tcW w:w="1543" w:type="pct"/>
            <w:vAlign w:val="center"/>
          </w:tcPr>
          <w:p w14:paraId="2304CE6A" w14:textId="77777777" w:rsidR="00B85C2A" w:rsidRPr="009324FD" w:rsidRDefault="00B85C2A" w:rsidP="00B85C2A">
            <w:pPr>
              <w:pStyle w:val="TAC"/>
              <w:rPr>
                <w:rStyle w:val="Attribute"/>
                <w:rFonts w:eastAsiaTheme="minorHAnsi"/>
              </w:rPr>
            </w:pPr>
            <w:r w:rsidRPr="009324FD">
              <w:rPr>
                <w:rStyle w:val="Attribute"/>
                <w:rFonts w:eastAsiaTheme="minorHAnsi"/>
              </w:rPr>
              <w:t>alternate</w:t>
            </w:r>
          </w:p>
        </w:tc>
        <w:tc>
          <w:tcPr>
            <w:tcW w:w="1730" w:type="pct"/>
            <w:tcBorders>
              <w:right w:val="single" w:sz="8" w:space="0" w:color="auto"/>
            </w:tcBorders>
            <w:vAlign w:val="center"/>
          </w:tcPr>
          <w:p w14:paraId="0A6F7DE5" w14:textId="77777777" w:rsidR="00B85C2A" w:rsidRPr="009324FD" w:rsidRDefault="00B85C2A" w:rsidP="00B85C2A">
            <w:pPr>
              <w:pStyle w:val="TAC"/>
              <w:rPr>
                <w:rStyle w:val="Attribute"/>
                <w:rFonts w:eastAsiaTheme="minorHAnsi"/>
              </w:rPr>
            </w:pPr>
            <w:r w:rsidRPr="009324FD">
              <w:rPr>
                <w:rStyle w:val="Attribute"/>
                <w:rFonts w:eastAsiaTheme="minorHAnsi"/>
              </w:rPr>
              <w:t>enhanced-audio-intelligibility</w:t>
            </w:r>
          </w:p>
        </w:tc>
      </w:tr>
      <w:tr w:rsidR="00B85C2A" w:rsidRPr="00006CA1" w14:paraId="52907417" w14:textId="77777777" w:rsidTr="007153E1">
        <w:trPr>
          <w:trHeight w:val="71"/>
        </w:trPr>
        <w:tc>
          <w:tcPr>
            <w:tcW w:w="1727" w:type="pct"/>
            <w:tcBorders>
              <w:left w:val="single" w:sz="8" w:space="0" w:color="auto"/>
              <w:bottom w:val="single" w:sz="8" w:space="0" w:color="auto"/>
            </w:tcBorders>
            <w:vAlign w:val="center"/>
          </w:tcPr>
          <w:p w14:paraId="3ACA3D9A" w14:textId="77777777" w:rsidR="00B85C2A" w:rsidRPr="009324FD" w:rsidRDefault="00B85C2A" w:rsidP="00B85C2A">
            <w:pPr>
              <w:pStyle w:val="TAC"/>
            </w:pPr>
            <w:r w:rsidRPr="009324FD">
              <w:t>Emergency Information</w:t>
            </w:r>
            <w:r w:rsidRPr="009324FD">
              <w:br/>
              <w:t>(for the hard of viewing)</w:t>
            </w:r>
          </w:p>
        </w:tc>
        <w:tc>
          <w:tcPr>
            <w:tcW w:w="1543" w:type="pct"/>
            <w:tcBorders>
              <w:bottom w:val="single" w:sz="8" w:space="0" w:color="auto"/>
            </w:tcBorders>
            <w:vAlign w:val="center"/>
          </w:tcPr>
          <w:p w14:paraId="7BAA17FB" w14:textId="77777777" w:rsidR="00B85C2A" w:rsidRPr="009324FD" w:rsidRDefault="00B85C2A" w:rsidP="00B85C2A">
            <w:pPr>
              <w:pStyle w:val="TAC"/>
              <w:rPr>
                <w:rStyle w:val="Attribute"/>
                <w:rFonts w:eastAsiaTheme="minorHAnsi"/>
              </w:rPr>
            </w:pPr>
            <w:r w:rsidRPr="009324FD">
              <w:rPr>
                <w:rStyle w:val="Attribute"/>
                <w:rFonts w:eastAsiaTheme="minorHAnsi"/>
              </w:rPr>
              <w:t>alternate</w:t>
            </w:r>
          </w:p>
        </w:tc>
        <w:tc>
          <w:tcPr>
            <w:tcW w:w="1730" w:type="pct"/>
            <w:tcBorders>
              <w:bottom w:val="single" w:sz="8" w:space="0" w:color="auto"/>
              <w:right w:val="single" w:sz="8" w:space="0" w:color="auto"/>
            </w:tcBorders>
            <w:vAlign w:val="center"/>
          </w:tcPr>
          <w:p w14:paraId="4766EC9F" w14:textId="77777777" w:rsidR="00B85C2A" w:rsidRPr="009324FD" w:rsidRDefault="00B85C2A" w:rsidP="00B85C2A">
            <w:pPr>
              <w:pStyle w:val="TAC"/>
              <w:rPr>
                <w:rStyle w:val="Attribute"/>
                <w:rFonts w:eastAsiaTheme="minorHAnsi"/>
              </w:rPr>
            </w:pPr>
            <w:r w:rsidRPr="009324FD">
              <w:rPr>
                <w:rStyle w:val="Attribute"/>
                <w:rFonts w:eastAsiaTheme="minorHAnsi"/>
              </w:rPr>
              <w:t>emergency</w:t>
            </w:r>
          </w:p>
        </w:tc>
      </w:tr>
    </w:tbl>
    <w:p w14:paraId="0AC27884" w14:textId="11F97AE1" w:rsidR="00FE57BE" w:rsidDel="00710485" w:rsidRDefault="00FE57BE" w:rsidP="00FE57BE">
      <w:pPr>
        <w:rPr>
          <w:del w:id="512" w:author="Phillip Maness" w:date="2021-06-09T13:31:00Z"/>
        </w:rPr>
      </w:pPr>
    </w:p>
    <w:p w14:paraId="2AEBBFB0" w14:textId="77777777" w:rsidR="00710485" w:rsidRDefault="00710485" w:rsidP="00FE57BE">
      <w:pPr>
        <w:overflowPunct/>
        <w:autoSpaceDE/>
        <w:autoSpaceDN/>
        <w:adjustRightInd/>
        <w:textAlignment w:val="auto"/>
        <w:rPr>
          <w:ins w:id="513" w:author="Phillip Maness" w:date="2021-06-09T13:31:00Z"/>
        </w:rPr>
      </w:pPr>
    </w:p>
    <w:p w14:paraId="6196117B" w14:textId="469622D4" w:rsidR="00FE57BE" w:rsidRDefault="00710485" w:rsidP="00FE57BE">
      <w:pPr>
        <w:rPr>
          <w:rFonts w:eastAsia="Calibri"/>
        </w:rPr>
      </w:pPr>
      <w:ins w:id="514" w:author="Phillip Maness" w:date="2021-06-09T13:31:00Z">
        <w:r>
          <w:rPr>
            <w:rFonts w:eastAsia="Calibri"/>
          </w:rPr>
          <w:t xml:space="preserve">Note that, as prescribed in </w:t>
        </w:r>
      </w:ins>
      <w:ins w:id="515" w:author="Phillip Maness" w:date="2021-06-09T13:32:00Z">
        <w:r>
          <w:t xml:space="preserve">23009-1 </w:t>
        </w:r>
        <w:r>
          <w:fldChar w:fldCharType="begin"/>
        </w:r>
        <w:r>
          <w:instrText xml:space="preserve"> REF _Ref72252121 \r \h  \* MERGEFORMAT </w:instrText>
        </w:r>
      </w:ins>
      <w:ins w:id="516" w:author="Phillip Maness" w:date="2021-06-09T13:32:00Z">
        <w:r>
          <w:fldChar w:fldCharType="separate"/>
        </w:r>
      </w:ins>
      <w:ins w:id="517" w:author="Phillip Maness" w:date="2021-06-09T22:35:00Z">
        <w:r w:rsidR="00D96667">
          <w:t>[1]</w:t>
        </w:r>
      </w:ins>
      <w:ins w:id="518" w:author="Phillip Maness" w:date="2021-06-09T13:32:00Z">
        <w:r>
          <w:fldChar w:fldCharType="end"/>
        </w:r>
        <w:r>
          <w:t xml:space="preserve">, any </w:t>
        </w:r>
      </w:ins>
      <w:ins w:id="519" w:author="Phillip Maness" w:date="2021-06-09T13:33:00Z">
        <w:r>
          <w:t xml:space="preserve">optional </w:t>
        </w:r>
      </w:ins>
      <w:ins w:id="520" w:author="Phillip Maness" w:date="2021-06-09T13:32:00Z">
        <w:r>
          <w:t>MPD element or attribute that is un</w:t>
        </w:r>
      </w:ins>
      <w:ins w:id="521" w:author="Phillip Maness" w:date="2021-06-09T13:33:00Z">
        <w:r>
          <w:t>known to a compliant playback environment shall be ignored.</w:t>
        </w:r>
      </w:ins>
      <w:del w:id="522" w:author="Phillip Maness" w:date="2021-06-09T13:31:00Z">
        <w:r w:rsidR="00FE57BE" w:rsidRPr="0031077A" w:rsidDel="00710485">
          <w:rPr>
            <w:rFonts w:eastAsia="Calibri"/>
          </w:rPr>
          <w:delText xml:space="preserve">Both, the </w:delText>
        </w:r>
        <w:r w:rsidR="00FE57BE" w:rsidRPr="0031077A" w:rsidDel="00710485">
          <w:rPr>
            <w:rStyle w:val="Element"/>
            <w:rFonts w:eastAsiaTheme="minorHAnsi"/>
          </w:rPr>
          <w:delText>Role</w:delText>
        </w:r>
        <w:r w:rsidR="00FE57BE" w:rsidRPr="0031077A" w:rsidDel="00710485">
          <w:rPr>
            <w:rFonts w:eastAsia="Calibri"/>
          </w:rPr>
          <w:delText xml:space="preserve"> and, if used, the </w:delText>
        </w:r>
        <w:r w:rsidR="00FE57BE" w:rsidRPr="0031077A" w:rsidDel="00710485">
          <w:rPr>
            <w:rStyle w:val="Element"/>
            <w:rFonts w:eastAsiaTheme="minorHAnsi"/>
          </w:rPr>
          <w:delText>Accessibility</w:delText>
        </w:r>
        <w:r w:rsidR="00FE57BE" w:rsidRPr="0031077A" w:rsidDel="00710485">
          <w:rPr>
            <w:rFonts w:eastAsia="Calibri"/>
          </w:rPr>
          <w:delText xml:space="preserve"> descriptor </w:delText>
        </w:r>
        <w:r w:rsidR="00533182" w:rsidDel="00710485">
          <w:rPr>
            <w:rFonts w:eastAsia="Calibri"/>
          </w:rPr>
          <w:delText xml:space="preserve">shall </w:delText>
        </w:r>
        <w:r w:rsidR="00FE57BE" w:rsidRPr="0031077A" w:rsidDel="00710485">
          <w:rPr>
            <w:rFonts w:eastAsia="Calibri"/>
          </w:rPr>
          <w:delText xml:space="preserve">utilize the Role schema </w:delText>
        </w:r>
        <w:r w:rsidR="00696F7C" w:rsidRPr="0031077A" w:rsidDel="00710485">
          <w:rPr>
            <w:rStyle w:val="Namespace"/>
            <w:rFonts w:eastAsia="Calibri"/>
          </w:rPr>
          <w:delText>"</w:delText>
        </w:r>
        <w:r w:rsidR="00696F7C" w:rsidRPr="0031077A" w:rsidDel="00710485">
          <w:rPr>
            <w:rStyle w:val="Namespace"/>
            <w:rFonts w:eastAsiaTheme="minorHAnsi"/>
          </w:rPr>
          <w:delText>urn:mpeg:dash:role:2011</w:delText>
        </w:r>
        <w:r w:rsidR="00696F7C" w:rsidRPr="0031077A" w:rsidDel="00710485">
          <w:rPr>
            <w:rStyle w:val="Namespace"/>
            <w:rFonts w:eastAsia="Calibri"/>
          </w:rPr>
          <w:delText>"</w:delText>
        </w:r>
        <w:r w:rsidR="00696F7C" w:rsidDel="00710485">
          <w:rPr>
            <w:rStyle w:val="Namespace"/>
            <w:rFonts w:eastAsia="Calibri"/>
          </w:rPr>
          <w:delText xml:space="preserve"> </w:delText>
        </w:r>
        <w:r w:rsidR="00FE57BE" w:rsidRPr="0031077A" w:rsidDel="00710485">
          <w:rPr>
            <w:rFonts w:eastAsia="Calibri"/>
          </w:rPr>
          <w:delText>as defined in ISO/IEC</w:delText>
        </w:r>
        <w:r w:rsidR="00696F7C" w:rsidDel="00710485">
          <w:rPr>
            <w:rFonts w:eastAsia="Calibri"/>
          </w:rPr>
          <w:delText> </w:delText>
        </w:r>
        <w:r w:rsidR="00FE57BE" w:rsidRPr="0031077A" w:rsidDel="00710485">
          <w:rPr>
            <w:rFonts w:eastAsia="Calibri"/>
          </w:rPr>
          <w:delText>23009</w:delText>
        </w:r>
        <w:r w:rsidR="00696F7C" w:rsidDel="00710485">
          <w:rPr>
            <w:rFonts w:eastAsia="Calibri"/>
          </w:rPr>
          <w:noBreakHyphen/>
        </w:r>
        <w:r w:rsidR="00FE57BE" w:rsidRPr="0031077A" w:rsidDel="00710485">
          <w:rPr>
            <w:rFonts w:eastAsia="Calibri"/>
          </w:rPr>
          <w:delText>1</w:delText>
        </w:r>
        <w:r w:rsidR="00FE57BE" w:rsidDel="00710485">
          <w:rPr>
            <w:rFonts w:eastAsia="Calibri"/>
          </w:rPr>
          <w:delText> </w:delText>
        </w:r>
        <w:r w:rsidR="00FE57BE" w:rsidDel="00710485">
          <w:fldChar w:fldCharType="begin"/>
        </w:r>
        <w:r w:rsidR="00FE57BE" w:rsidDel="00710485">
          <w:delInstrText xml:space="preserve"> REF _Ref72252121 \n \h </w:delInstrText>
        </w:r>
        <w:r w:rsidR="00FE57BE" w:rsidDel="00710485">
          <w:fldChar w:fldCharType="separate"/>
        </w:r>
        <w:r w:rsidR="00E3597D" w:rsidDel="00710485">
          <w:delText>[1]</w:delText>
        </w:r>
        <w:r w:rsidR="00FE57BE" w:rsidDel="00710485">
          <w:fldChar w:fldCharType="end"/>
        </w:r>
        <w:r w:rsidR="00696F7C" w:rsidDel="00710485">
          <w:rPr>
            <w:rFonts w:eastAsia="Calibri"/>
          </w:rPr>
          <w:delText>.</w:delText>
        </w:r>
      </w:del>
    </w:p>
    <w:p w14:paraId="752F26EB" w14:textId="031D1592" w:rsidR="00FE57BE" w:rsidRDefault="00FE57BE" w:rsidP="00FE57BE">
      <w:pPr>
        <w:pStyle w:val="Heading1"/>
      </w:pPr>
      <w:bookmarkStart w:id="523" w:name="_Toc73043805"/>
      <w:r>
        <w:lastRenderedPageBreak/>
        <w:t>Media Profile Specific Information</w:t>
      </w:r>
      <w:bookmarkEnd w:id="523"/>
    </w:p>
    <w:p w14:paraId="0DD13FDC" w14:textId="022746D5" w:rsidR="00CF105B" w:rsidRPr="00CF105B" w:rsidRDefault="00E3123B" w:rsidP="00CF105B">
      <w:pPr>
        <w:pStyle w:val="Heading2"/>
      </w:pPr>
      <w:bookmarkStart w:id="524" w:name="_Ref72489626"/>
      <w:bookmarkStart w:id="525" w:name="_Toc73043806"/>
      <w:r>
        <w:t xml:space="preserve">MPEG High Efficiency AAC, </w:t>
      </w:r>
      <w:bookmarkEnd w:id="524"/>
      <w:r w:rsidR="00696F7C">
        <w:t>Stereo</w:t>
      </w:r>
      <w:bookmarkEnd w:id="525"/>
    </w:p>
    <w:p w14:paraId="17E774BB" w14:textId="0E2929E6" w:rsidR="0040343E" w:rsidRPr="0040343E" w:rsidRDefault="0040343E" w:rsidP="00CF105B">
      <w:pPr>
        <w:pStyle w:val="Heading3"/>
      </w:pPr>
      <w:bookmarkStart w:id="526" w:name="_Toc73043807"/>
      <w:r w:rsidRPr="0040343E">
        <w:t>General</w:t>
      </w:r>
      <w:bookmarkEnd w:id="526"/>
    </w:p>
    <w:p w14:paraId="2575F623" w14:textId="509766C8" w:rsidR="0040343E" w:rsidRPr="0040343E" w:rsidRDefault="00557C76" w:rsidP="0040343E">
      <w:r>
        <w:t>T</w:t>
      </w:r>
      <w:r w:rsidR="00B1432E">
        <w:t xml:space="preserve">o support interoperability, presentations conforming to </w:t>
      </w:r>
      <w:r>
        <w:t xml:space="preserve">the </w:t>
      </w:r>
      <w:r w:rsidR="00B1432E">
        <w:t xml:space="preserve">DASH-IF Interoperability Guidelines that contain audio shall contain at least one </w:t>
      </w:r>
      <w:r>
        <w:t>basic stereo audio adaptation set.</w:t>
      </w:r>
    </w:p>
    <w:p w14:paraId="39706C24" w14:textId="22302AA9" w:rsidR="0040343E" w:rsidRPr="0040343E" w:rsidRDefault="0040343E" w:rsidP="0040343E">
      <w:r w:rsidRPr="0040343E">
        <w:t xml:space="preserve">The codec for basic stereo audio support </w:t>
      </w:r>
      <w:r w:rsidR="007153E1">
        <w:t>shall conform to</w:t>
      </w:r>
      <w:r w:rsidRPr="0040343E">
        <w:t xml:space="preserve"> MPEG-4 High Efficiency AAC v2 Profile, level 2 [</w:t>
      </w:r>
      <w:r w:rsidR="00557C76">
        <w:t>17</w:t>
      </w:r>
      <w:r w:rsidRPr="0040343E">
        <w:t xml:space="preserve">]. </w:t>
      </w:r>
    </w:p>
    <w:p w14:paraId="083CD4E6" w14:textId="0EA89FD7" w:rsidR="0040343E" w:rsidRPr="00557C76" w:rsidRDefault="0040343E" w:rsidP="0040343E">
      <w:pPr>
        <w:rPr>
          <w:highlight w:val="red"/>
        </w:rPr>
      </w:pPr>
      <w:r w:rsidRPr="00FE57BE">
        <w:t>For all HE-AAC and HE-AACv2 bitstreams, explicit backwards compatible signalling should be used to indicate the use of the SBR and PS coding tools.</w:t>
      </w:r>
    </w:p>
    <w:p w14:paraId="20C01D93" w14:textId="27F5EF4F" w:rsidR="0040343E" w:rsidRPr="0040343E" w:rsidRDefault="0040343E" w:rsidP="00FE57BE">
      <w:pPr>
        <w:pStyle w:val="NO"/>
      </w:pPr>
      <w:r w:rsidRPr="00FE57BE">
        <w:t>Note: To conform to the DVB DASH profile [42], explicit backwards compatible signalling shall be used to indicate the use of the SBR and PS coding tools.</w:t>
      </w:r>
    </w:p>
    <w:p w14:paraId="505401A1" w14:textId="6634BF97" w:rsidR="0040343E" w:rsidRPr="0040343E" w:rsidRDefault="0040343E" w:rsidP="00CF105B">
      <w:pPr>
        <w:pStyle w:val="Heading3"/>
      </w:pPr>
      <w:bookmarkStart w:id="527" w:name="_Toc73043808"/>
      <w:r w:rsidRPr="0040343E">
        <w:t>DASH-specific aspects for HE-AACv2 audio</w:t>
      </w:r>
      <w:r w:rsidR="00C423F2">
        <w:t xml:space="preserve"> Level 2</w:t>
      </w:r>
      <w:bookmarkEnd w:id="527"/>
    </w:p>
    <w:p w14:paraId="41CF6783" w14:textId="77777777" w:rsidR="0040343E" w:rsidRPr="0040343E" w:rsidRDefault="0040343E" w:rsidP="0040343E">
      <w:r w:rsidRPr="0040343E">
        <w:t>In the context of DASH, the following applies for the High Efficiency AAC v2 Profile</w:t>
      </w:r>
    </w:p>
    <w:p w14:paraId="4CC2E741" w14:textId="381A1A87" w:rsidR="0040343E" w:rsidRPr="0040343E" w:rsidRDefault="0040343E" w:rsidP="00B1432E">
      <w:pPr>
        <w:pStyle w:val="B1"/>
      </w:pPr>
      <w:r w:rsidRPr="0040343E">
        <w:t xml:space="preserve">The </w:t>
      </w:r>
      <w:r w:rsidRPr="007153E1">
        <w:t xml:space="preserve">content should be prepared according to </w:t>
      </w:r>
      <w:r w:rsidR="007153E1" w:rsidRPr="007153E1">
        <w:t>ISO/</w:t>
      </w:r>
      <w:r w:rsidR="007153E1" w:rsidRPr="001962B0">
        <w:t>IEC TR 23009-3</w:t>
      </w:r>
      <w:r w:rsidR="007153E1">
        <w:t xml:space="preserve"> </w:t>
      </w:r>
      <w:r w:rsidR="007153E1">
        <w:fldChar w:fldCharType="begin"/>
      </w:r>
      <w:r w:rsidR="007153E1">
        <w:instrText xml:space="preserve"> REF _Ref72326235 \r \h </w:instrText>
      </w:r>
      <w:r w:rsidR="007153E1">
        <w:fldChar w:fldCharType="separate"/>
      </w:r>
      <w:r w:rsidR="00D96667">
        <w:t>[12]</w:t>
      </w:r>
      <w:r w:rsidR="007153E1">
        <w:fldChar w:fldCharType="end"/>
      </w:r>
      <w:r w:rsidRPr="0040343E">
        <w:t xml:space="preserve"> to make sure each (Sub)Segment starts with a SAP of type 1.</w:t>
      </w:r>
    </w:p>
    <w:p w14:paraId="6C2E7A35" w14:textId="4868B50E" w:rsidR="0040343E" w:rsidRPr="0040343E" w:rsidRDefault="0040343E" w:rsidP="00B1432E">
      <w:pPr>
        <w:pStyle w:val="B1"/>
      </w:pPr>
      <w:r w:rsidRPr="0040343E">
        <w:t>The signal</w:t>
      </w:r>
      <w:r>
        <w:t>l</w:t>
      </w:r>
      <w:r w:rsidRPr="0040343E">
        <w:t xml:space="preserve">ing of MPEG-4 High Efficiency AAC v2 for the codecs parameters is according to IETF RFC6381 </w:t>
      </w:r>
      <w:r>
        <w:fldChar w:fldCharType="begin"/>
      </w:r>
      <w:r>
        <w:instrText xml:space="preserve"> REF _Ref72325994 \r \h </w:instrText>
      </w:r>
      <w:r>
        <w:fldChar w:fldCharType="separate"/>
      </w:r>
      <w:r w:rsidR="00D96667">
        <w:t>[10]</w:t>
      </w:r>
      <w:r>
        <w:fldChar w:fldCharType="end"/>
      </w:r>
      <w:r w:rsidRPr="0040343E">
        <w:t xml:space="preserve"> and is documented in </w:t>
      </w:r>
      <w:r w:rsidR="007153E1">
        <w:rPr>
          <w:highlight w:val="yellow"/>
        </w:rPr>
        <w:fldChar w:fldCharType="begin"/>
      </w:r>
      <w:r w:rsidR="007153E1">
        <w:instrText xml:space="preserve"> REF _Ref68704542 \h </w:instrText>
      </w:r>
      <w:r w:rsidR="007153E1">
        <w:rPr>
          <w:highlight w:val="yellow"/>
        </w:rPr>
      </w:r>
      <w:r w:rsidR="007153E1">
        <w:rPr>
          <w:highlight w:val="yellow"/>
        </w:rPr>
        <w:fldChar w:fldCharType="separate"/>
      </w:r>
      <w:ins w:id="528" w:author="Phillip Maness" w:date="2021-06-09T22:35:00Z">
        <w:r w:rsidR="00D96667" w:rsidRPr="00866679">
          <w:t xml:space="preserve">Table </w:t>
        </w:r>
        <w:r w:rsidR="00D96667">
          <w:rPr>
            <w:noProof/>
          </w:rPr>
          <w:t>1</w:t>
        </w:r>
      </w:ins>
      <w:del w:id="529" w:author="Phillip Maness" w:date="2021-06-09T22:35:00Z">
        <w:r w:rsidR="00E3597D" w:rsidRPr="00866679" w:rsidDel="00D96667">
          <w:delText xml:space="preserve">Table </w:delText>
        </w:r>
        <w:r w:rsidR="00E3597D" w:rsidDel="00D96667">
          <w:rPr>
            <w:noProof/>
          </w:rPr>
          <w:delText>1</w:delText>
        </w:r>
      </w:del>
      <w:r w:rsidR="007153E1">
        <w:rPr>
          <w:highlight w:val="yellow"/>
        </w:rPr>
        <w:fldChar w:fldCharType="end"/>
      </w:r>
      <w:r w:rsidRPr="0040343E">
        <w:t xml:space="preserve">. </w:t>
      </w:r>
      <w:r w:rsidRPr="007F3E93">
        <w:t>Table 2</w:t>
      </w:r>
      <w:r w:rsidRPr="0040343E">
        <w:t xml:space="preserve"> provides information on the ISO BMFF encapsulation.</w:t>
      </w:r>
    </w:p>
    <w:p w14:paraId="4E133C0A" w14:textId="0CD27227" w:rsidR="0040343E" w:rsidRPr="0040343E" w:rsidRDefault="0040343E" w:rsidP="00B1432E">
      <w:pPr>
        <w:pStyle w:val="B1"/>
      </w:pPr>
      <w:r w:rsidRPr="0040343E">
        <w:t xml:space="preserve">For content with SBR, i.e. </w:t>
      </w:r>
      <w:r w:rsidRPr="0040343E">
        <w:rPr>
          <w:rStyle w:val="Attribute"/>
        </w:rPr>
        <w:t>@codecs = mp4a.40.5</w:t>
      </w:r>
      <w:r w:rsidRPr="0040343E">
        <w:t xml:space="preserve"> or </w:t>
      </w:r>
      <w:r w:rsidRPr="0040343E">
        <w:rPr>
          <w:rStyle w:val="Attribute"/>
        </w:rPr>
        <w:t>@codecs=mp4a.40.29</w:t>
      </w:r>
      <w:r w:rsidRPr="0040343E">
        <w:t xml:space="preserve">, </w:t>
      </w:r>
      <w:r w:rsidRPr="0040343E">
        <w:rPr>
          <w:rStyle w:val="Attribute"/>
        </w:rPr>
        <w:t>@audioSamplingRate</w:t>
      </w:r>
      <w:r w:rsidRPr="0040343E">
        <w:t xml:space="preserve"> signals the resulting sampling rate after SBR is applied, e.g. 48 kHz even if the AAC-LC core operates at 24 kHz. For content with PS, i.e. </w:t>
      </w:r>
      <w:r w:rsidRPr="0040343E">
        <w:rPr>
          <w:rStyle w:val="Attribute"/>
        </w:rPr>
        <w:t>@codecs=mp4a.40.29</w:t>
      </w:r>
      <w:r w:rsidRPr="0040343E">
        <w:t xml:space="preserve">, </w:t>
      </w:r>
      <w:r w:rsidRPr="0040343E">
        <w:rPr>
          <w:rStyle w:val="Element"/>
        </w:rPr>
        <w:t>AudioChannelConfiguration</w:t>
      </w:r>
      <w:r w:rsidRPr="0040343E">
        <w:t xml:space="preserve"> signals the resulting channel configuration after PS is applied, e.g. stereo even if the AAC-LC core operates at mono.</w:t>
      </w:r>
    </w:p>
    <w:p w14:paraId="0D1447E3" w14:textId="1409B477" w:rsidR="0040343E" w:rsidRPr="00866679" w:rsidRDefault="0040343E" w:rsidP="00866679">
      <w:pPr>
        <w:pStyle w:val="Caption"/>
      </w:pPr>
      <w:bookmarkStart w:id="530" w:name="_Ref72406300"/>
      <w:bookmarkStart w:id="531" w:name="_Toc73043847"/>
      <w:r w:rsidRPr="00866679">
        <w:t xml:space="preserve">Table </w:t>
      </w:r>
      <w:fldSimple w:instr=" SEQ Table \* ARABIC ">
        <w:r w:rsidR="00D96667">
          <w:rPr>
            <w:noProof/>
          </w:rPr>
          <w:t>6</w:t>
        </w:r>
      </w:fldSimple>
      <w:bookmarkEnd w:id="530"/>
      <w:r w:rsidRPr="00866679">
        <w:t xml:space="preserve"> </w:t>
      </w:r>
      <w:r w:rsidR="007153E1" w:rsidRPr="00866679">
        <w:t>MPEG 4 AAC stereo profiles and ISO BMFF encapsulation</w:t>
      </w:r>
      <w:bookmarkEnd w:id="531"/>
    </w:p>
    <w:tbl>
      <w:tblPr>
        <w:tblStyle w:val="TableGrid"/>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206"/>
        <w:gridCol w:w="3206"/>
        <w:gridCol w:w="3207"/>
      </w:tblGrid>
      <w:tr w:rsidR="00FA5507" w14:paraId="2721FBCE" w14:textId="77777777" w:rsidTr="007153E1">
        <w:trPr>
          <w:trHeight w:val="207"/>
        </w:trPr>
        <w:tc>
          <w:tcPr>
            <w:tcW w:w="1666"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7424B14F" w14:textId="77777777" w:rsidR="00FA5507" w:rsidRPr="009D35F8" w:rsidRDefault="00FA5507" w:rsidP="0040343E">
            <w:pPr>
              <w:pStyle w:val="TAH"/>
            </w:pPr>
            <w:r>
              <w:t>Codec</w:t>
            </w:r>
          </w:p>
        </w:tc>
        <w:tc>
          <w:tcPr>
            <w:tcW w:w="1666" w:type="pct"/>
            <w:tcBorders>
              <w:top w:val="single" w:sz="8" w:space="0" w:color="auto"/>
              <w:bottom w:val="single" w:sz="8" w:space="0" w:color="auto"/>
            </w:tcBorders>
            <w:shd w:val="clear" w:color="auto" w:fill="E7E6E6" w:themeFill="background2"/>
          </w:tcPr>
          <w:p w14:paraId="4B9A815A" w14:textId="29E3E560" w:rsidR="00FA5507" w:rsidRDefault="00FA5507" w:rsidP="0040343E">
            <w:pPr>
              <w:pStyle w:val="TAH"/>
            </w:pPr>
            <w:r>
              <w:t>Codec Defined</w:t>
            </w:r>
          </w:p>
        </w:tc>
        <w:tc>
          <w:tcPr>
            <w:tcW w:w="1667"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7741D6F0" w14:textId="67BFFEB0" w:rsidR="00FA5507" w:rsidRDefault="00FA5507" w:rsidP="0040343E">
            <w:pPr>
              <w:pStyle w:val="TAH"/>
            </w:pPr>
            <w:r>
              <w:t>ISO BMFF Encapsulation</w:t>
            </w:r>
          </w:p>
        </w:tc>
      </w:tr>
      <w:tr w:rsidR="00FA5507" w14:paraId="53FAAFB8" w14:textId="77777777" w:rsidTr="007153E1">
        <w:trPr>
          <w:trHeight w:val="207"/>
        </w:trPr>
        <w:tc>
          <w:tcPr>
            <w:tcW w:w="1666" w:type="pct"/>
            <w:tcBorders>
              <w:top w:val="single" w:sz="8" w:space="0" w:color="auto"/>
            </w:tcBorders>
            <w:tcMar>
              <w:top w:w="14" w:type="dxa"/>
              <w:left w:w="58" w:type="dxa"/>
              <w:bottom w:w="14" w:type="dxa"/>
              <w:right w:w="58" w:type="dxa"/>
            </w:tcMar>
            <w:vAlign w:val="center"/>
          </w:tcPr>
          <w:p w14:paraId="5DC5D936" w14:textId="292A76B0" w:rsidR="00FA5507" w:rsidRPr="00540233" w:rsidRDefault="00FA5507" w:rsidP="0040343E">
            <w:pPr>
              <w:pStyle w:val="TAL"/>
              <w:rPr>
                <w:rStyle w:val="Attribute"/>
                <w:rFonts w:ascii="Times New Roman" w:hAnsi="Times New Roman"/>
                <w:sz w:val="18"/>
                <w:szCs w:val="18"/>
              </w:rPr>
            </w:pPr>
            <w:r w:rsidRPr="0040343E">
              <w:t>MPEG-4 AAC Profile</w:t>
            </w:r>
          </w:p>
        </w:tc>
        <w:tc>
          <w:tcPr>
            <w:tcW w:w="1666" w:type="pct"/>
            <w:vMerge w:val="restart"/>
            <w:tcBorders>
              <w:top w:val="single" w:sz="8" w:space="0" w:color="auto"/>
            </w:tcBorders>
            <w:vAlign w:val="center"/>
          </w:tcPr>
          <w:p w14:paraId="06B87AD4" w14:textId="021E283C" w:rsidR="00FA5507" w:rsidRPr="0040343E" w:rsidRDefault="00FA5507" w:rsidP="007153E1">
            <w:pPr>
              <w:pStyle w:val="TAC"/>
            </w:pPr>
            <w:r>
              <w:t>ISO/IEC 14496-3</w:t>
            </w:r>
            <w:r w:rsidR="007153E1">
              <w:fldChar w:fldCharType="begin"/>
            </w:r>
            <w:r w:rsidR="007153E1">
              <w:instrText xml:space="preserve"> REF _Ref72320126 \n \h </w:instrText>
            </w:r>
            <w:r w:rsidR="007153E1">
              <w:fldChar w:fldCharType="separate"/>
            </w:r>
            <w:r w:rsidR="00D96667">
              <w:t>[13]</w:t>
            </w:r>
            <w:r w:rsidR="007153E1">
              <w:fldChar w:fldCharType="end"/>
            </w:r>
          </w:p>
        </w:tc>
        <w:tc>
          <w:tcPr>
            <w:tcW w:w="1667" w:type="pct"/>
            <w:vMerge w:val="restart"/>
            <w:tcBorders>
              <w:top w:val="single" w:sz="8" w:space="0" w:color="auto"/>
            </w:tcBorders>
            <w:tcMar>
              <w:top w:w="14" w:type="dxa"/>
              <w:left w:w="58" w:type="dxa"/>
              <w:bottom w:w="14" w:type="dxa"/>
              <w:right w:w="58" w:type="dxa"/>
            </w:tcMar>
            <w:vAlign w:val="center"/>
          </w:tcPr>
          <w:p w14:paraId="2A3F57CF" w14:textId="414A8029" w:rsidR="00FA5507" w:rsidRPr="00111648" w:rsidRDefault="00FA5507" w:rsidP="007153E1">
            <w:pPr>
              <w:pStyle w:val="TAC"/>
            </w:pPr>
            <w:r w:rsidRPr="00C372E4">
              <w:t>ISO/IEC 14496-14 [12]</w:t>
            </w:r>
          </w:p>
        </w:tc>
      </w:tr>
      <w:tr w:rsidR="00FA5507" w14:paraId="2BC90465" w14:textId="77777777" w:rsidTr="007153E1">
        <w:trPr>
          <w:trHeight w:val="207"/>
        </w:trPr>
        <w:tc>
          <w:tcPr>
            <w:tcW w:w="1666" w:type="pct"/>
            <w:tcMar>
              <w:top w:w="14" w:type="dxa"/>
              <w:left w:w="58" w:type="dxa"/>
              <w:bottom w:w="14" w:type="dxa"/>
              <w:right w:w="58" w:type="dxa"/>
            </w:tcMar>
            <w:vAlign w:val="center"/>
          </w:tcPr>
          <w:p w14:paraId="53340B39" w14:textId="519E9775" w:rsidR="00FA5507" w:rsidRPr="00540233" w:rsidRDefault="00FA5507" w:rsidP="0040343E">
            <w:pPr>
              <w:pStyle w:val="TAL"/>
              <w:rPr>
                <w:rStyle w:val="Attribute"/>
                <w:rFonts w:ascii="Times New Roman" w:hAnsi="Times New Roman"/>
                <w:sz w:val="18"/>
                <w:szCs w:val="18"/>
              </w:rPr>
            </w:pPr>
            <w:r w:rsidRPr="0040343E">
              <w:t>MPEG-4 HE-AAC Profile</w:t>
            </w:r>
          </w:p>
        </w:tc>
        <w:tc>
          <w:tcPr>
            <w:tcW w:w="1666" w:type="pct"/>
            <w:vMerge/>
          </w:tcPr>
          <w:p w14:paraId="1271676B" w14:textId="77777777" w:rsidR="00FA5507" w:rsidRPr="00C372E4" w:rsidRDefault="00FA5507" w:rsidP="0040343E">
            <w:pPr>
              <w:pStyle w:val="TAL"/>
            </w:pPr>
          </w:p>
        </w:tc>
        <w:tc>
          <w:tcPr>
            <w:tcW w:w="1667" w:type="pct"/>
            <w:vMerge/>
            <w:tcMar>
              <w:top w:w="14" w:type="dxa"/>
              <w:left w:w="58" w:type="dxa"/>
              <w:bottom w:w="14" w:type="dxa"/>
              <w:right w:w="58" w:type="dxa"/>
            </w:tcMar>
          </w:tcPr>
          <w:p w14:paraId="12593371" w14:textId="43C03F55" w:rsidR="00FA5507" w:rsidRPr="00111648" w:rsidRDefault="00FA5507" w:rsidP="0040343E">
            <w:pPr>
              <w:pStyle w:val="TAL"/>
            </w:pPr>
          </w:p>
        </w:tc>
      </w:tr>
      <w:tr w:rsidR="00FA5507" w14:paraId="6BD44496" w14:textId="77777777" w:rsidTr="007153E1">
        <w:trPr>
          <w:trHeight w:val="207"/>
        </w:trPr>
        <w:tc>
          <w:tcPr>
            <w:tcW w:w="1666" w:type="pct"/>
            <w:tcMar>
              <w:top w:w="14" w:type="dxa"/>
              <w:left w:w="58" w:type="dxa"/>
              <w:bottom w:w="14" w:type="dxa"/>
              <w:right w:w="58" w:type="dxa"/>
            </w:tcMar>
            <w:vAlign w:val="center"/>
          </w:tcPr>
          <w:p w14:paraId="59BA6D9C" w14:textId="75BD3E72" w:rsidR="00FA5507" w:rsidRPr="00540233" w:rsidRDefault="00FA5507" w:rsidP="0040343E">
            <w:pPr>
              <w:pStyle w:val="TAL"/>
              <w:rPr>
                <w:rStyle w:val="Attribute"/>
                <w:rFonts w:ascii="Times New Roman" w:hAnsi="Times New Roman"/>
                <w:sz w:val="18"/>
                <w:szCs w:val="18"/>
              </w:rPr>
            </w:pPr>
            <w:r w:rsidRPr="0040343E">
              <w:t>MPEG-4 HE-AAC v2 Profile</w:t>
            </w:r>
          </w:p>
        </w:tc>
        <w:tc>
          <w:tcPr>
            <w:tcW w:w="1666" w:type="pct"/>
            <w:vMerge/>
          </w:tcPr>
          <w:p w14:paraId="440BE413" w14:textId="77777777" w:rsidR="00FA5507" w:rsidRPr="00C372E4" w:rsidRDefault="00FA5507" w:rsidP="0040343E">
            <w:pPr>
              <w:pStyle w:val="TAL"/>
            </w:pPr>
          </w:p>
        </w:tc>
        <w:tc>
          <w:tcPr>
            <w:tcW w:w="1667" w:type="pct"/>
            <w:vMerge/>
            <w:tcMar>
              <w:top w:w="14" w:type="dxa"/>
              <w:left w:w="58" w:type="dxa"/>
              <w:bottom w:w="14" w:type="dxa"/>
              <w:right w:w="58" w:type="dxa"/>
            </w:tcMar>
          </w:tcPr>
          <w:p w14:paraId="427BA637" w14:textId="0DF47790" w:rsidR="00FA5507" w:rsidRDefault="00FA5507" w:rsidP="0040343E">
            <w:pPr>
              <w:pStyle w:val="TAL"/>
            </w:pPr>
          </w:p>
        </w:tc>
      </w:tr>
    </w:tbl>
    <w:p w14:paraId="7C962D7A" w14:textId="77777777" w:rsidR="0040343E" w:rsidRPr="0040343E" w:rsidRDefault="0040343E" w:rsidP="0040343E"/>
    <w:p w14:paraId="7B42A82F" w14:textId="77777777" w:rsidR="0040343E" w:rsidRPr="0040343E" w:rsidRDefault="0040343E" w:rsidP="0040343E">
      <w:pPr>
        <w:pStyle w:val="NO"/>
      </w:pPr>
      <w:r w:rsidRPr="0040343E">
        <w:t>Note: Since both, HE-AAC and HE-AACv2 are based on AAC-LC, for the above-mentioned “Codec Parameter” the following is implied:</w:t>
      </w:r>
    </w:p>
    <w:p w14:paraId="473B1693" w14:textId="505EBC28" w:rsidR="0040343E" w:rsidRPr="0040343E" w:rsidRDefault="0040343E" w:rsidP="0040343E">
      <w:pPr>
        <w:pStyle w:val="B3"/>
      </w:pPr>
      <w:r w:rsidRPr="0040343E">
        <w:t>mp4a.40.5 = mp4a.40.2 + mp4a.40.5</w:t>
      </w:r>
    </w:p>
    <w:p w14:paraId="40DDD6DA" w14:textId="04CF85DA" w:rsidR="0040343E" w:rsidRPr="0040343E" w:rsidRDefault="0040343E" w:rsidP="0040343E">
      <w:pPr>
        <w:pStyle w:val="B3"/>
      </w:pPr>
      <w:r w:rsidRPr="0040343E">
        <w:t>mp4a.40.29 = mp4a.40.2 + mp4a.40.5 + mp4a.40.29</w:t>
      </w:r>
    </w:p>
    <w:p w14:paraId="19882DAF" w14:textId="65744056" w:rsidR="0040343E" w:rsidRPr="0040343E" w:rsidRDefault="0040343E" w:rsidP="00CF105B">
      <w:pPr>
        <w:pStyle w:val="Heading3"/>
      </w:pPr>
      <w:bookmarkStart w:id="532" w:name="_Toc73043809"/>
      <w:r w:rsidRPr="0040343E">
        <w:t>Audio Metadata</w:t>
      </w:r>
      <w:bookmarkEnd w:id="532"/>
    </w:p>
    <w:p w14:paraId="184D46CD" w14:textId="5F172F30" w:rsidR="0040343E" w:rsidRPr="0040343E" w:rsidRDefault="0040343E" w:rsidP="00CF105B">
      <w:pPr>
        <w:pStyle w:val="Heading4"/>
      </w:pPr>
      <w:bookmarkStart w:id="533" w:name="_Toc73043810"/>
      <w:r w:rsidRPr="0040343E">
        <w:t>General</w:t>
      </w:r>
      <w:bookmarkEnd w:id="533"/>
    </w:p>
    <w:p w14:paraId="67A1F119" w14:textId="6D82BA7A" w:rsidR="0040343E" w:rsidRPr="0040343E" w:rsidRDefault="0040343E" w:rsidP="0040343E">
      <w:r w:rsidRPr="0040343E">
        <w:t>Metadata for audio services is defined in ISO/IEC 23009-1</w:t>
      </w:r>
      <w:r>
        <w:t xml:space="preserve"> </w:t>
      </w:r>
      <w:r>
        <w:fldChar w:fldCharType="begin"/>
      </w:r>
      <w:r>
        <w:instrText xml:space="preserve"> REF _Ref72252121 \r \h </w:instrText>
      </w:r>
      <w:r>
        <w:fldChar w:fldCharType="separate"/>
      </w:r>
      <w:r w:rsidR="00D96667">
        <w:t>[1]</w:t>
      </w:r>
      <w:r>
        <w:fldChar w:fldCharType="end"/>
      </w:r>
      <w:r w:rsidRPr="0040343E">
        <w:t>.</w:t>
      </w:r>
    </w:p>
    <w:p w14:paraId="4AAB48FD" w14:textId="6FFBC9CC" w:rsidR="0040343E" w:rsidRPr="0040343E" w:rsidRDefault="0040343E" w:rsidP="00CF105B">
      <w:pPr>
        <w:pStyle w:val="Heading4"/>
      </w:pPr>
      <w:bookmarkStart w:id="534" w:name="_Toc73043811"/>
      <w:r w:rsidRPr="0040343E">
        <w:t>ISO/IEC 23009-1 audio data</w:t>
      </w:r>
      <w:bookmarkEnd w:id="534"/>
    </w:p>
    <w:p w14:paraId="281BE3E2" w14:textId="5A614F42" w:rsidR="0040343E" w:rsidRPr="0040343E" w:rsidRDefault="0040343E" w:rsidP="0040343E">
      <w:r w:rsidRPr="0040343E">
        <w:t>With respect to the audio metadata, the following elements and attributes from ISO/IEC 23009-1</w:t>
      </w:r>
      <w:r>
        <w:t xml:space="preserve"> </w:t>
      </w:r>
      <w:r>
        <w:fldChar w:fldCharType="begin"/>
      </w:r>
      <w:r>
        <w:instrText xml:space="preserve"> REF _Ref72252121 \r \h </w:instrText>
      </w:r>
      <w:r>
        <w:fldChar w:fldCharType="separate"/>
      </w:r>
      <w:r w:rsidR="00D96667">
        <w:t>[1]</w:t>
      </w:r>
      <w:r>
        <w:fldChar w:fldCharType="end"/>
      </w:r>
      <w:r w:rsidRPr="0040343E">
        <w:t xml:space="preserve"> are relevant:</w:t>
      </w:r>
    </w:p>
    <w:p w14:paraId="51022400" w14:textId="1555C423" w:rsidR="0040343E" w:rsidRPr="0040343E" w:rsidRDefault="0040343E" w:rsidP="0040343E">
      <w:r w:rsidRPr="0040343E">
        <w:t>•</w:t>
      </w:r>
      <w:r w:rsidRPr="0040343E">
        <w:tab/>
        <w:t xml:space="preserve">the </w:t>
      </w:r>
      <w:r w:rsidRPr="0040343E">
        <w:rPr>
          <w:rStyle w:val="Attribute"/>
        </w:rPr>
        <w:t>@audioSamplingRate</w:t>
      </w:r>
      <w:r w:rsidRPr="0040343E">
        <w:t xml:space="preserve"> attribute for signa</w:t>
      </w:r>
      <w:r>
        <w:t>l</w:t>
      </w:r>
      <w:r w:rsidRPr="0040343E">
        <w:t>ling the sampling rate of the audio media component type in section 5.3.7 of ISO/IEC 23009-1</w:t>
      </w:r>
      <w:r>
        <w:t xml:space="preserve"> </w:t>
      </w:r>
      <w:r>
        <w:fldChar w:fldCharType="begin"/>
      </w:r>
      <w:r>
        <w:instrText xml:space="preserve"> REF _Ref72252121 \r \h </w:instrText>
      </w:r>
      <w:r>
        <w:fldChar w:fldCharType="separate"/>
      </w:r>
      <w:r w:rsidR="00D96667">
        <w:t>[1]</w:t>
      </w:r>
      <w:r>
        <w:fldChar w:fldCharType="end"/>
      </w:r>
    </w:p>
    <w:p w14:paraId="5BB85243" w14:textId="6BCEB218" w:rsidR="0040343E" w:rsidRDefault="0040343E" w:rsidP="0040343E">
      <w:r w:rsidRPr="0040343E">
        <w:lastRenderedPageBreak/>
        <w:t>•</w:t>
      </w:r>
      <w:r w:rsidRPr="0040343E">
        <w:tab/>
        <w:t xml:space="preserve">the </w:t>
      </w:r>
      <w:r w:rsidRPr="0040343E">
        <w:rPr>
          <w:rStyle w:val="Element"/>
        </w:rPr>
        <w:t>AudioChannelConfiguration</w:t>
      </w:r>
      <w:r w:rsidRPr="0040343E">
        <w:t xml:space="preserve"> element for signa</w:t>
      </w:r>
      <w:r>
        <w:t>l</w:t>
      </w:r>
      <w:r w:rsidRPr="0040343E">
        <w:t>ling audio channel configuration of the audio media component type.in section 5.3.7 of ISO/IEC 23009-1</w:t>
      </w:r>
      <w:r>
        <w:t xml:space="preserve"> </w:t>
      </w:r>
      <w:r>
        <w:fldChar w:fldCharType="begin"/>
      </w:r>
      <w:r>
        <w:instrText xml:space="preserve"> REF _Ref72252121 \r \h </w:instrText>
      </w:r>
      <w:r>
        <w:fldChar w:fldCharType="separate"/>
      </w:r>
      <w:r w:rsidR="00D96667">
        <w:t>[1]</w:t>
      </w:r>
      <w:r>
        <w:fldChar w:fldCharType="end"/>
      </w:r>
      <w:r w:rsidRPr="0040343E">
        <w:t xml:space="preserve">. For this element the scheme and values defined in ISO/IEC </w:t>
      </w:r>
      <w:r w:rsidRPr="0040343E">
        <w:rPr>
          <w:highlight w:val="yellow"/>
        </w:rPr>
        <w:t>23001-8</w:t>
      </w:r>
      <w:r w:rsidRPr="0040343E">
        <w:t xml:space="preserve"> for the </w:t>
      </w:r>
      <w:r w:rsidRPr="00E3123B">
        <w:rPr>
          <w:rStyle w:val="Element"/>
        </w:rPr>
        <w:t>ChannelConfiguration</w:t>
      </w:r>
      <w:r w:rsidRPr="0040343E">
        <w:t xml:space="preserve"> should be used.</w:t>
      </w:r>
    </w:p>
    <w:p w14:paraId="7A0A15C0" w14:textId="5AE434C5" w:rsidR="00CF105B" w:rsidRPr="00493239" w:rsidRDefault="00CF105B" w:rsidP="00CF105B">
      <w:pPr>
        <w:pStyle w:val="Heading2"/>
      </w:pPr>
      <w:bookmarkStart w:id="535" w:name="_Toc430638181"/>
      <w:bookmarkStart w:id="536" w:name="_Toc469267807"/>
      <w:bookmarkStart w:id="537" w:name="_Toc44082800"/>
      <w:bookmarkStart w:id="538" w:name="_Toc46476496"/>
      <w:bookmarkStart w:id="539" w:name="_Ref72320303"/>
      <w:bookmarkStart w:id="540" w:name="_Ref72489651"/>
      <w:bookmarkStart w:id="541" w:name="_Toc73043812"/>
      <w:r w:rsidRPr="00493239">
        <w:t xml:space="preserve">MPEG-4 High Efficiency AAC Profile v2, </w:t>
      </w:r>
      <w:bookmarkEnd w:id="535"/>
      <w:bookmarkEnd w:id="536"/>
      <w:bookmarkEnd w:id="537"/>
      <w:bookmarkEnd w:id="538"/>
      <w:bookmarkEnd w:id="539"/>
      <w:bookmarkEnd w:id="540"/>
      <w:r w:rsidR="00696F7C">
        <w:t>Multichannel</w:t>
      </w:r>
      <w:bookmarkEnd w:id="541"/>
    </w:p>
    <w:p w14:paraId="6FF1509F" w14:textId="77777777" w:rsidR="00CF105B" w:rsidRPr="00CB1D07" w:rsidRDefault="00CF105B" w:rsidP="00CF105B">
      <w:pPr>
        <w:pStyle w:val="Heading3"/>
      </w:pPr>
      <w:bookmarkStart w:id="542" w:name="_Toc73043813"/>
      <w:r w:rsidRPr="00CB1D07">
        <w:t>Overview</w:t>
      </w:r>
      <w:bookmarkEnd w:id="542"/>
    </w:p>
    <w:p w14:paraId="17AED6EE" w14:textId="77777777" w:rsidR="00CF105B" w:rsidRPr="003F0896" w:rsidRDefault="00CF105B" w:rsidP="00CF105B">
      <w:pPr>
        <w:pStyle w:val="BodyText"/>
        <w:spacing w:before="60"/>
      </w:pPr>
      <w:r w:rsidRPr="003F0896">
        <w:t xml:space="preserve">Support for multichannel content is available in the HE-AACv2 Profile, starting with level 4 for 5.1 and level 6 for 7.1. All MPEG-4 HE-AAC multichannel profiles are fully compatible with the DASH-AVC/264 baseline interoperability point for stereo audio, i.e. all multichannel decoders can decode DASH-IF IOPS stereo content.  </w:t>
      </w:r>
    </w:p>
    <w:p w14:paraId="297822FB" w14:textId="77777777" w:rsidR="00CF105B" w:rsidRPr="00CB1D07" w:rsidRDefault="00CF105B" w:rsidP="00CF105B">
      <w:pPr>
        <w:pStyle w:val="Heading3"/>
      </w:pPr>
      <w:bookmarkStart w:id="543" w:name="_Ref218925127"/>
      <w:bookmarkStart w:id="544" w:name="_Toc73043814"/>
      <w:r w:rsidRPr="00CB1D07">
        <w:t>DASH-specific issues</w:t>
      </w:r>
      <w:bookmarkEnd w:id="543"/>
      <w:bookmarkEnd w:id="544"/>
    </w:p>
    <w:p w14:paraId="00E2CBB5" w14:textId="77777777" w:rsidR="00CF105B" w:rsidRPr="003F0896" w:rsidRDefault="00CF105B" w:rsidP="00CF105B">
      <w:pPr>
        <w:pStyle w:val="BodyText"/>
        <w:spacing w:before="60"/>
      </w:pPr>
      <w:r w:rsidRPr="003F0896">
        <w:t>In the context of DASH, the following applies for the High Efficiency AAC v2 Profile</w:t>
      </w:r>
    </w:p>
    <w:p w14:paraId="17AD8E09" w14:textId="7327CD4E" w:rsidR="00CF105B" w:rsidRPr="003F0896" w:rsidRDefault="00CF105B" w:rsidP="00CF105B">
      <w:pPr>
        <w:pStyle w:val="B1"/>
      </w:pPr>
      <w:r w:rsidRPr="003F0896">
        <w:t xml:space="preserve">The content shall be prepared according to </w:t>
      </w:r>
      <w:r w:rsidRPr="001962B0">
        <w:t>ISO/IEC TR 23009-3</w:t>
      </w:r>
      <w:r>
        <w:t xml:space="preserve"> </w:t>
      </w:r>
      <w:r>
        <w:fldChar w:fldCharType="begin"/>
      </w:r>
      <w:r>
        <w:instrText xml:space="preserve"> REF _Ref72326235 \r \h </w:instrText>
      </w:r>
      <w:r>
        <w:fldChar w:fldCharType="separate"/>
      </w:r>
      <w:r w:rsidR="00D96667">
        <w:t>[12]</w:t>
      </w:r>
      <w:r>
        <w:fldChar w:fldCharType="end"/>
      </w:r>
      <w:r w:rsidRPr="003F0896">
        <w:t xml:space="preserve"> to make sure each (sub)segment starts with a SAP of type 1.</w:t>
      </w:r>
    </w:p>
    <w:p w14:paraId="782EBA59" w14:textId="7A43E8DE" w:rsidR="00CF105B" w:rsidRPr="003F0896" w:rsidRDefault="00CF105B" w:rsidP="00CF105B">
      <w:pPr>
        <w:pStyle w:val="B1"/>
      </w:pPr>
      <w:r w:rsidRPr="003F0896">
        <w:t>Signa</w:t>
      </w:r>
      <w:r w:rsidR="00203058">
        <w:t>l</w:t>
      </w:r>
      <w:r w:rsidRPr="003F0896">
        <w:t>ling of profile levels is not supported in RFC 6381 but the channel configuration shall be signal</w:t>
      </w:r>
      <w:r>
        <w:t>l</w:t>
      </w:r>
      <w:r w:rsidRPr="003F0896">
        <w:t xml:space="preserve">ed by means of the </w:t>
      </w:r>
      <w:r w:rsidRPr="00E51AAA">
        <w:rPr>
          <w:rStyle w:val="Element"/>
        </w:rPr>
        <w:t>ChannelConfiguration</w:t>
      </w:r>
      <w:r w:rsidRPr="003F0896">
        <w:t xml:space="preserve"> element in the MPD.</w:t>
      </w:r>
    </w:p>
    <w:p w14:paraId="33AFCDD3" w14:textId="1DFDD443" w:rsidR="00CF105B" w:rsidRPr="003F0896" w:rsidRDefault="00CF105B" w:rsidP="00CF105B">
      <w:pPr>
        <w:pStyle w:val="B1"/>
      </w:pPr>
      <w:r w:rsidRPr="003F0896">
        <w:t>The signa</w:t>
      </w:r>
      <w:r w:rsidR="00203058">
        <w:t>l</w:t>
      </w:r>
      <w:r w:rsidRPr="003F0896">
        <w:t xml:space="preserve">ling of MPEG-4 High Efficiency AAC v2 for the codecs parameters is according to RFC6381 </w:t>
      </w:r>
      <w:r>
        <w:t>[11]</w:t>
      </w:r>
      <w:r w:rsidRPr="003F0896">
        <w:t xml:space="preserve"> and is documented in </w:t>
      </w:r>
      <w:r w:rsidR="007153E1">
        <w:fldChar w:fldCharType="begin"/>
      </w:r>
      <w:r w:rsidR="007153E1">
        <w:instrText xml:space="preserve"> REF _Ref68704542 \h </w:instrText>
      </w:r>
      <w:r w:rsidR="007153E1">
        <w:fldChar w:fldCharType="separate"/>
      </w:r>
      <w:ins w:id="545" w:author="Phillip Maness" w:date="2021-06-09T22:35:00Z">
        <w:r w:rsidR="00D96667" w:rsidRPr="00866679">
          <w:t xml:space="preserve">Table </w:t>
        </w:r>
        <w:r w:rsidR="00D96667">
          <w:rPr>
            <w:noProof/>
          </w:rPr>
          <w:t>1</w:t>
        </w:r>
      </w:ins>
      <w:del w:id="546" w:author="Phillip Maness" w:date="2021-06-09T22:35:00Z">
        <w:r w:rsidR="00E3597D" w:rsidRPr="00866679" w:rsidDel="00D96667">
          <w:delText xml:space="preserve">Table </w:delText>
        </w:r>
        <w:r w:rsidR="00E3597D" w:rsidDel="00D96667">
          <w:rPr>
            <w:noProof/>
          </w:rPr>
          <w:delText>1</w:delText>
        </w:r>
      </w:del>
      <w:r w:rsidR="007153E1">
        <w:fldChar w:fldCharType="end"/>
      </w:r>
      <w:r w:rsidRPr="003F0896">
        <w:t xml:space="preserve">. </w:t>
      </w:r>
      <w:r w:rsidR="00203058">
        <w:fldChar w:fldCharType="begin"/>
      </w:r>
      <w:r w:rsidR="00203058">
        <w:instrText xml:space="preserve"> REF _Ref72480490 \h </w:instrText>
      </w:r>
      <w:r w:rsidR="00203058">
        <w:fldChar w:fldCharType="separate"/>
      </w:r>
      <w:ins w:id="547" w:author="Phillip Maness" w:date="2021-06-09T22:35:00Z">
        <w:r w:rsidR="00D96667" w:rsidRPr="00866679">
          <w:t xml:space="preserve">Table </w:t>
        </w:r>
        <w:r w:rsidR="00D96667">
          <w:rPr>
            <w:noProof/>
          </w:rPr>
          <w:t>7</w:t>
        </w:r>
      </w:ins>
      <w:del w:id="548" w:author="Phillip Maness" w:date="2021-06-09T22:35:00Z">
        <w:r w:rsidR="00E3597D" w:rsidRPr="00866679" w:rsidDel="00D96667">
          <w:delText xml:space="preserve">Table </w:delText>
        </w:r>
        <w:r w:rsidR="00E3597D" w:rsidDel="00D96667">
          <w:rPr>
            <w:noProof/>
          </w:rPr>
          <w:delText>7</w:delText>
        </w:r>
      </w:del>
      <w:r w:rsidR="00203058">
        <w:fldChar w:fldCharType="end"/>
      </w:r>
      <w:r w:rsidRPr="003F0896">
        <w:t xml:space="preserve"> provides information on the ISO BMFF encapsulation.</w:t>
      </w:r>
    </w:p>
    <w:p w14:paraId="7A77DFA8" w14:textId="3F6D059B" w:rsidR="00CF105B" w:rsidRPr="003F0896" w:rsidRDefault="00CF105B" w:rsidP="00CF105B">
      <w:pPr>
        <w:pStyle w:val="B1"/>
      </w:pPr>
      <w:r w:rsidRPr="003F0896">
        <w:t xml:space="preserve">For all HE-AAC bitstreams, </w:t>
      </w:r>
      <w:r w:rsidRPr="00D544D3">
        <w:t xml:space="preserve">explicit backward-compatible </w:t>
      </w:r>
      <w:r w:rsidRPr="003F0896">
        <w:t>signa</w:t>
      </w:r>
      <w:r w:rsidR="00203058">
        <w:t>l</w:t>
      </w:r>
      <w:r w:rsidRPr="003F0896">
        <w:t>ling of SBR shall be used.</w:t>
      </w:r>
    </w:p>
    <w:p w14:paraId="63CC1F39" w14:textId="72953647" w:rsidR="00CF105B" w:rsidRPr="003F0896" w:rsidRDefault="00CF105B" w:rsidP="00CF105B">
      <w:pPr>
        <w:pStyle w:val="B1"/>
      </w:pPr>
      <w:r w:rsidRPr="003F0896">
        <w:t xml:space="preserve">The content should be prepared incorporating loudness and dynamic range information into the bitstream also considering DRC Presentation Mode in ISO/IEC </w:t>
      </w:r>
      <w:r w:rsidRPr="00D96667">
        <w:rPr>
          <w:highlight w:val="yellow"/>
        </w:rPr>
        <w:t xml:space="preserve">14496-3 </w:t>
      </w:r>
      <w:r w:rsidRPr="009301C6">
        <w:rPr>
          <w:highlight w:val="yellow"/>
          <w:rPrChange w:id="549" w:author="Phillip Maness" w:date="2021-06-09T15:04:00Z">
            <w:rPr/>
          </w:rPrChange>
        </w:rPr>
        <w:fldChar w:fldCharType="begin"/>
      </w:r>
      <w:r w:rsidRPr="00D96667">
        <w:rPr>
          <w:highlight w:val="yellow"/>
        </w:rPr>
        <w:instrText xml:space="preserve"> REF _Ref72320126 \n \h  \* MERGEFORMAT </w:instrText>
      </w:r>
      <w:r w:rsidRPr="009301C6">
        <w:rPr>
          <w:highlight w:val="yellow"/>
          <w:rPrChange w:id="550" w:author="Phillip Maness" w:date="2021-06-09T15:04:00Z">
            <w:rPr>
              <w:highlight w:val="yellow"/>
            </w:rPr>
          </w:rPrChange>
        </w:rPr>
      </w:r>
      <w:r w:rsidRPr="009301C6">
        <w:rPr>
          <w:highlight w:val="yellow"/>
          <w:rPrChange w:id="551" w:author="Phillip Maness" w:date="2021-06-09T15:04:00Z">
            <w:rPr/>
          </w:rPrChange>
        </w:rPr>
        <w:fldChar w:fldCharType="separate"/>
      </w:r>
      <w:r w:rsidR="00D96667">
        <w:rPr>
          <w:highlight w:val="yellow"/>
        </w:rPr>
        <w:t>[13]</w:t>
      </w:r>
      <w:r w:rsidRPr="009301C6">
        <w:rPr>
          <w:highlight w:val="yellow"/>
          <w:rPrChange w:id="552" w:author="Phillip Maness" w:date="2021-06-09T15:04:00Z">
            <w:rPr/>
          </w:rPrChange>
        </w:rPr>
        <w:fldChar w:fldCharType="end"/>
      </w:r>
      <w:r w:rsidRPr="00D96667">
        <w:rPr>
          <w:highlight w:val="yellow"/>
        </w:rPr>
        <w:t>, Amd. 4</w:t>
      </w:r>
      <w:r w:rsidRPr="003F0896">
        <w:t xml:space="preserve">. </w:t>
      </w:r>
    </w:p>
    <w:p w14:paraId="28D6BCD4" w14:textId="77777777" w:rsidR="00CF105B" w:rsidRPr="003F0896" w:rsidRDefault="00CF105B" w:rsidP="00CF105B">
      <w:pPr>
        <w:pStyle w:val="B1"/>
      </w:pPr>
      <w:r w:rsidRPr="003F0896">
        <w:t>Decoders shall support decoding of loudness and dynamic range related information, i.e. dynamic_range_info() and MPEG4_ancillary_data() in the bitstream.</w:t>
      </w:r>
    </w:p>
    <w:p w14:paraId="5116D2CD" w14:textId="10DE30CD" w:rsidR="00CF105B" w:rsidRPr="00866679" w:rsidRDefault="00CF105B" w:rsidP="00866679">
      <w:pPr>
        <w:pStyle w:val="Caption"/>
      </w:pPr>
      <w:bookmarkStart w:id="553" w:name="_Ref72480490"/>
      <w:bookmarkStart w:id="554" w:name="_Toc73043848"/>
      <w:r w:rsidRPr="00866679">
        <w:t xml:space="preserve">Table </w:t>
      </w:r>
      <w:fldSimple w:instr=" SEQ Table \* ARABIC ">
        <w:r w:rsidR="00D96667">
          <w:rPr>
            <w:noProof/>
          </w:rPr>
          <w:t>7</w:t>
        </w:r>
      </w:fldSimple>
      <w:bookmarkEnd w:id="553"/>
      <w:r w:rsidRPr="00866679">
        <w:t xml:space="preserve"> </w:t>
      </w:r>
      <w:r w:rsidR="007153E1" w:rsidRPr="00866679">
        <w:t xml:space="preserve">MPEG-4 AAC multichannel profiles </w:t>
      </w:r>
      <w:r w:rsidRPr="00866679">
        <w:t>and ISO BMFF encapsulation</w:t>
      </w:r>
      <w:bookmarkEnd w:id="554"/>
    </w:p>
    <w:tbl>
      <w:tblPr>
        <w:tblStyle w:val="TableGrid"/>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206"/>
        <w:gridCol w:w="3206"/>
        <w:gridCol w:w="3207"/>
      </w:tblGrid>
      <w:tr w:rsidR="007153E1" w14:paraId="37AC50C9" w14:textId="77777777" w:rsidTr="007153E1">
        <w:tc>
          <w:tcPr>
            <w:tcW w:w="1666"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73A1EEBE" w14:textId="77777777" w:rsidR="007153E1" w:rsidRPr="009D35F8" w:rsidRDefault="007153E1" w:rsidP="007153E1">
            <w:pPr>
              <w:pStyle w:val="TAH"/>
            </w:pPr>
            <w:r>
              <w:t>Codec</w:t>
            </w:r>
          </w:p>
        </w:tc>
        <w:tc>
          <w:tcPr>
            <w:tcW w:w="1666" w:type="pct"/>
            <w:tcBorders>
              <w:top w:val="single" w:sz="8" w:space="0" w:color="auto"/>
              <w:bottom w:val="single" w:sz="8" w:space="0" w:color="auto"/>
            </w:tcBorders>
            <w:shd w:val="clear" w:color="auto" w:fill="E7E6E6" w:themeFill="background2"/>
            <w:tcMar>
              <w:top w:w="14" w:type="dxa"/>
              <w:left w:w="58" w:type="dxa"/>
              <w:bottom w:w="14" w:type="dxa"/>
              <w:right w:w="58" w:type="dxa"/>
            </w:tcMar>
          </w:tcPr>
          <w:p w14:paraId="2650DAEC" w14:textId="62AAF09B" w:rsidR="007153E1" w:rsidRPr="009D35F8" w:rsidRDefault="007153E1" w:rsidP="007153E1">
            <w:pPr>
              <w:pStyle w:val="TAH"/>
            </w:pPr>
            <w:r>
              <w:t>Codec Defined</w:t>
            </w:r>
          </w:p>
        </w:tc>
        <w:tc>
          <w:tcPr>
            <w:tcW w:w="1667"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06EB58CB" w14:textId="77777777" w:rsidR="007153E1" w:rsidRDefault="007153E1" w:rsidP="007153E1">
            <w:pPr>
              <w:pStyle w:val="TAH"/>
            </w:pPr>
            <w:r>
              <w:t>ISO BMFF Encapsulation</w:t>
            </w:r>
          </w:p>
        </w:tc>
      </w:tr>
      <w:tr w:rsidR="007153E1" w14:paraId="37A2A46E" w14:textId="77777777" w:rsidTr="007153E1">
        <w:tc>
          <w:tcPr>
            <w:tcW w:w="1666" w:type="pct"/>
            <w:tcBorders>
              <w:top w:val="single" w:sz="8" w:space="0" w:color="auto"/>
            </w:tcBorders>
            <w:tcMar>
              <w:top w:w="14" w:type="dxa"/>
              <w:left w:w="58" w:type="dxa"/>
              <w:bottom w:w="14" w:type="dxa"/>
              <w:right w:w="58" w:type="dxa"/>
            </w:tcMar>
          </w:tcPr>
          <w:p w14:paraId="68A3F60D" w14:textId="3B50F0B2" w:rsidR="007153E1" w:rsidRPr="00540233" w:rsidRDefault="007153E1" w:rsidP="007153E1">
            <w:pPr>
              <w:pStyle w:val="TAL"/>
              <w:rPr>
                <w:rStyle w:val="Attribute"/>
                <w:rFonts w:ascii="Times New Roman" w:hAnsi="Times New Roman"/>
                <w:sz w:val="18"/>
                <w:szCs w:val="18"/>
              </w:rPr>
            </w:pPr>
            <w:r w:rsidRPr="00CB1D07">
              <w:t xml:space="preserve">MPEG-4 AAC Profile </w:t>
            </w:r>
            <w:r>
              <w:fldChar w:fldCharType="begin"/>
            </w:r>
            <w:r>
              <w:instrText xml:space="preserve"> REF _Ref72320126 \n \h  \* MERGEFORMAT </w:instrText>
            </w:r>
            <w:r>
              <w:fldChar w:fldCharType="separate"/>
            </w:r>
            <w:r w:rsidR="00D96667">
              <w:t>[13]</w:t>
            </w:r>
            <w:r>
              <w:fldChar w:fldCharType="end"/>
            </w:r>
          </w:p>
        </w:tc>
        <w:tc>
          <w:tcPr>
            <w:tcW w:w="1666" w:type="pct"/>
            <w:vMerge w:val="restart"/>
            <w:tcBorders>
              <w:top w:val="single" w:sz="8" w:space="0" w:color="auto"/>
            </w:tcBorders>
            <w:tcMar>
              <w:top w:w="14" w:type="dxa"/>
              <w:left w:w="58" w:type="dxa"/>
              <w:bottom w:w="14" w:type="dxa"/>
              <w:right w:w="58" w:type="dxa"/>
            </w:tcMar>
            <w:vAlign w:val="center"/>
          </w:tcPr>
          <w:p w14:paraId="7523320D" w14:textId="37AF6078" w:rsidR="007153E1" w:rsidRPr="00E51AAA" w:rsidRDefault="007153E1" w:rsidP="007153E1">
            <w:pPr>
              <w:pStyle w:val="TAC"/>
              <w:rPr>
                <w:rStyle w:val="Attribute"/>
              </w:rPr>
            </w:pPr>
            <w:r>
              <w:t>ISO/IEC 14496-3</w:t>
            </w:r>
            <w:r>
              <w:fldChar w:fldCharType="begin"/>
            </w:r>
            <w:r>
              <w:instrText xml:space="preserve"> REF _Ref72320126 \n \h  \* MERGEFORMAT </w:instrText>
            </w:r>
            <w:r>
              <w:fldChar w:fldCharType="separate"/>
            </w:r>
            <w:r w:rsidR="00D96667">
              <w:t>[13]</w:t>
            </w:r>
            <w:r>
              <w:fldChar w:fldCharType="end"/>
            </w:r>
          </w:p>
        </w:tc>
        <w:tc>
          <w:tcPr>
            <w:tcW w:w="1667" w:type="pct"/>
            <w:vMerge w:val="restart"/>
            <w:tcBorders>
              <w:top w:val="single" w:sz="8" w:space="0" w:color="auto"/>
            </w:tcBorders>
            <w:tcMar>
              <w:top w:w="14" w:type="dxa"/>
              <w:left w:w="58" w:type="dxa"/>
              <w:bottom w:w="14" w:type="dxa"/>
              <w:right w:w="58" w:type="dxa"/>
            </w:tcMar>
            <w:vAlign w:val="center"/>
          </w:tcPr>
          <w:p w14:paraId="62441B0D" w14:textId="5C9AE852" w:rsidR="007153E1" w:rsidRPr="00111648" w:rsidRDefault="007153E1" w:rsidP="007153E1">
            <w:pPr>
              <w:pStyle w:val="TAC"/>
            </w:pPr>
            <w:r w:rsidRPr="00271C97">
              <w:t xml:space="preserve">ISO/IEC 14496-14 </w:t>
            </w:r>
            <w:r>
              <w:fldChar w:fldCharType="begin"/>
            </w:r>
            <w:r>
              <w:instrText xml:space="preserve"> REF _Ref72326565 \r \h  \* MERGEFORMAT </w:instrText>
            </w:r>
            <w:r>
              <w:fldChar w:fldCharType="separate"/>
            </w:r>
            <w:r w:rsidR="00D96667">
              <w:t>[14]</w:t>
            </w:r>
            <w:r>
              <w:fldChar w:fldCharType="end"/>
            </w:r>
          </w:p>
        </w:tc>
      </w:tr>
      <w:tr w:rsidR="007153E1" w14:paraId="7B982CF2" w14:textId="77777777" w:rsidTr="007153E1">
        <w:tc>
          <w:tcPr>
            <w:tcW w:w="1666" w:type="pct"/>
            <w:tcMar>
              <w:top w:w="14" w:type="dxa"/>
              <w:left w:w="58" w:type="dxa"/>
              <w:bottom w:w="14" w:type="dxa"/>
              <w:right w:w="58" w:type="dxa"/>
            </w:tcMar>
          </w:tcPr>
          <w:p w14:paraId="758AF2F0" w14:textId="5C0732A3" w:rsidR="007153E1" w:rsidRPr="001F22F4" w:rsidRDefault="007153E1" w:rsidP="007153E1">
            <w:pPr>
              <w:pStyle w:val="TAL"/>
            </w:pPr>
            <w:r w:rsidRPr="00CB1D07">
              <w:t xml:space="preserve">MPEG-4 HE-AAC Profile </w:t>
            </w:r>
            <w:r>
              <w:fldChar w:fldCharType="begin"/>
            </w:r>
            <w:r>
              <w:instrText xml:space="preserve"> REF _Ref72320126 \n \h  \* MERGEFORMAT </w:instrText>
            </w:r>
            <w:r>
              <w:fldChar w:fldCharType="separate"/>
            </w:r>
            <w:r w:rsidR="00D96667">
              <w:t>[13]</w:t>
            </w:r>
            <w:r>
              <w:fldChar w:fldCharType="end"/>
            </w:r>
          </w:p>
        </w:tc>
        <w:tc>
          <w:tcPr>
            <w:tcW w:w="1666" w:type="pct"/>
            <w:vMerge/>
            <w:tcMar>
              <w:top w:w="14" w:type="dxa"/>
              <w:left w:w="58" w:type="dxa"/>
              <w:bottom w:w="14" w:type="dxa"/>
              <w:right w:w="58" w:type="dxa"/>
            </w:tcMar>
            <w:vAlign w:val="center"/>
          </w:tcPr>
          <w:p w14:paraId="6E96DF5D" w14:textId="666ED731" w:rsidR="007153E1" w:rsidRPr="00E51AAA" w:rsidRDefault="007153E1" w:rsidP="007153E1">
            <w:pPr>
              <w:pStyle w:val="TAC"/>
              <w:rPr>
                <w:rStyle w:val="Attribute"/>
              </w:rPr>
            </w:pPr>
          </w:p>
        </w:tc>
        <w:tc>
          <w:tcPr>
            <w:tcW w:w="1667" w:type="pct"/>
            <w:vMerge/>
            <w:tcMar>
              <w:top w:w="14" w:type="dxa"/>
              <w:left w:w="58" w:type="dxa"/>
              <w:bottom w:w="14" w:type="dxa"/>
              <w:right w:w="58" w:type="dxa"/>
            </w:tcMar>
          </w:tcPr>
          <w:p w14:paraId="2D03EE7E" w14:textId="67FCFA27" w:rsidR="007153E1" w:rsidRPr="003F0896" w:rsidRDefault="007153E1" w:rsidP="007153E1">
            <w:pPr>
              <w:pStyle w:val="TAC"/>
            </w:pPr>
          </w:p>
        </w:tc>
      </w:tr>
      <w:tr w:rsidR="007153E1" w14:paraId="2D73CF23" w14:textId="77777777" w:rsidTr="007153E1">
        <w:tc>
          <w:tcPr>
            <w:tcW w:w="1666" w:type="pct"/>
            <w:tcMar>
              <w:top w:w="14" w:type="dxa"/>
              <w:left w:w="58" w:type="dxa"/>
              <w:bottom w:w="14" w:type="dxa"/>
              <w:right w:w="58" w:type="dxa"/>
            </w:tcMar>
          </w:tcPr>
          <w:p w14:paraId="18014045" w14:textId="635D0D99" w:rsidR="007153E1" w:rsidRPr="001F22F4" w:rsidRDefault="007153E1" w:rsidP="007153E1">
            <w:pPr>
              <w:pStyle w:val="TAL"/>
            </w:pPr>
            <w:r w:rsidRPr="00271C97">
              <w:t xml:space="preserve">MPEG-4 HE-AAC v2 Profile </w:t>
            </w:r>
            <w:r>
              <w:fldChar w:fldCharType="begin"/>
            </w:r>
            <w:r>
              <w:instrText xml:space="preserve"> REF _Ref72320126 \n \h  \* MERGEFORMAT </w:instrText>
            </w:r>
            <w:r>
              <w:fldChar w:fldCharType="separate"/>
            </w:r>
            <w:r w:rsidR="00D96667">
              <w:t>[13]</w:t>
            </w:r>
            <w:r>
              <w:fldChar w:fldCharType="end"/>
            </w:r>
          </w:p>
        </w:tc>
        <w:tc>
          <w:tcPr>
            <w:tcW w:w="1666" w:type="pct"/>
            <w:vMerge/>
            <w:tcMar>
              <w:top w:w="14" w:type="dxa"/>
              <w:left w:w="58" w:type="dxa"/>
              <w:bottom w:w="14" w:type="dxa"/>
              <w:right w:w="58" w:type="dxa"/>
            </w:tcMar>
            <w:vAlign w:val="center"/>
          </w:tcPr>
          <w:p w14:paraId="030B5064" w14:textId="57133860" w:rsidR="007153E1" w:rsidRPr="00E51AAA" w:rsidRDefault="007153E1" w:rsidP="007153E1">
            <w:pPr>
              <w:pStyle w:val="TAC"/>
              <w:rPr>
                <w:rStyle w:val="Attribute"/>
              </w:rPr>
            </w:pPr>
          </w:p>
        </w:tc>
        <w:tc>
          <w:tcPr>
            <w:tcW w:w="1667" w:type="pct"/>
            <w:vMerge/>
            <w:tcMar>
              <w:top w:w="14" w:type="dxa"/>
              <w:left w:w="58" w:type="dxa"/>
              <w:bottom w:w="14" w:type="dxa"/>
              <w:right w:w="58" w:type="dxa"/>
            </w:tcMar>
          </w:tcPr>
          <w:p w14:paraId="6417BE14" w14:textId="36A0EE32" w:rsidR="007153E1" w:rsidRPr="003F0896" w:rsidRDefault="007153E1" w:rsidP="007153E1">
            <w:pPr>
              <w:pStyle w:val="TAC"/>
            </w:pPr>
          </w:p>
        </w:tc>
      </w:tr>
    </w:tbl>
    <w:p w14:paraId="4EDE2E55" w14:textId="77777777" w:rsidR="00CF105B" w:rsidRDefault="00CF105B" w:rsidP="00CF105B">
      <w:pPr>
        <w:overflowPunct/>
        <w:autoSpaceDE/>
        <w:autoSpaceDN/>
        <w:adjustRightInd/>
        <w:spacing w:after="0"/>
        <w:textAlignment w:val="auto"/>
      </w:pPr>
    </w:p>
    <w:p w14:paraId="3CA44AB2" w14:textId="77777777" w:rsidR="00CF105B" w:rsidRDefault="00CF105B" w:rsidP="00CF105B">
      <w:pPr>
        <w:pStyle w:val="NO"/>
      </w:pPr>
      <w:r w:rsidRPr="003F0896">
        <w:rPr>
          <w:b/>
        </w:rPr>
        <w:t xml:space="preserve">Note: </w:t>
      </w:r>
      <w:r w:rsidRPr="003F0896">
        <w:t>Since both, HE-AAC and HE-AACv2 are based on AAC-LC, for the above mentioned “Codec Parameters” the following is implied:</w:t>
      </w:r>
      <w:r>
        <w:t xml:space="preserve"> </w:t>
      </w:r>
      <w:r>
        <w:br/>
      </w:r>
      <w:r w:rsidRPr="00CB1D07">
        <w:t>mp4a.40.5 = AOT 2 + AOT 5</w:t>
      </w:r>
    </w:p>
    <w:p w14:paraId="19470DC3" w14:textId="1D1718E5" w:rsidR="00F8157C" w:rsidRDefault="00F8157C" w:rsidP="00CF105B">
      <w:pPr>
        <w:pStyle w:val="Heading2"/>
      </w:pPr>
      <w:bookmarkStart w:id="555" w:name="_Ref72227832"/>
      <w:bookmarkStart w:id="556" w:name="_Toc73043815"/>
      <w:r>
        <w:t>Dolby Multichannel Technologies</w:t>
      </w:r>
      <w:bookmarkEnd w:id="555"/>
      <w:bookmarkEnd w:id="556"/>
      <w:r>
        <w:t xml:space="preserve"> </w:t>
      </w:r>
    </w:p>
    <w:p w14:paraId="55E7BABE" w14:textId="7C151D41" w:rsidR="00F8157C" w:rsidRDefault="00F8157C" w:rsidP="00CF105B">
      <w:pPr>
        <w:pStyle w:val="Heading3"/>
      </w:pPr>
      <w:bookmarkStart w:id="557" w:name="_Toc73043816"/>
      <w:r>
        <w:t>Overview</w:t>
      </w:r>
      <w:bookmarkEnd w:id="557"/>
    </w:p>
    <w:p w14:paraId="35F4011D" w14:textId="77777777" w:rsidR="00F8157C" w:rsidRDefault="00F8157C" w:rsidP="00CF105B">
      <w:r>
        <w:t xml:space="preserve">The considered technologies from Dolby for advanced audio support are: </w:t>
      </w:r>
    </w:p>
    <w:p w14:paraId="6CDB7333" w14:textId="03DF7F3A" w:rsidR="00F8157C" w:rsidRDefault="00F8157C" w:rsidP="00CF105B">
      <w:pPr>
        <w:pStyle w:val="B1"/>
      </w:pPr>
      <w:r>
        <w:t xml:space="preserve">Enhanced AC-3 (Dolby Digital Plus), ETSI TS 102 366 </w:t>
      </w:r>
      <w:r w:rsidR="00A83514">
        <w:fldChar w:fldCharType="begin"/>
      </w:r>
      <w:r w:rsidR="00A83514">
        <w:instrText xml:space="preserve"> REF _Ref72234173 \n \h </w:instrText>
      </w:r>
      <w:r w:rsidR="00A83514">
        <w:fldChar w:fldCharType="separate"/>
      </w:r>
      <w:ins w:id="558" w:author="Phillip Maness" w:date="2021-06-09T22:35:00Z">
        <w:r w:rsidR="00D96667">
          <w:t>[4]</w:t>
        </w:r>
      </w:ins>
      <w:del w:id="559" w:author="Phillip Maness" w:date="2021-06-09T22:35:00Z">
        <w:r w:rsidR="00E3597D" w:rsidDel="00D96667">
          <w:delText>[3]</w:delText>
        </w:r>
      </w:del>
      <w:r w:rsidR="00A83514">
        <w:fldChar w:fldCharType="end"/>
      </w:r>
      <w:r>
        <w:t xml:space="preserve"> </w:t>
      </w:r>
    </w:p>
    <w:p w14:paraId="48467882" w14:textId="302082FA" w:rsidR="00F8157C" w:rsidRDefault="00F8157C" w:rsidP="00CF105B">
      <w:pPr>
        <w:pStyle w:val="B1"/>
      </w:pPr>
      <w:r>
        <w:t xml:space="preserve">AC-4, ETSI TS 103 190-2 </w:t>
      </w:r>
      <w:r w:rsidR="00A65A26">
        <w:fldChar w:fldCharType="begin"/>
      </w:r>
      <w:r w:rsidR="00A65A26">
        <w:instrText xml:space="preserve"> REF _Ref72234208 \n \h  \* MERGEFORMAT </w:instrText>
      </w:r>
      <w:r w:rsidR="00A65A26">
        <w:fldChar w:fldCharType="separate"/>
      </w:r>
      <w:ins w:id="560" w:author="Phillip Maness" w:date="2021-06-09T22:35:00Z">
        <w:r w:rsidR="00D96667">
          <w:t>[5]</w:t>
        </w:r>
      </w:ins>
      <w:del w:id="561" w:author="Phillip Maness" w:date="2021-06-09T22:35:00Z">
        <w:r w:rsidR="00E3597D" w:rsidDel="00D96667">
          <w:delText>[4]</w:delText>
        </w:r>
      </w:del>
      <w:r w:rsidR="00A65A26">
        <w:fldChar w:fldCharType="end"/>
      </w:r>
    </w:p>
    <w:p w14:paraId="5289FBFA" w14:textId="63A81F35" w:rsidR="00F8157C" w:rsidRDefault="00F8157C" w:rsidP="00CF105B">
      <w:pPr>
        <w:pStyle w:val="Heading3"/>
      </w:pPr>
      <w:bookmarkStart w:id="562" w:name="_Ref72244246"/>
      <w:bookmarkStart w:id="563" w:name="_Ref72244444"/>
      <w:bookmarkStart w:id="564" w:name="_Ref72244513"/>
      <w:bookmarkStart w:id="565" w:name="_Toc73043817"/>
      <w:r>
        <w:t>DASH-specific issues</w:t>
      </w:r>
      <w:bookmarkEnd w:id="562"/>
      <w:bookmarkEnd w:id="563"/>
      <w:bookmarkEnd w:id="564"/>
      <w:bookmarkEnd w:id="565"/>
    </w:p>
    <w:p w14:paraId="12947D1D" w14:textId="77777777" w:rsidR="00F8157C" w:rsidRDefault="00F8157C" w:rsidP="00CF105B">
      <w:r>
        <w:t xml:space="preserve">In the context of DASH, the following applies: </w:t>
      </w:r>
    </w:p>
    <w:p w14:paraId="65908C76" w14:textId="2FEA24F8" w:rsidR="00F8157C" w:rsidRDefault="00F8157C" w:rsidP="00CF105B">
      <w:pPr>
        <w:pStyle w:val="B1"/>
      </w:pPr>
      <w:r>
        <w:t xml:space="preserve">The </w:t>
      </w:r>
      <w:r w:rsidR="00E94592">
        <w:t>signalling</w:t>
      </w:r>
      <w:r>
        <w:t xml:space="preserve"> of the different audio codecs for the codecs parameters is documented in ETSI TS 102 366 </w:t>
      </w:r>
      <w:r w:rsidR="00A83514">
        <w:fldChar w:fldCharType="begin"/>
      </w:r>
      <w:r w:rsidR="00A83514">
        <w:instrText xml:space="preserve"> PAGEREF _Ref72234173 \h </w:instrText>
      </w:r>
      <w:r w:rsidR="00A83514">
        <w:fldChar w:fldCharType="separate"/>
      </w:r>
      <w:r w:rsidR="00D96667">
        <w:rPr>
          <w:noProof/>
        </w:rPr>
        <w:t>7</w:t>
      </w:r>
      <w:r w:rsidR="00A83514">
        <w:fldChar w:fldCharType="end"/>
      </w:r>
      <w:r w:rsidR="00A83514">
        <w:fldChar w:fldCharType="begin"/>
      </w:r>
      <w:r w:rsidR="00A83514">
        <w:instrText xml:space="preserve"> REF _Ref72234173 \n \h </w:instrText>
      </w:r>
      <w:r w:rsidR="00A83514">
        <w:fldChar w:fldCharType="separate"/>
      </w:r>
      <w:ins w:id="566" w:author="Phillip Maness" w:date="2021-06-09T22:35:00Z">
        <w:r w:rsidR="00D96667">
          <w:t>[4]</w:t>
        </w:r>
      </w:ins>
      <w:del w:id="567" w:author="Phillip Maness" w:date="2021-06-09T22:35:00Z">
        <w:r w:rsidR="00E3597D" w:rsidDel="00D96667">
          <w:delText>[3]</w:delText>
        </w:r>
      </w:del>
      <w:r w:rsidR="00A83514">
        <w:fldChar w:fldCharType="end"/>
      </w:r>
      <w:r>
        <w:t xml:space="preserve"> </w:t>
      </w:r>
      <w:r w:rsidR="00866679">
        <w:t xml:space="preserve">and </w:t>
      </w:r>
      <w:r>
        <w:t>ETSI TS 103 190-2 which also provides information on ISO BMFF encapsulation.</w:t>
      </w:r>
    </w:p>
    <w:p w14:paraId="75697D48" w14:textId="20E4C1E0" w:rsidR="00F8157C" w:rsidRDefault="00F8157C" w:rsidP="00CF105B">
      <w:pPr>
        <w:pStyle w:val="B1"/>
      </w:pPr>
      <w:r>
        <w:t>For E-AC-3 the Audio Channel Configuration may use any of the following:</w:t>
      </w:r>
    </w:p>
    <w:p w14:paraId="6AF81B01" w14:textId="4498FA7C" w:rsidR="00F8157C" w:rsidRDefault="00F8157C" w:rsidP="00CF105B">
      <w:pPr>
        <w:pStyle w:val="B2"/>
      </w:pPr>
      <w:r w:rsidRPr="00A83514">
        <w:rPr>
          <w:rStyle w:val="Namespace"/>
        </w:rPr>
        <w:lastRenderedPageBreak/>
        <w:t>urn:mpeg:mpegB:cicp:ChannelConfiguration</w:t>
      </w:r>
      <w:r>
        <w:t xml:space="preserve"> as defined by </w:t>
      </w:r>
      <w:r w:rsidRPr="00A65A26">
        <w:rPr>
          <w:rStyle w:val="Element"/>
        </w:rPr>
        <w:t>ChannelConfiguration</w:t>
      </w:r>
      <w:r>
        <w:t xml:space="preserve"> in ISO/IEC 23091-3 </w:t>
      </w:r>
      <w:r w:rsidR="00A65A26">
        <w:rPr>
          <w:rFonts w:eastAsia="Calibri"/>
        </w:rPr>
        <w:fldChar w:fldCharType="begin"/>
      </w:r>
      <w:r w:rsidR="00A65A26">
        <w:rPr>
          <w:rFonts w:eastAsia="Calibri"/>
        </w:rPr>
        <w:instrText xml:space="preserve"> REF _Ref72252413 \n \h </w:instrText>
      </w:r>
      <w:r w:rsidR="00A65A26">
        <w:rPr>
          <w:rFonts w:eastAsia="Calibri"/>
        </w:rPr>
      </w:r>
      <w:r w:rsidR="00A65A26">
        <w:rPr>
          <w:rFonts w:eastAsia="Calibri"/>
        </w:rPr>
        <w:fldChar w:fldCharType="separate"/>
      </w:r>
      <w:ins w:id="568" w:author="Phillip Maness" w:date="2021-06-09T22:35:00Z">
        <w:r w:rsidR="00D96667">
          <w:rPr>
            <w:rFonts w:eastAsia="Calibri"/>
          </w:rPr>
          <w:t>[3]</w:t>
        </w:r>
      </w:ins>
      <w:del w:id="569" w:author="Phillip Maness" w:date="2021-06-09T22:35:00Z">
        <w:r w:rsidR="00E3597D" w:rsidDel="00D96667">
          <w:rPr>
            <w:rFonts w:eastAsia="Calibri"/>
          </w:rPr>
          <w:delText>[2]</w:delText>
        </w:r>
      </w:del>
      <w:r w:rsidR="00A65A26">
        <w:rPr>
          <w:rFonts w:eastAsia="Calibri"/>
        </w:rPr>
        <w:fldChar w:fldCharType="end"/>
      </w:r>
    </w:p>
    <w:p w14:paraId="4B30EC46" w14:textId="3BCE5052" w:rsidR="00F8157C" w:rsidRDefault="00F8157C" w:rsidP="00CF105B">
      <w:pPr>
        <w:pStyle w:val="B2"/>
      </w:pPr>
      <w:r w:rsidRPr="00A83514">
        <w:rPr>
          <w:rStyle w:val="Namespace"/>
        </w:rPr>
        <w:t>tag:dolby.com,2014:dash:audio_channel_configuration:2011</w:t>
      </w:r>
      <w:r>
        <w:t xml:space="preserve"> as defined in </w:t>
      </w:r>
      <w:del w:id="570" w:author="Phillip Maness" w:date="2021-06-09T14:25:00Z">
        <w:r w:rsidDel="00DF5228">
          <w:delText xml:space="preserve">TS </w:delText>
        </w:r>
      </w:del>
      <w:ins w:id="571" w:author="Phillip Maness" w:date="2021-06-09T14:25:00Z">
        <w:r w:rsidR="00DF5228">
          <w:t>TS </w:t>
        </w:r>
      </w:ins>
      <w:del w:id="572" w:author="Phillip Maness" w:date="2021-06-09T14:25:00Z">
        <w:r w:rsidDel="00DF5228">
          <w:delText xml:space="preserve">102 </w:delText>
        </w:r>
      </w:del>
      <w:ins w:id="573" w:author="Phillip Maness" w:date="2021-06-09T14:25:00Z">
        <w:r w:rsidR="00DF5228">
          <w:t>102 </w:t>
        </w:r>
      </w:ins>
      <w:r>
        <w:t xml:space="preserve">366 </w:t>
      </w:r>
      <w:r w:rsidR="00A83514">
        <w:fldChar w:fldCharType="begin"/>
      </w:r>
      <w:r w:rsidR="00A83514">
        <w:instrText xml:space="preserve"> REF _Ref72234173 \n \h </w:instrText>
      </w:r>
      <w:r w:rsidR="00A83514">
        <w:fldChar w:fldCharType="separate"/>
      </w:r>
      <w:ins w:id="574" w:author="Phillip Maness" w:date="2021-06-09T22:35:00Z">
        <w:r w:rsidR="00D96667">
          <w:t>[4]</w:t>
        </w:r>
      </w:ins>
      <w:del w:id="575" w:author="Phillip Maness" w:date="2021-06-09T22:35:00Z">
        <w:r w:rsidR="00E3597D" w:rsidDel="00D96667">
          <w:delText>[3]</w:delText>
        </w:r>
      </w:del>
      <w:r w:rsidR="00A83514">
        <w:fldChar w:fldCharType="end"/>
      </w:r>
      <w:r>
        <w:t xml:space="preserve"> </w:t>
      </w:r>
      <w:del w:id="576" w:author="Phillip Maness" w:date="2021-06-09T14:27:00Z">
        <w:r w:rsidDel="00DF5228">
          <w:delText xml:space="preserve">Annex </w:delText>
        </w:r>
      </w:del>
      <w:ins w:id="577" w:author="Phillip Maness" w:date="2021-06-09T14:27:00Z">
        <w:r w:rsidR="00DF5228">
          <w:t xml:space="preserve">clause </w:t>
        </w:r>
      </w:ins>
      <w:r>
        <w:t>I.1.2.1.</w:t>
      </w:r>
    </w:p>
    <w:p w14:paraId="2EE51D76" w14:textId="74EC3B7E" w:rsidR="00F8157C" w:rsidRDefault="00F8157C" w:rsidP="00CF105B">
      <w:pPr>
        <w:pStyle w:val="B1"/>
      </w:pPr>
      <w:r>
        <w:t xml:space="preserve">For AC-4, the Audio Channel Configuration may use any of the following used as further specified in </w:t>
      </w:r>
      <w:del w:id="578" w:author="Phillip Maness" w:date="2021-06-09T14:25:00Z">
        <w:r w:rsidDel="00DF5228">
          <w:delText xml:space="preserve">TS </w:delText>
        </w:r>
      </w:del>
      <w:ins w:id="579" w:author="Phillip Maness" w:date="2021-06-09T14:25:00Z">
        <w:r w:rsidR="00DF5228">
          <w:t>TS </w:t>
        </w:r>
      </w:ins>
      <w:del w:id="580" w:author="Phillip Maness" w:date="2021-06-09T14:25:00Z">
        <w:r w:rsidDel="00DF5228">
          <w:delText xml:space="preserve">103 </w:delText>
        </w:r>
      </w:del>
      <w:ins w:id="581" w:author="Phillip Maness" w:date="2021-06-09T14:25:00Z">
        <w:r w:rsidR="00DF5228">
          <w:t>103 </w:t>
        </w:r>
      </w:ins>
      <w:r>
        <w:t xml:space="preserve">190-2 </w:t>
      </w:r>
      <w:r w:rsidR="002D1623">
        <w:fldChar w:fldCharType="begin"/>
      </w:r>
      <w:r w:rsidR="002D1623">
        <w:instrText xml:space="preserve"> REF _Ref72234208 \w \h </w:instrText>
      </w:r>
      <w:r w:rsidR="002D1623">
        <w:fldChar w:fldCharType="separate"/>
      </w:r>
      <w:ins w:id="582" w:author="Phillip Maness" w:date="2021-06-09T22:35:00Z">
        <w:r w:rsidR="00D96667">
          <w:t>[5]</w:t>
        </w:r>
      </w:ins>
      <w:del w:id="583" w:author="Phillip Maness" w:date="2021-06-09T22:35:00Z">
        <w:r w:rsidR="00E3597D" w:rsidDel="00D96667">
          <w:delText>[4]</w:delText>
        </w:r>
      </w:del>
      <w:r w:rsidR="002D1623">
        <w:fldChar w:fldCharType="end"/>
      </w:r>
      <w:r>
        <w:t xml:space="preserve"> </w:t>
      </w:r>
      <w:del w:id="584" w:author="Phillip Maness" w:date="2021-06-09T14:27:00Z">
        <w:r w:rsidDel="00DF5228">
          <w:delText xml:space="preserve">Annex </w:delText>
        </w:r>
      </w:del>
      <w:ins w:id="585" w:author="Phillip Maness" w:date="2021-06-09T14:27:00Z">
        <w:r w:rsidR="00DF5228">
          <w:t xml:space="preserve">clause </w:t>
        </w:r>
      </w:ins>
      <w:r>
        <w:t>G.3.1:</w:t>
      </w:r>
    </w:p>
    <w:p w14:paraId="26A7FE27" w14:textId="25B34B95" w:rsidR="00F8157C" w:rsidRDefault="00F8157C" w:rsidP="00CF105B">
      <w:pPr>
        <w:pStyle w:val="B2"/>
      </w:pPr>
      <w:r w:rsidRPr="00A83514">
        <w:rPr>
          <w:rStyle w:val="Namespace"/>
        </w:rPr>
        <w:t>urn:mpeg:mpegB:cicp:ChannelConfiguration</w:t>
      </w:r>
      <w:r>
        <w:t xml:space="preserve"> as defined by </w:t>
      </w:r>
      <w:r w:rsidRPr="00E94592">
        <w:rPr>
          <w:rStyle w:val="Element"/>
        </w:rPr>
        <w:t>ChannelConfiguration</w:t>
      </w:r>
      <w:r>
        <w:t xml:space="preserve"> in ISO/IEC 23091-3 </w:t>
      </w:r>
      <w:r w:rsidR="00A65A26">
        <w:rPr>
          <w:rFonts w:eastAsia="Calibri"/>
        </w:rPr>
        <w:fldChar w:fldCharType="begin"/>
      </w:r>
      <w:r w:rsidR="00A65A26">
        <w:rPr>
          <w:rFonts w:eastAsia="Calibri"/>
        </w:rPr>
        <w:instrText xml:space="preserve"> REF _Ref72252413 \n \h </w:instrText>
      </w:r>
      <w:r w:rsidR="00A65A26">
        <w:rPr>
          <w:rFonts w:eastAsia="Calibri"/>
        </w:rPr>
      </w:r>
      <w:r w:rsidR="00A65A26">
        <w:rPr>
          <w:rFonts w:eastAsia="Calibri"/>
        </w:rPr>
        <w:fldChar w:fldCharType="separate"/>
      </w:r>
      <w:ins w:id="586" w:author="Phillip Maness" w:date="2021-06-09T22:35:00Z">
        <w:r w:rsidR="00D96667">
          <w:rPr>
            <w:rFonts w:eastAsia="Calibri"/>
          </w:rPr>
          <w:t>[3]</w:t>
        </w:r>
      </w:ins>
      <w:del w:id="587" w:author="Phillip Maness" w:date="2021-06-09T22:35:00Z">
        <w:r w:rsidR="00E3597D" w:rsidDel="00D96667">
          <w:rPr>
            <w:rFonts w:eastAsia="Calibri"/>
          </w:rPr>
          <w:delText>[2]</w:delText>
        </w:r>
      </w:del>
      <w:r w:rsidR="00A65A26">
        <w:rPr>
          <w:rFonts w:eastAsia="Calibri"/>
        </w:rPr>
        <w:fldChar w:fldCharType="end"/>
      </w:r>
    </w:p>
    <w:p w14:paraId="15CDE02F" w14:textId="6A6761E0" w:rsidR="00F8157C" w:rsidRDefault="00F8157C" w:rsidP="00CF105B">
      <w:pPr>
        <w:pStyle w:val="B2"/>
      </w:pPr>
      <w:r w:rsidRPr="00A83514">
        <w:rPr>
          <w:rStyle w:val="Namespace"/>
        </w:rPr>
        <w:t>tag:dolby.com,2015:dash:audio_channel_configuration:2015</w:t>
      </w:r>
      <w:r>
        <w:t xml:space="preserve"> as defined in </w:t>
      </w:r>
      <w:del w:id="588" w:author="Phillip Maness" w:date="2021-06-09T14:26:00Z">
        <w:r w:rsidDel="00DF5228">
          <w:delText xml:space="preserve">TS </w:delText>
        </w:r>
      </w:del>
      <w:ins w:id="589" w:author="Phillip Maness" w:date="2021-06-09T14:26:00Z">
        <w:r w:rsidR="00DF5228">
          <w:t>TS </w:t>
        </w:r>
      </w:ins>
      <w:del w:id="590" w:author="Phillip Maness" w:date="2021-06-09T14:26:00Z">
        <w:r w:rsidDel="00DF5228">
          <w:delText xml:space="preserve">103 </w:delText>
        </w:r>
      </w:del>
      <w:ins w:id="591" w:author="Phillip Maness" w:date="2021-06-09T14:26:00Z">
        <w:r w:rsidR="00DF5228">
          <w:t>103 </w:t>
        </w:r>
      </w:ins>
      <w:r>
        <w:t xml:space="preserve">190-2 </w:t>
      </w:r>
      <w:r w:rsidR="0047542D">
        <w:fldChar w:fldCharType="begin"/>
      </w:r>
      <w:r w:rsidR="0047542D">
        <w:instrText xml:space="preserve"> REF _Ref72234208 \n \h  \* MERGEFORMAT </w:instrText>
      </w:r>
      <w:r w:rsidR="0047542D">
        <w:fldChar w:fldCharType="separate"/>
      </w:r>
      <w:ins w:id="592" w:author="Phillip Maness" w:date="2021-06-09T22:35:00Z">
        <w:r w:rsidR="00D96667">
          <w:t>[5]</w:t>
        </w:r>
      </w:ins>
      <w:del w:id="593" w:author="Phillip Maness" w:date="2021-06-09T22:35:00Z">
        <w:r w:rsidR="00E3597D" w:rsidDel="00D96667">
          <w:delText>[4]</w:delText>
        </w:r>
      </w:del>
      <w:r w:rsidR="0047542D">
        <w:fldChar w:fldCharType="end"/>
      </w:r>
      <w:r>
        <w:t xml:space="preserve"> </w:t>
      </w:r>
      <w:del w:id="594" w:author="Phillip Maness" w:date="2021-06-09T14:27:00Z">
        <w:r w:rsidDel="00DF5228">
          <w:delText xml:space="preserve">Annex </w:delText>
        </w:r>
      </w:del>
      <w:ins w:id="595" w:author="Phillip Maness" w:date="2021-06-09T14:27:00Z">
        <w:r w:rsidR="00DF5228">
          <w:t xml:space="preserve">clause </w:t>
        </w:r>
      </w:ins>
      <w:r>
        <w:t>G.3.1</w:t>
      </w:r>
    </w:p>
    <w:p w14:paraId="161E1F87" w14:textId="20CEFBC7" w:rsidR="00F8157C" w:rsidRDefault="00F8157C" w:rsidP="00CF105B">
      <w:pPr>
        <w:pStyle w:val="B1"/>
      </w:pPr>
      <w:r>
        <w:t>For E-AC-3, the presence of JOC enhanced AC-3 extension information is signal</w:t>
      </w:r>
      <w:r w:rsidR="00A83514">
        <w:t>l</w:t>
      </w:r>
      <w:r>
        <w:t xml:space="preserve">ed using the following supplemental descriptors as specified in ETSI </w:t>
      </w:r>
      <w:del w:id="596" w:author="Phillip Maness" w:date="2021-06-09T14:26:00Z">
        <w:r w:rsidDel="00DF5228">
          <w:delText xml:space="preserve">TS </w:delText>
        </w:r>
      </w:del>
      <w:ins w:id="597" w:author="Phillip Maness" w:date="2021-06-09T14:26:00Z">
        <w:r w:rsidR="00DF5228">
          <w:t>TS </w:t>
        </w:r>
      </w:ins>
      <w:del w:id="598" w:author="Phillip Maness" w:date="2021-06-09T14:26:00Z">
        <w:r w:rsidDel="00DF5228">
          <w:delText xml:space="preserve">103 </w:delText>
        </w:r>
      </w:del>
      <w:ins w:id="599" w:author="Phillip Maness" w:date="2021-06-09T14:26:00Z">
        <w:r w:rsidR="00DF5228">
          <w:t>103 </w:t>
        </w:r>
      </w:ins>
      <w:r>
        <w:t>420</w:t>
      </w:r>
      <w:del w:id="600" w:author="Phillip Maness" w:date="2021-06-09T15:05:00Z">
        <w:r w:rsidDel="009301C6">
          <w:delText>,</w:delText>
        </w:r>
      </w:del>
      <w:r>
        <w:t xml:space="preserve"> </w:t>
      </w:r>
      <w:ins w:id="601" w:author="Phillip Maness" w:date="2021-06-09T15:05:00Z">
        <w:r w:rsidR="009301C6">
          <w:fldChar w:fldCharType="begin"/>
        </w:r>
        <w:r w:rsidR="009301C6">
          <w:instrText xml:space="preserve"> REF _Ref72325858 \r \h </w:instrText>
        </w:r>
      </w:ins>
      <w:ins w:id="602" w:author="Phillip Maness" w:date="2021-06-09T15:05:00Z">
        <w:r w:rsidR="009301C6">
          <w:fldChar w:fldCharType="separate"/>
        </w:r>
      </w:ins>
      <w:ins w:id="603" w:author="Phillip Maness" w:date="2021-06-09T22:35:00Z">
        <w:r w:rsidR="00D96667">
          <w:t>[9]</w:t>
        </w:r>
      </w:ins>
      <w:ins w:id="604" w:author="Phillip Maness" w:date="2021-06-09T15:05:00Z">
        <w:r w:rsidR="009301C6">
          <w:fldChar w:fldCharType="end"/>
        </w:r>
        <w:r w:rsidR="009301C6">
          <w:t xml:space="preserve"> </w:t>
        </w:r>
      </w:ins>
      <w:del w:id="605" w:author="Phillip Maness" w:date="2021-06-09T14:26:00Z">
        <w:r w:rsidDel="00DF5228">
          <w:delText xml:space="preserve">clause </w:delText>
        </w:r>
      </w:del>
      <w:ins w:id="606" w:author="Phillip Maness" w:date="2021-06-09T14:26:00Z">
        <w:r w:rsidR="00DF5228">
          <w:t xml:space="preserve">clause </w:t>
        </w:r>
      </w:ins>
      <w:r>
        <w:t>D.2</w:t>
      </w:r>
      <w:del w:id="607" w:author="Phillip Maness" w:date="2021-06-09T15:05:00Z">
        <w:r w:rsidDel="009301C6">
          <w:delText xml:space="preserve"> </w:delText>
        </w:r>
        <w:r w:rsidR="00AA22C6" w:rsidDel="009301C6">
          <w:fldChar w:fldCharType="begin"/>
        </w:r>
        <w:r w:rsidR="00AA22C6" w:rsidDel="009301C6">
          <w:delInstrText xml:space="preserve"> REF _Ref72325858 \r \h </w:delInstrText>
        </w:r>
        <w:r w:rsidR="00AA22C6" w:rsidDel="009301C6">
          <w:fldChar w:fldCharType="separate"/>
        </w:r>
        <w:r w:rsidR="00E3597D" w:rsidDel="009301C6">
          <w:delText>[8]</w:delText>
        </w:r>
        <w:r w:rsidR="00AA22C6" w:rsidDel="009301C6">
          <w:fldChar w:fldCharType="end"/>
        </w:r>
      </w:del>
    </w:p>
    <w:p w14:paraId="1CAC3737" w14:textId="499CC4E3" w:rsidR="00F8157C" w:rsidRPr="00A83514" w:rsidRDefault="00F8157C" w:rsidP="00CF105B">
      <w:pPr>
        <w:pStyle w:val="B2"/>
        <w:rPr>
          <w:rStyle w:val="Namespace"/>
        </w:rPr>
      </w:pPr>
      <w:r w:rsidRPr="00A83514">
        <w:rPr>
          <w:rStyle w:val="Namespace"/>
        </w:rPr>
        <w:t>tag:dolby.com,2018:dash:EC3_ExtensionType:2018</w:t>
      </w:r>
    </w:p>
    <w:p w14:paraId="3836DE14" w14:textId="1C15CBDE" w:rsidR="00F8157C" w:rsidRPr="00A83514" w:rsidRDefault="00F8157C" w:rsidP="00CF105B">
      <w:pPr>
        <w:pStyle w:val="B2"/>
        <w:rPr>
          <w:rStyle w:val="Namespace"/>
        </w:rPr>
      </w:pPr>
      <w:r w:rsidRPr="00A83514">
        <w:rPr>
          <w:rStyle w:val="Namespace"/>
        </w:rPr>
        <w:t>tag:dolby.com,2018:dash:EC3_ExtensionComplexityIndex:2018</w:t>
      </w:r>
    </w:p>
    <w:p w14:paraId="0C98E15D" w14:textId="2D4F159B" w:rsidR="0031077A" w:rsidRPr="00866679" w:rsidRDefault="0031077A" w:rsidP="00866679">
      <w:pPr>
        <w:pStyle w:val="Caption"/>
      </w:pPr>
      <w:bookmarkStart w:id="608" w:name="_Toc73043849"/>
      <w:r w:rsidRPr="00866679">
        <w:t xml:space="preserve">Table </w:t>
      </w:r>
      <w:fldSimple w:instr=" SEQ Table \* ARABIC ">
        <w:r w:rsidR="00D96667">
          <w:rPr>
            <w:noProof/>
          </w:rPr>
          <w:t>8</w:t>
        </w:r>
      </w:fldSimple>
      <w:r w:rsidRPr="00866679">
        <w:t xml:space="preserve"> Dolby</w:t>
      </w:r>
      <w:r w:rsidR="007153E1" w:rsidRPr="00866679">
        <w:t xml:space="preserve"> profiles</w:t>
      </w:r>
      <w:r w:rsidRPr="00866679">
        <w:t xml:space="preserve"> and ISO</w:t>
      </w:r>
      <w:r w:rsidR="007153E1" w:rsidRPr="00866679">
        <w:t xml:space="preserve"> </w:t>
      </w:r>
      <w:r w:rsidRPr="00866679">
        <w:t>BMFF encapsulation</w:t>
      </w:r>
      <w:bookmarkEnd w:id="608"/>
    </w:p>
    <w:tbl>
      <w:tblPr>
        <w:tblStyle w:val="TableGrid"/>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206"/>
        <w:gridCol w:w="3206"/>
        <w:gridCol w:w="3207"/>
      </w:tblGrid>
      <w:tr w:rsidR="007153E1" w14:paraId="208A9252" w14:textId="77777777" w:rsidTr="007153E1">
        <w:tc>
          <w:tcPr>
            <w:tcW w:w="1666"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5A8AC691" w14:textId="77777777" w:rsidR="007153E1" w:rsidRPr="009D35F8" w:rsidRDefault="007153E1" w:rsidP="00CF105B">
            <w:pPr>
              <w:pStyle w:val="TAH"/>
            </w:pPr>
            <w:r>
              <w:t>Codec</w:t>
            </w:r>
          </w:p>
        </w:tc>
        <w:tc>
          <w:tcPr>
            <w:tcW w:w="1666"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18F08644" w14:textId="08FE6788" w:rsidR="007153E1" w:rsidRPr="009D35F8" w:rsidRDefault="007153E1" w:rsidP="00CF105B">
            <w:pPr>
              <w:pStyle w:val="TAH"/>
            </w:pPr>
            <w:r>
              <w:t>Codec Defined</w:t>
            </w:r>
          </w:p>
        </w:tc>
        <w:tc>
          <w:tcPr>
            <w:tcW w:w="1667"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5E5B8D28" w14:textId="77777777" w:rsidR="007153E1" w:rsidRDefault="007153E1" w:rsidP="00CF105B">
            <w:pPr>
              <w:pStyle w:val="TAH"/>
            </w:pPr>
            <w:r>
              <w:t>ISO BMFF Encapsulation</w:t>
            </w:r>
          </w:p>
        </w:tc>
      </w:tr>
      <w:tr w:rsidR="007153E1" w14:paraId="13467DB9" w14:textId="77777777" w:rsidTr="007153E1">
        <w:tc>
          <w:tcPr>
            <w:tcW w:w="1666" w:type="pct"/>
            <w:tcBorders>
              <w:top w:val="single" w:sz="8" w:space="0" w:color="auto"/>
            </w:tcBorders>
            <w:tcMar>
              <w:top w:w="14" w:type="dxa"/>
              <w:left w:w="58" w:type="dxa"/>
              <w:bottom w:w="14" w:type="dxa"/>
              <w:right w:w="58" w:type="dxa"/>
            </w:tcMar>
            <w:vAlign w:val="center"/>
          </w:tcPr>
          <w:p w14:paraId="7F1C090F" w14:textId="77777777" w:rsidR="007153E1" w:rsidRPr="00540233" w:rsidRDefault="007153E1" w:rsidP="007153E1">
            <w:pPr>
              <w:pStyle w:val="TAL"/>
              <w:rPr>
                <w:rStyle w:val="Attribute"/>
                <w:rFonts w:ascii="Times New Roman" w:hAnsi="Times New Roman"/>
                <w:sz w:val="18"/>
                <w:szCs w:val="18"/>
              </w:rPr>
            </w:pPr>
            <w:r w:rsidRPr="00540233">
              <w:t>Enhanced AC-3</w:t>
            </w:r>
          </w:p>
        </w:tc>
        <w:tc>
          <w:tcPr>
            <w:tcW w:w="1666" w:type="pct"/>
            <w:tcBorders>
              <w:top w:val="single" w:sz="8" w:space="0" w:color="auto"/>
            </w:tcBorders>
            <w:tcMar>
              <w:top w:w="14" w:type="dxa"/>
              <w:left w:w="58" w:type="dxa"/>
              <w:bottom w:w="14" w:type="dxa"/>
              <w:right w:w="58" w:type="dxa"/>
            </w:tcMar>
          </w:tcPr>
          <w:p w14:paraId="71948A45" w14:textId="7141DCB2" w:rsidR="007153E1" w:rsidRPr="00076166" w:rsidRDefault="007153E1" w:rsidP="007153E1">
            <w:pPr>
              <w:pStyle w:val="TAC"/>
              <w:rPr>
                <w:rStyle w:val="Attribute"/>
              </w:rPr>
            </w:pPr>
            <w:r w:rsidRPr="006C04DF">
              <w:t xml:space="preserve">ETSI TS 102 366 </w:t>
            </w:r>
            <w:r>
              <w:fldChar w:fldCharType="begin"/>
            </w:r>
            <w:r>
              <w:instrText xml:space="preserve"> REF _Ref72234173 \n \h </w:instrText>
            </w:r>
            <w:r>
              <w:fldChar w:fldCharType="separate"/>
            </w:r>
            <w:ins w:id="609" w:author="Phillip Maness" w:date="2021-06-09T22:35:00Z">
              <w:r w:rsidR="00D96667">
                <w:t>[4]</w:t>
              </w:r>
            </w:ins>
            <w:del w:id="610" w:author="Phillip Maness" w:date="2021-06-09T22:35:00Z">
              <w:r w:rsidR="00E3597D" w:rsidDel="00D96667">
                <w:delText>[3]</w:delText>
              </w:r>
            </w:del>
            <w:r>
              <w:fldChar w:fldCharType="end"/>
            </w:r>
          </w:p>
        </w:tc>
        <w:tc>
          <w:tcPr>
            <w:tcW w:w="1667" w:type="pct"/>
            <w:tcBorders>
              <w:top w:val="single" w:sz="8" w:space="0" w:color="auto"/>
            </w:tcBorders>
            <w:tcMar>
              <w:top w:w="14" w:type="dxa"/>
              <w:left w:w="58" w:type="dxa"/>
              <w:bottom w:w="14" w:type="dxa"/>
              <w:right w:w="58" w:type="dxa"/>
            </w:tcMar>
          </w:tcPr>
          <w:p w14:paraId="6A8962CA" w14:textId="06BC9499" w:rsidR="007153E1" w:rsidRPr="00111648" w:rsidRDefault="007153E1" w:rsidP="007153E1">
            <w:pPr>
              <w:pStyle w:val="TAL"/>
            </w:pPr>
            <w:r w:rsidRPr="006C04DF">
              <w:t xml:space="preserve">ETSI TS 102 366 Annex F </w:t>
            </w:r>
            <w:r>
              <w:fldChar w:fldCharType="begin"/>
            </w:r>
            <w:r>
              <w:instrText xml:space="preserve"> REF _Ref72234173 \n \h </w:instrText>
            </w:r>
            <w:r>
              <w:fldChar w:fldCharType="separate"/>
            </w:r>
            <w:ins w:id="611" w:author="Phillip Maness" w:date="2021-06-09T22:35:00Z">
              <w:r w:rsidR="00D96667">
                <w:t>[4]</w:t>
              </w:r>
            </w:ins>
            <w:del w:id="612" w:author="Phillip Maness" w:date="2021-06-09T22:35:00Z">
              <w:r w:rsidR="00E3597D" w:rsidDel="00D96667">
                <w:delText>[3]</w:delText>
              </w:r>
            </w:del>
            <w:r>
              <w:fldChar w:fldCharType="end"/>
            </w:r>
          </w:p>
        </w:tc>
      </w:tr>
      <w:tr w:rsidR="007153E1" w14:paraId="73042BD6" w14:textId="77777777" w:rsidTr="007153E1">
        <w:tc>
          <w:tcPr>
            <w:tcW w:w="1666" w:type="pct"/>
            <w:tcMar>
              <w:top w:w="14" w:type="dxa"/>
              <w:left w:w="58" w:type="dxa"/>
              <w:bottom w:w="14" w:type="dxa"/>
              <w:right w:w="58" w:type="dxa"/>
            </w:tcMar>
            <w:vAlign w:val="center"/>
          </w:tcPr>
          <w:p w14:paraId="1D480C49" w14:textId="77777777" w:rsidR="007153E1" w:rsidRPr="00540233" w:rsidRDefault="007153E1" w:rsidP="007153E1">
            <w:pPr>
              <w:pStyle w:val="TAL"/>
              <w:rPr>
                <w:rStyle w:val="Attribute"/>
                <w:rFonts w:ascii="Times New Roman" w:hAnsi="Times New Roman"/>
                <w:sz w:val="18"/>
                <w:szCs w:val="18"/>
              </w:rPr>
            </w:pPr>
            <w:r w:rsidRPr="00540233">
              <w:t>AC-4</w:t>
            </w:r>
          </w:p>
        </w:tc>
        <w:tc>
          <w:tcPr>
            <w:tcW w:w="1666" w:type="pct"/>
            <w:tcMar>
              <w:top w:w="14" w:type="dxa"/>
              <w:left w:w="58" w:type="dxa"/>
              <w:bottom w:w="14" w:type="dxa"/>
              <w:right w:w="58" w:type="dxa"/>
            </w:tcMar>
          </w:tcPr>
          <w:p w14:paraId="700C1ABE" w14:textId="0B9D75D8" w:rsidR="007153E1" w:rsidRPr="00076166" w:rsidRDefault="007153E1" w:rsidP="007153E1">
            <w:pPr>
              <w:pStyle w:val="TAC"/>
              <w:rPr>
                <w:rStyle w:val="Attribute"/>
              </w:rPr>
            </w:pPr>
            <w:r w:rsidRPr="006C04DF">
              <w:t xml:space="preserve">ETSI TS 103 190-2 </w:t>
            </w:r>
            <w:r>
              <w:fldChar w:fldCharType="begin"/>
            </w:r>
            <w:r>
              <w:instrText xml:space="preserve"> REF _Ref72234208 \n \h  \* MERGEFORMAT </w:instrText>
            </w:r>
            <w:r>
              <w:fldChar w:fldCharType="separate"/>
            </w:r>
            <w:ins w:id="613" w:author="Phillip Maness" w:date="2021-06-09T22:35:00Z">
              <w:r w:rsidR="00D96667">
                <w:t>[5]</w:t>
              </w:r>
            </w:ins>
            <w:del w:id="614" w:author="Phillip Maness" w:date="2021-06-09T22:35:00Z">
              <w:r w:rsidR="00E3597D" w:rsidDel="00D96667">
                <w:delText>[4]</w:delText>
              </w:r>
            </w:del>
            <w:r>
              <w:fldChar w:fldCharType="end"/>
            </w:r>
          </w:p>
        </w:tc>
        <w:tc>
          <w:tcPr>
            <w:tcW w:w="1667" w:type="pct"/>
            <w:tcMar>
              <w:top w:w="14" w:type="dxa"/>
              <w:left w:w="58" w:type="dxa"/>
              <w:bottom w:w="14" w:type="dxa"/>
              <w:right w:w="58" w:type="dxa"/>
            </w:tcMar>
          </w:tcPr>
          <w:p w14:paraId="1B6ADD24" w14:textId="32BEA527" w:rsidR="007153E1" w:rsidRDefault="007153E1" w:rsidP="007153E1">
            <w:pPr>
              <w:pStyle w:val="TAL"/>
            </w:pPr>
            <w:r w:rsidRPr="006C04DF">
              <w:t xml:space="preserve">ETSI TS 103 190-2 Annex E </w:t>
            </w:r>
            <w:r>
              <w:fldChar w:fldCharType="begin"/>
            </w:r>
            <w:r>
              <w:instrText xml:space="preserve"> REF _Ref72234208 \n \h  \* MERGEFORMAT </w:instrText>
            </w:r>
            <w:r>
              <w:fldChar w:fldCharType="separate"/>
            </w:r>
            <w:ins w:id="615" w:author="Phillip Maness" w:date="2021-06-09T22:35:00Z">
              <w:r w:rsidR="00D96667">
                <w:t>[5]</w:t>
              </w:r>
            </w:ins>
            <w:del w:id="616" w:author="Phillip Maness" w:date="2021-06-09T22:35:00Z">
              <w:r w:rsidR="00E3597D" w:rsidDel="00D96667">
                <w:delText>[4]</w:delText>
              </w:r>
            </w:del>
            <w:r>
              <w:fldChar w:fldCharType="end"/>
            </w:r>
          </w:p>
        </w:tc>
      </w:tr>
    </w:tbl>
    <w:p w14:paraId="1F071C44" w14:textId="77777777" w:rsidR="0031077A" w:rsidRPr="0031077A" w:rsidRDefault="0031077A" w:rsidP="00CF105B"/>
    <w:p w14:paraId="20A2FFFF" w14:textId="35F2C2CF" w:rsidR="00A72CCD" w:rsidRDefault="00A72CCD" w:rsidP="00CF105B">
      <w:pPr>
        <w:pStyle w:val="Heading3"/>
        <w:rPr>
          <w:ins w:id="617" w:author="Phillip Maness" w:date="2021-06-09T14:09:00Z"/>
        </w:rPr>
      </w:pPr>
      <w:bookmarkStart w:id="618" w:name="_Toc73043818"/>
      <w:ins w:id="619" w:author="Phillip Maness" w:date="2021-06-09T14:09:00Z">
        <w:r>
          <w:t>Dolby Enhanced AC-3 specific issues</w:t>
        </w:r>
      </w:ins>
    </w:p>
    <w:p w14:paraId="0167257B" w14:textId="69571A50" w:rsidR="00A72CCD" w:rsidRDefault="00A72CCD" w:rsidP="00A72CCD">
      <w:pPr>
        <w:rPr>
          <w:ins w:id="620" w:author="Phillip Maness" w:date="2021-06-09T14:09:00Z"/>
        </w:rPr>
      </w:pPr>
      <w:ins w:id="621" w:author="Phillip Maness" w:date="2021-06-09T14:09:00Z">
        <w:r>
          <w:t>Dolby Enhanced AC-3 tracks shall be constrained according to the CMAF specific constraints as provided in ETSI TS 102</w:t>
        </w:r>
      </w:ins>
      <w:ins w:id="622" w:author="Phillip Maness" w:date="2021-06-09T14:10:00Z">
        <w:r>
          <w:t> </w:t>
        </w:r>
      </w:ins>
      <w:ins w:id="623" w:author="Phillip Maness" w:date="2021-06-09T14:09:00Z">
        <w:r>
          <w:t>366</w:t>
        </w:r>
      </w:ins>
      <w:ins w:id="624" w:author="Phillip Maness" w:date="2021-06-09T14:10:00Z">
        <w:r>
          <w:t> </w:t>
        </w:r>
        <w:r>
          <w:fldChar w:fldCharType="begin"/>
        </w:r>
        <w:r>
          <w:instrText xml:space="preserve"> REF _Ref72234173 \r \h </w:instrText>
        </w:r>
      </w:ins>
      <w:r>
        <w:fldChar w:fldCharType="separate"/>
      </w:r>
      <w:ins w:id="625" w:author="Phillip Maness" w:date="2021-06-09T22:35:00Z">
        <w:r w:rsidR="00D96667">
          <w:t>[4]</w:t>
        </w:r>
      </w:ins>
      <w:ins w:id="626" w:author="Phillip Maness" w:date="2021-06-09T14:10:00Z">
        <w:r>
          <w:fldChar w:fldCharType="end"/>
        </w:r>
      </w:ins>
      <w:ins w:id="627" w:author="Phillip Maness" w:date="2021-06-09T14:09:00Z">
        <w:r>
          <w:t xml:space="preserve"> Annex J.</w:t>
        </w:r>
      </w:ins>
    </w:p>
    <w:p w14:paraId="3D284F26" w14:textId="7C406768" w:rsidR="00A72CCD" w:rsidRPr="00A72CCD" w:rsidRDefault="00A72CCD" w:rsidP="00D96667">
      <w:pPr>
        <w:rPr>
          <w:ins w:id="628" w:author="Phillip Maness" w:date="2021-06-09T14:09:00Z"/>
        </w:rPr>
      </w:pPr>
      <w:ins w:id="629" w:author="Phillip Maness" w:date="2021-06-09T14:09:00Z">
        <w:r>
          <w:t>If the backward-compatible object audio carriage using Enhanced AC-3 according to ETSI TS</w:t>
        </w:r>
      </w:ins>
      <w:ins w:id="630" w:author="Phillip Maness" w:date="2021-06-09T14:27:00Z">
        <w:r w:rsidR="00DF5228">
          <w:t> </w:t>
        </w:r>
      </w:ins>
      <w:ins w:id="631" w:author="Phillip Maness" w:date="2021-06-09T14:09:00Z">
        <w:r>
          <w:t>103</w:t>
        </w:r>
      </w:ins>
      <w:ins w:id="632" w:author="Phillip Maness" w:date="2021-06-09T14:28:00Z">
        <w:r w:rsidR="00DF5228">
          <w:t> </w:t>
        </w:r>
      </w:ins>
      <w:ins w:id="633" w:author="Phillip Maness" w:date="2021-06-09T14:09:00Z">
        <w:r>
          <w:t xml:space="preserve">420 </w:t>
        </w:r>
      </w:ins>
      <w:ins w:id="634" w:author="Phillip Maness" w:date="2021-06-09T14:11:00Z">
        <w:r>
          <w:fldChar w:fldCharType="begin"/>
        </w:r>
        <w:r>
          <w:instrText xml:space="preserve"> REF _Ref72325858 \r \h </w:instrText>
        </w:r>
      </w:ins>
      <w:r>
        <w:fldChar w:fldCharType="separate"/>
      </w:r>
      <w:ins w:id="635" w:author="Phillip Maness" w:date="2021-06-09T22:35:00Z">
        <w:r w:rsidR="00D96667">
          <w:t>[9]</w:t>
        </w:r>
      </w:ins>
      <w:ins w:id="636" w:author="Phillip Maness" w:date="2021-06-09T14:11:00Z">
        <w:r>
          <w:fldChar w:fldCharType="end"/>
        </w:r>
      </w:ins>
      <w:ins w:id="637" w:author="Phillip Maness" w:date="2021-06-09T14:09:00Z">
        <w:r>
          <w:t xml:space="preserve"> is used, these tracks shall be constrained according to the CMAF specific requirements as provided in ETSI TS</w:t>
        </w:r>
      </w:ins>
      <w:ins w:id="638" w:author="Phillip Maness" w:date="2021-06-09T14:28:00Z">
        <w:r w:rsidR="00DF5228">
          <w:t> </w:t>
        </w:r>
      </w:ins>
      <w:ins w:id="639" w:author="Phillip Maness" w:date="2021-06-09T14:09:00Z">
        <w:r>
          <w:t>103</w:t>
        </w:r>
      </w:ins>
      <w:ins w:id="640" w:author="Phillip Maness" w:date="2021-06-09T14:28:00Z">
        <w:r w:rsidR="00DF5228">
          <w:t> </w:t>
        </w:r>
      </w:ins>
      <w:ins w:id="641" w:author="Phillip Maness" w:date="2021-06-09T14:09:00Z">
        <w:r>
          <w:t xml:space="preserve">420 </w:t>
        </w:r>
      </w:ins>
      <w:ins w:id="642" w:author="Phillip Maness" w:date="2021-06-09T14:11:00Z">
        <w:r>
          <w:fldChar w:fldCharType="begin"/>
        </w:r>
        <w:r>
          <w:instrText xml:space="preserve"> REF _Ref72325858 \r \h </w:instrText>
        </w:r>
      </w:ins>
      <w:ins w:id="643" w:author="Phillip Maness" w:date="2021-06-09T14:11:00Z">
        <w:r>
          <w:fldChar w:fldCharType="separate"/>
        </w:r>
      </w:ins>
      <w:ins w:id="644" w:author="Phillip Maness" w:date="2021-06-09T22:35:00Z">
        <w:r w:rsidR="00D96667">
          <w:t>[9]</w:t>
        </w:r>
      </w:ins>
      <w:ins w:id="645" w:author="Phillip Maness" w:date="2021-06-09T14:11:00Z">
        <w:r>
          <w:fldChar w:fldCharType="end"/>
        </w:r>
      </w:ins>
      <w:ins w:id="646" w:author="Phillip Maness" w:date="2021-06-09T14:09:00Z">
        <w:r>
          <w:t xml:space="preserve"> Annex E. Additionally, a compatibility brand of </w:t>
        </w:r>
      </w:ins>
      <w:ins w:id="647" w:author="Phillip Maness" w:date="2021-06-09T14:12:00Z">
        <w:r>
          <w:t>'</w:t>
        </w:r>
      </w:ins>
      <w:ins w:id="648" w:author="Phillip Maness" w:date="2021-06-09T14:09:00Z">
        <w:r w:rsidRPr="00D96667">
          <w:rPr>
            <w:rStyle w:val="Attribute"/>
          </w:rPr>
          <w:t>ceao</w:t>
        </w:r>
      </w:ins>
      <w:ins w:id="649" w:author="Phillip Maness" w:date="2021-06-09T14:12:00Z">
        <w:r>
          <w:t>'</w:t>
        </w:r>
      </w:ins>
      <w:ins w:id="650" w:author="Phillip Maness" w:date="2021-06-09T14:09:00Z">
        <w:r>
          <w:t xml:space="preserve"> should be used.</w:t>
        </w:r>
      </w:ins>
    </w:p>
    <w:p w14:paraId="05FC6D89" w14:textId="66CEA529" w:rsidR="00933713" w:rsidRPr="00933713" w:rsidRDefault="00933713" w:rsidP="00CF105B">
      <w:pPr>
        <w:pStyle w:val="Heading3"/>
      </w:pPr>
      <w:r w:rsidRPr="00933713">
        <w:t>Dolby AC-4 specific issues</w:t>
      </w:r>
      <w:bookmarkEnd w:id="618"/>
    </w:p>
    <w:p w14:paraId="4002C88F" w14:textId="76ED7C49" w:rsidR="00933713" w:rsidRPr="00933713" w:rsidRDefault="00933713" w:rsidP="00CF105B">
      <w:pPr>
        <w:pStyle w:val="Heading4"/>
      </w:pPr>
      <w:bookmarkStart w:id="651" w:name="_Toc73043819"/>
      <w:r w:rsidRPr="00933713">
        <w:t>General</w:t>
      </w:r>
      <w:bookmarkEnd w:id="651"/>
    </w:p>
    <w:p w14:paraId="45D4DABC" w14:textId="63006E46" w:rsidR="00933713" w:rsidRPr="00933713" w:rsidDel="00A72CCD" w:rsidRDefault="00933713" w:rsidP="00CF105B">
      <w:pPr>
        <w:rPr>
          <w:del w:id="652" w:author="Phillip Maness" w:date="2021-06-09T14:13:00Z"/>
        </w:rPr>
      </w:pPr>
      <w:del w:id="653" w:author="Phillip Maness" w:date="2021-06-09T14:13:00Z">
        <w:r w:rsidRPr="00933713" w:rsidDel="00A72CCD">
          <w:delText xml:space="preserve">This section provides more details on Attributes and Elements used with AC-4. See ATSC A/342-2 </w:delText>
        </w:r>
        <w:r w:rsidR="00AA22C6" w:rsidDel="00A72CCD">
          <w:fldChar w:fldCharType="begin"/>
        </w:r>
        <w:r w:rsidR="00AA22C6" w:rsidDel="00A72CCD">
          <w:delInstrText xml:space="preserve"> REF _Ref72325969 \r \h </w:delInstrText>
        </w:r>
        <w:r w:rsidR="00AA22C6" w:rsidDel="00A72CCD">
          <w:fldChar w:fldCharType="separate"/>
        </w:r>
        <w:r w:rsidR="00E3597D" w:rsidDel="00A72CCD">
          <w:delText>[9]</w:delText>
        </w:r>
        <w:r w:rsidR="00AA22C6" w:rsidDel="00A72CCD">
          <w:fldChar w:fldCharType="end"/>
        </w:r>
        <w:r w:rsidRPr="00933713" w:rsidDel="00A72CCD">
          <w:delText>.</w:delText>
        </w:r>
      </w:del>
    </w:p>
    <w:p w14:paraId="11D82E66" w14:textId="47584150" w:rsidR="00933713" w:rsidRDefault="00933713" w:rsidP="00CF105B">
      <w:pPr>
        <w:rPr>
          <w:ins w:id="654" w:author="Phillip Maness" w:date="2021-06-09T14:13:00Z"/>
        </w:rPr>
      </w:pPr>
      <w:r w:rsidRPr="00933713">
        <w:t xml:space="preserve">ISO Base Media File Format Packaging Rules for AC-4 are described in ETSI </w:t>
      </w:r>
      <w:del w:id="655" w:author="Phillip Maness" w:date="2021-06-09T14:13:00Z">
        <w:r w:rsidRPr="00933713" w:rsidDel="00A72CCD">
          <w:delText xml:space="preserve">TS </w:delText>
        </w:r>
      </w:del>
      <w:ins w:id="656" w:author="Phillip Maness" w:date="2021-06-09T14:13:00Z">
        <w:r w:rsidR="00A72CCD" w:rsidRPr="00933713">
          <w:t>TS</w:t>
        </w:r>
        <w:r w:rsidR="00A72CCD">
          <w:t> </w:t>
        </w:r>
      </w:ins>
      <w:del w:id="657" w:author="Phillip Maness" w:date="2021-06-09T14:13:00Z">
        <w:r w:rsidRPr="00933713" w:rsidDel="00A72CCD">
          <w:delText xml:space="preserve">103 </w:delText>
        </w:r>
      </w:del>
      <w:ins w:id="658" w:author="Phillip Maness" w:date="2021-06-09T14:13:00Z">
        <w:r w:rsidR="00A72CCD" w:rsidRPr="00933713">
          <w:t>103</w:t>
        </w:r>
        <w:r w:rsidR="00A72CCD">
          <w:t> </w:t>
        </w:r>
      </w:ins>
      <w:r w:rsidRPr="00933713">
        <w:t>190-2</w:t>
      </w:r>
      <w:ins w:id="659" w:author="Phillip Maness" w:date="2021-06-09T14:13:00Z">
        <w:r w:rsidR="00A72CCD">
          <w:t xml:space="preserve"> </w:t>
        </w:r>
        <w:r w:rsidR="00A72CCD">
          <w:fldChar w:fldCharType="begin"/>
        </w:r>
        <w:r w:rsidR="00A72CCD">
          <w:instrText xml:space="preserve"> REF _Ref72234208 \n \h  \* MERGEFORMAT </w:instrText>
        </w:r>
      </w:ins>
      <w:ins w:id="660" w:author="Phillip Maness" w:date="2021-06-09T14:13:00Z">
        <w:r w:rsidR="00A72CCD">
          <w:fldChar w:fldCharType="separate"/>
        </w:r>
      </w:ins>
      <w:ins w:id="661" w:author="Phillip Maness" w:date="2021-06-09T22:35:00Z">
        <w:r w:rsidR="00D96667">
          <w:t>[5]</w:t>
        </w:r>
      </w:ins>
      <w:ins w:id="662" w:author="Phillip Maness" w:date="2021-06-09T14:13:00Z">
        <w:r w:rsidR="00A72CCD">
          <w:fldChar w:fldCharType="end"/>
        </w:r>
      </w:ins>
      <w:r w:rsidRPr="00933713">
        <w:t xml:space="preserve"> Annex E</w:t>
      </w:r>
      <w:del w:id="663" w:author="Phillip Maness" w:date="2021-06-09T14:13:00Z">
        <w:r w:rsidRPr="00933713" w:rsidDel="00A72CCD">
          <w:delText xml:space="preserve"> </w:delText>
        </w:r>
        <w:r w:rsidR="0047542D" w:rsidDel="00A72CCD">
          <w:fldChar w:fldCharType="begin"/>
        </w:r>
        <w:r w:rsidR="0047542D" w:rsidDel="00A72CCD">
          <w:delInstrText xml:space="preserve"> REF _Ref72234208 \n \h  \* MERGEFORMAT </w:delInstrText>
        </w:r>
        <w:r w:rsidR="0047542D" w:rsidDel="00A72CCD">
          <w:fldChar w:fldCharType="separate"/>
        </w:r>
        <w:r w:rsidR="00E3597D" w:rsidDel="00A72CCD">
          <w:delText>[4]</w:delText>
        </w:r>
        <w:r w:rsidR="0047542D" w:rsidDel="00A72CCD">
          <w:fldChar w:fldCharType="end"/>
        </w:r>
      </w:del>
      <w:r w:rsidRPr="00933713">
        <w:t>.</w:t>
      </w:r>
    </w:p>
    <w:p w14:paraId="299B3C9F" w14:textId="4FBF8564" w:rsidR="00A72CCD" w:rsidRPr="00933713" w:rsidRDefault="00A72CCD" w:rsidP="00CF105B">
      <w:ins w:id="664" w:author="Phillip Maness" w:date="2021-06-09T14:14:00Z">
        <w:r w:rsidRPr="00A72CCD">
          <w:t>Constraints on CMAF tracks carrying Dolby AC-4 are specified in ETSI TS</w:t>
        </w:r>
      </w:ins>
      <w:ins w:id="665" w:author="Phillip Maness" w:date="2021-06-09T14:28:00Z">
        <w:r w:rsidR="00DF5228">
          <w:t> </w:t>
        </w:r>
      </w:ins>
      <w:ins w:id="666" w:author="Phillip Maness" w:date="2021-06-09T14:14:00Z">
        <w:r w:rsidRPr="00A72CCD">
          <w:t>103</w:t>
        </w:r>
      </w:ins>
      <w:ins w:id="667" w:author="Phillip Maness" w:date="2021-06-09T14:28:00Z">
        <w:r w:rsidR="00DF5228">
          <w:t> </w:t>
        </w:r>
      </w:ins>
      <w:ins w:id="668" w:author="Phillip Maness" w:date="2021-06-09T14:14:00Z">
        <w:r w:rsidRPr="00A72CCD">
          <w:t xml:space="preserve">190-2 </w:t>
        </w:r>
        <w:r>
          <w:fldChar w:fldCharType="begin"/>
        </w:r>
        <w:r>
          <w:instrText xml:space="preserve"> REF _Ref72234208 \n \h  \* MERGEFORMAT </w:instrText>
        </w:r>
      </w:ins>
      <w:ins w:id="669" w:author="Phillip Maness" w:date="2021-06-09T14:14:00Z">
        <w:r>
          <w:fldChar w:fldCharType="separate"/>
        </w:r>
      </w:ins>
      <w:ins w:id="670" w:author="Phillip Maness" w:date="2021-06-09T22:35:00Z">
        <w:r w:rsidR="00D96667">
          <w:t>[5]</w:t>
        </w:r>
      </w:ins>
      <w:ins w:id="671" w:author="Phillip Maness" w:date="2021-06-09T14:14:00Z">
        <w:r>
          <w:fldChar w:fldCharType="end"/>
        </w:r>
        <w:r w:rsidRPr="00A72CCD">
          <w:t xml:space="preserve"> Annex H.</w:t>
        </w:r>
      </w:ins>
    </w:p>
    <w:p w14:paraId="2D78B933" w14:textId="6DE037C5" w:rsidR="00933713" w:rsidRPr="00933713" w:rsidRDefault="00933713" w:rsidP="00CF105B">
      <w:pPr>
        <w:pStyle w:val="Heading3"/>
      </w:pPr>
      <w:bookmarkStart w:id="672" w:name="_Toc73043820"/>
      <w:r w:rsidRPr="00933713">
        <w:t>AC-4 Element and Attribute Settings</w:t>
      </w:r>
      <w:bookmarkEnd w:id="672"/>
    </w:p>
    <w:p w14:paraId="0B65B192" w14:textId="2783710C" w:rsidR="00933713" w:rsidRPr="00933713" w:rsidRDefault="0031077A" w:rsidP="00CF105B">
      <w:r>
        <w:fldChar w:fldCharType="begin"/>
      </w:r>
      <w:r>
        <w:instrText xml:space="preserve"> REF _Ref72233198 \h </w:instrText>
      </w:r>
      <w:r>
        <w:fldChar w:fldCharType="separate"/>
      </w:r>
      <w:ins w:id="673" w:author="Phillip Maness" w:date="2021-06-09T22:35:00Z">
        <w:r w:rsidR="00D96667" w:rsidRPr="00866679">
          <w:t xml:space="preserve">Table </w:t>
        </w:r>
        <w:r w:rsidR="00D96667">
          <w:rPr>
            <w:noProof/>
          </w:rPr>
          <w:t>9</w:t>
        </w:r>
      </w:ins>
      <w:del w:id="674" w:author="Phillip Maness" w:date="2021-06-09T22:35:00Z">
        <w:r w:rsidR="00E3597D" w:rsidRPr="00866679" w:rsidDel="00D96667">
          <w:delText xml:space="preserve">Table </w:delText>
        </w:r>
        <w:r w:rsidR="00E3597D" w:rsidDel="00D96667">
          <w:rPr>
            <w:noProof/>
          </w:rPr>
          <w:delText>9</w:delText>
        </w:r>
      </w:del>
      <w:r>
        <w:fldChar w:fldCharType="end"/>
      </w:r>
      <w:r w:rsidR="00933713" w:rsidRPr="00933713">
        <w:t xml:space="preserve"> summarizes the mapping of relevant MPD elements and attributes to AC-4 Audio.</w:t>
      </w:r>
    </w:p>
    <w:p w14:paraId="5759F1EC" w14:textId="7894A449" w:rsidR="00933713" w:rsidRPr="00933713" w:rsidRDefault="00933713" w:rsidP="00CF105B">
      <w:r w:rsidRPr="00933713">
        <w:t xml:space="preserve">Most of the elements can be derived from the AC-4 </w:t>
      </w:r>
      <w:r w:rsidRPr="00B429D2">
        <w:rPr>
          <w:rStyle w:val="Attribute"/>
        </w:rPr>
        <w:t>ac4_dsi_v1</w:t>
      </w:r>
      <w:r w:rsidRPr="00933713">
        <w:t xml:space="preserve"> structure as described in </w:t>
      </w:r>
      <w:del w:id="675" w:author="Phillip Maness" w:date="2021-06-09T15:06:00Z">
        <w:r w:rsidRPr="00933713" w:rsidDel="009301C6">
          <w:delText xml:space="preserve">Annex E of </w:delText>
        </w:r>
      </w:del>
      <w:r w:rsidRPr="00933713">
        <w:t xml:space="preserve">ETSI </w:t>
      </w:r>
      <w:del w:id="676" w:author="Phillip Maness" w:date="2021-06-09T14:28:00Z">
        <w:r w:rsidRPr="00933713" w:rsidDel="00DF5228">
          <w:delText xml:space="preserve">TS </w:delText>
        </w:r>
      </w:del>
      <w:ins w:id="677" w:author="Phillip Maness" w:date="2021-06-09T14:28:00Z">
        <w:r w:rsidR="00DF5228" w:rsidRPr="00933713">
          <w:t>TS</w:t>
        </w:r>
        <w:r w:rsidR="00DF5228">
          <w:t> </w:t>
        </w:r>
      </w:ins>
      <w:del w:id="678" w:author="Phillip Maness" w:date="2021-06-09T14:28:00Z">
        <w:r w:rsidRPr="00933713" w:rsidDel="00DF5228">
          <w:delText xml:space="preserve">103 </w:delText>
        </w:r>
      </w:del>
      <w:ins w:id="679" w:author="Phillip Maness" w:date="2021-06-09T14:28:00Z">
        <w:r w:rsidR="00DF5228" w:rsidRPr="00933713">
          <w:t>103</w:t>
        </w:r>
        <w:r w:rsidR="00DF5228">
          <w:t> </w:t>
        </w:r>
      </w:ins>
      <w:r w:rsidRPr="00933713">
        <w:t xml:space="preserve">190-2 </w:t>
      </w:r>
      <w:r w:rsidR="0047542D">
        <w:fldChar w:fldCharType="begin"/>
      </w:r>
      <w:r w:rsidR="0047542D">
        <w:instrText xml:space="preserve"> REF _Ref72234208 \n \h  \* MERGEFORMAT </w:instrText>
      </w:r>
      <w:r w:rsidR="0047542D">
        <w:fldChar w:fldCharType="separate"/>
      </w:r>
      <w:ins w:id="680" w:author="Phillip Maness" w:date="2021-06-09T22:35:00Z">
        <w:r w:rsidR="00D96667">
          <w:t>[5]</w:t>
        </w:r>
      </w:ins>
      <w:del w:id="681" w:author="Phillip Maness" w:date="2021-06-09T22:35:00Z">
        <w:r w:rsidR="00E3597D" w:rsidDel="00D96667">
          <w:delText>[4]</w:delText>
        </w:r>
      </w:del>
      <w:r w:rsidR="0047542D">
        <w:fldChar w:fldCharType="end"/>
      </w:r>
      <w:ins w:id="682" w:author="Phillip Maness" w:date="2021-06-09T15:06:00Z">
        <w:r w:rsidR="009301C6">
          <w:t xml:space="preserve"> </w:t>
        </w:r>
        <w:r w:rsidR="009301C6" w:rsidRPr="00933713">
          <w:t>Annex E</w:t>
        </w:r>
      </w:ins>
      <w:r w:rsidRPr="00933713">
        <w:t>.</w:t>
      </w:r>
    </w:p>
    <w:p w14:paraId="72751863" w14:textId="30A2DA4E" w:rsidR="00933713" w:rsidRPr="00933713" w:rsidRDefault="00933713" w:rsidP="00CF105B">
      <w:r w:rsidRPr="00933713">
        <w:t>Note that usage of the elements and attributes listed below depends on the employed DASH profile.</w:t>
      </w:r>
    </w:p>
    <w:p w14:paraId="2EE7530B" w14:textId="77BDB3E1" w:rsidR="00E94592" w:rsidRPr="00866679" w:rsidRDefault="00E94592" w:rsidP="00866679">
      <w:pPr>
        <w:pStyle w:val="Caption"/>
      </w:pPr>
      <w:bookmarkStart w:id="683" w:name="_Ref72233198"/>
      <w:bookmarkStart w:id="684" w:name="_Toc73043850"/>
      <w:bookmarkStart w:id="685" w:name="_Hlk72229007"/>
      <w:r w:rsidRPr="00866679">
        <w:lastRenderedPageBreak/>
        <w:t xml:space="preserve">Table </w:t>
      </w:r>
      <w:fldSimple w:instr=" SEQ Table \* ARABIC ">
        <w:r w:rsidR="00D96667">
          <w:rPr>
            <w:noProof/>
          </w:rPr>
          <w:t>9</w:t>
        </w:r>
      </w:fldSimple>
      <w:bookmarkEnd w:id="683"/>
      <w:r w:rsidRPr="00866679">
        <w:t xml:space="preserve"> </w:t>
      </w:r>
      <w:r w:rsidR="00933713" w:rsidRPr="00866679">
        <w:t>AC-4 element and attribute se</w:t>
      </w:r>
      <w:r w:rsidR="0006330F" w:rsidRPr="00866679">
        <w:t>t</w:t>
      </w:r>
      <w:r w:rsidR="00933713" w:rsidRPr="00866679">
        <w:t>tings</w:t>
      </w:r>
      <w:bookmarkEnd w:id="6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5"/>
        <w:gridCol w:w="6774"/>
      </w:tblGrid>
      <w:tr w:rsidR="00412F88" w:rsidRPr="00006CA1" w14:paraId="0F8137F4" w14:textId="77777777" w:rsidTr="00D96667">
        <w:trPr>
          <w:trHeight w:val="50"/>
          <w:tblHeader/>
        </w:trPr>
        <w:tc>
          <w:tcPr>
            <w:tcW w:w="1586" w:type="pct"/>
            <w:shd w:val="clear" w:color="auto" w:fill="E7E6E6" w:themeFill="background2"/>
            <w:vAlign w:val="center"/>
          </w:tcPr>
          <w:p w14:paraId="4EBF62C7" w14:textId="77777777" w:rsidR="00412F88" w:rsidRPr="00F31E0A" w:rsidRDefault="00412F88" w:rsidP="00CF105B">
            <w:pPr>
              <w:pStyle w:val="TAH"/>
            </w:pPr>
            <w:r w:rsidRPr="00006CA1">
              <w:t>Element</w:t>
            </w:r>
            <w:r>
              <w:t xml:space="preserve"> or Attribute</w:t>
            </w:r>
          </w:p>
        </w:tc>
        <w:tc>
          <w:tcPr>
            <w:tcW w:w="3414" w:type="pct"/>
            <w:shd w:val="clear" w:color="auto" w:fill="E7E6E6" w:themeFill="background2"/>
            <w:vAlign w:val="center"/>
          </w:tcPr>
          <w:p w14:paraId="1F3D58B7" w14:textId="77777777" w:rsidR="00412F88" w:rsidRPr="00006CA1" w:rsidRDefault="00412F88" w:rsidP="00CF105B">
            <w:pPr>
              <w:pStyle w:val="TAH"/>
            </w:pPr>
            <w:r>
              <w:t>Usage or value</w:t>
            </w:r>
          </w:p>
        </w:tc>
      </w:tr>
      <w:tr w:rsidR="00412F88" w:rsidRPr="00006CA1" w14:paraId="39A2E1F8" w14:textId="77777777" w:rsidTr="00FE57BE">
        <w:tc>
          <w:tcPr>
            <w:tcW w:w="1586" w:type="pct"/>
          </w:tcPr>
          <w:p w14:paraId="6B4C4C74" w14:textId="51644C1D" w:rsidR="00412F88" w:rsidRPr="001824B6" w:rsidRDefault="00412F88" w:rsidP="00CF105B">
            <w:pPr>
              <w:pStyle w:val="BodyText"/>
              <w:rPr>
                <w:rStyle w:val="Element"/>
              </w:rPr>
            </w:pPr>
            <w:r w:rsidRPr="005E5158">
              <w:rPr>
                <w:rStyle w:val="Attribute"/>
              </w:rPr>
              <w:t>@codecs</w:t>
            </w:r>
          </w:p>
        </w:tc>
        <w:tc>
          <w:tcPr>
            <w:tcW w:w="3414" w:type="pct"/>
          </w:tcPr>
          <w:p w14:paraId="0FC8D02D" w14:textId="443296C0" w:rsidR="00412F88" w:rsidRPr="000F20A6" w:rsidRDefault="00412F88" w:rsidP="00CF105B">
            <w:pPr>
              <w:pStyle w:val="TAL"/>
            </w:pPr>
            <w:r w:rsidRPr="000F20A6">
              <w:t xml:space="preserve">For AC-4 the value of the codecs attribute shall be created according to the syntax described in RFC 6381 </w:t>
            </w:r>
            <w:r w:rsidRPr="000F20A6">
              <w:fldChar w:fldCharType="begin"/>
            </w:r>
            <w:r w:rsidRPr="000F20A6">
              <w:instrText xml:space="preserve"> REF _Ref72325994 \r \h </w:instrText>
            </w:r>
            <w:r w:rsidR="000F20A6">
              <w:instrText xml:space="preserve"> \* MERGEFORMAT </w:instrText>
            </w:r>
            <w:r w:rsidRPr="000F20A6">
              <w:fldChar w:fldCharType="separate"/>
            </w:r>
            <w:r w:rsidR="00D96667">
              <w:t>[10]</w:t>
            </w:r>
            <w:r w:rsidRPr="000F20A6">
              <w:fldChar w:fldCharType="end"/>
            </w:r>
            <w:r w:rsidRPr="000F20A6">
              <w:t>.</w:t>
            </w:r>
          </w:p>
          <w:p w14:paraId="25E70772" w14:textId="77777777" w:rsidR="00412F88" w:rsidRPr="000F20A6" w:rsidRDefault="00412F88" w:rsidP="00CF105B">
            <w:pPr>
              <w:pStyle w:val="TAL"/>
            </w:pPr>
            <w:r w:rsidRPr="000F20A6">
              <w:t xml:space="preserve">The value shall consist of the dot-separated list of the 4 following parts of which the latter three are represented by two-digit hexadecimal numbers: </w:t>
            </w:r>
          </w:p>
          <w:p w14:paraId="2B1563A0" w14:textId="77777777" w:rsidR="00412F88" w:rsidRPr="000F20A6" w:rsidRDefault="00412F88" w:rsidP="00CF105B">
            <w:pPr>
              <w:pStyle w:val="TAL"/>
            </w:pPr>
            <w:r w:rsidRPr="000F20A6">
              <w:t xml:space="preserve">The fourCC </w:t>
            </w:r>
            <w:r w:rsidRPr="000F20A6">
              <w:rPr>
                <w:rStyle w:val="Attribute"/>
              </w:rPr>
              <w:t>'ac-4'</w:t>
            </w:r>
          </w:p>
          <w:p w14:paraId="6E9BC857" w14:textId="77777777" w:rsidR="00412F88" w:rsidRPr="000F20A6" w:rsidRDefault="00412F88" w:rsidP="00CF105B">
            <w:pPr>
              <w:pStyle w:val="TAL"/>
            </w:pPr>
            <w:r w:rsidRPr="000F20A6">
              <w:t xml:space="preserve">The bitstream_version as indicated in the </w:t>
            </w:r>
            <w:r w:rsidRPr="000E741D">
              <w:rPr>
                <w:rStyle w:val="Element"/>
              </w:rPr>
              <w:t>ac4_dsi_v1</w:t>
            </w:r>
            <w:r w:rsidRPr="000F20A6">
              <w:t xml:space="preserve"> structure.</w:t>
            </w:r>
          </w:p>
          <w:p w14:paraId="69619BED" w14:textId="77777777" w:rsidR="00412F88" w:rsidRPr="000F20A6" w:rsidRDefault="00412F88" w:rsidP="00CF105B">
            <w:pPr>
              <w:pStyle w:val="TAL"/>
            </w:pPr>
            <w:r w:rsidRPr="000F20A6">
              <w:t xml:space="preserve">The presentation_version as indicated for the referenced presentation in the </w:t>
            </w:r>
            <w:r w:rsidRPr="000E741D">
              <w:rPr>
                <w:rStyle w:val="Element"/>
              </w:rPr>
              <w:t>ac4_dsi_v1</w:t>
            </w:r>
            <w:r w:rsidRPr="000F20A6">
              <w:t xml:space="preserve"> structure.</w:t>
            </w:r>
          </w:p>
          <w:p w14:paraId="60A7C9B5" w14:textId="77777777" w:rsidR="00412F88" w:rsidRPr="000F20A6" w:rsidRDefault="00412F88" w:rsidP="00CF105B">
            <w:pPr>
              <w:pStyle w:val="TAL"/>
            </w:pPr>
            <w:r w:rsidRPr="000F20A6">
              <w:t>The mdcompat parameter, indicating the compatibility level for the referenced presentation.</w:t>
            </w:r>
          </w:p>
          <w:p w14:paraId="1FF21333" w14:textId="158C0CCC" w:rsidR="00412F88" w:rsidRPr="000F20A6" w:rsidRDefault="00412F88" w:rsidP="00CF105B">
            <w:pPr>
              <w:pStyle w:val="TAL"/>
            </w:pPr>
            <w:r w:rsidRPr="000F20A6">
              <w:t xml:space="preserve">Example: </w:t>
            </w:r>
            <w:r w:rsidRPr="000F20A6">
              <w:rPr>
                <w:rStyle w:val="Attribute"/>
              </w:rPr>
              <w:t>ac-4.02.01.03</w:t>
            </w:r>
            <w:ins w:id="686" w:author="Phillip Maness" w:date="2021-06-09T14:15:00Z">
              <w:r w:rsidR="00A72CCD" w:rsidRPr="00A72CCD">
                <w:rPr>
                  <w:rStyle w:val="Attribute"/>
                </w:rPr>
                <w:t xml:space="preserve">, </w:t>
              </w:r>
              <w:r w:rsidR="00A72CCD" w:rsidRPr="00D96667">
                <w:rPr>
                  <w:rStyle w:val="Attribute"/>
                  <w:rFonts w:ascii="Arial" w:hAnsi="Arial"/>
                  <w:bCs w:val="0"/>
                  <w:sz w:val="18"/>
                </w:rPr>
                <w:t>signal</w:t>
              </w:r>
              <w:r w:rsidR="00A72CCD">
                <w:rPr>
                  <w:rStyle w:val="Attribute"/>
                  <w:rFonts w:ascii="Arial" w:hAnsi="Arial"/>
                  <w:bCs w:val="0"/>
                  <w:sz w:val="18"/>
                </w:rPr>
                <w:t>l</w:t>
              </w:r>
              <w:r w:rsidR="00A72CCD" w:rsidRPr="00D96667">
                <w:rPr>
                  <w:rStyle w:val="Attribute"/>
                  <w:rFonts w:ascii="Arial" w:hAnsi="Arial"/>
                  <w:bCs w:val="0"/>
                  <w:sz w:val="18"/>
                </w:rPr>
                <w:t xml:space="preserve">ing AC_4 audio with </w:t>
              </w:r>
              <w:r w:rsidR="00A72CCD" w:rsidRPr="00A72CCD">
                <w:rPr>
                  <w:rStyle w:val="Attribute"/>
                </w:rPr>
                <w:t>bitstream_version=2</w:t>
              </w:r>
              <w:r w:rsidR="00A72CCD" w:rsidRPr="00D96667">
                <w:rPr>
                  <w:rStyle w:val="Attribute"/>
                  <w:rFonts w:ascii="Arial" w:hAnsi="Arial"/>
                  <w:bCs w:val="0"/>
                  <w:sz w:val="18"/>
                </w:rPr>
                <w:t xml:space="preserve">, </w:t>
              </w:r>
              <w:r w:rsidR="00A72CCD" w:rsidRPr="00A72CCD">
                <w:rPr>
                  <w:rStyle w:val="Attribute"/>
                </w:rPr>
                <w:t>presentation_version=1</w:t>
              </w:r>
              <w:r w:rsidR="00A72CCD" w:rsidRPr="00D96667">
                <w:rPr>
                  <w:rStyle w:val="Attribute"/>
                  <w:rFonts w:ascii="Arial" w:hAnsi="Arial"/>
                  <w:bCs w:val="0"/>
                  <w:sz w:val="18"/>
                </w:rPr>
                <w:t xml:space="preserve"> and </w:t>
              </w:r>
              <w:r w:rsidR="00A72CCD" w:rsidRPr="00A72CCD">
                <w:rPr>
                  <w:rStyle w:val="Attribute"/>
                </w:rPr>
                <w:t>md_compat=3</w:t>
              </w:r>
              <w:r w:rsidR="00A72CCD" w:rsidRPr="00D96667">
                <w:rPr>
                  <w:rStyle w:val="Attribute"/>
                  <w:rFonts w:ascii="Arial" w:hAnsi="Arial"/>
                  <w:bCs w:val="0"/>
                  <w:sz w:val="18"/>
                </w:rPr>
                <w:t>.</w:t>
              </w:r>
            </w:ins>
          </w:p>
          <w:p w14:paraId="691DDC8C" w14:textId="24D75B54" w:rsidR="00412F88" w:rsidRPr="000F20A6" w:rsidRDefault="00412F88" w:rsidP="00CF105B">
            <w:pPr>
              <w:pStyle w:val="TAL"/>
            </w:pPr>
            <w:r w:rsidRPr="000F20A6">
              <w:t xml:space="preserve">In case of </w:t>
            </w:r>
            <w:r w:rsidRPr="000E741D">
              <w:rPr>
                <w:rStyle w:val="Element"/>
              </w:rPr>
              <w:t>AdaptationsSets</w:t>
            </w:r>
            <w:r w:rsidRPr="000F20A6">
              <w:t xml:space="preserve">, the term referenced presentation shall refer to that presentation with the lowest </w:t>
            </w:r>
            <w:r w:rsidRPr="000E741D">
              <w:rPr>
                <w:rStyle w:val="Attribute"/>
              </w:rPr>
              <w:t>mdcompat</w:t>
            </w:r>
            <w:r w:rsidRPr="000F20A6">
              <w:t xml:space="preserve"> value amongst all presentations with </w:t>
            </w:r>
            <w:r w:rsidRPr="000E741D">
              <w:rPr>
                <w:rStyle w:val="Attribute"/>
              </w:rPr>
              <w:t>presentation_version</w:t>
            </w:r>
            <w:r w:rsidRPr="000F20A6">
              <w:t xml:space="preserve"> &lt; 2 and that are fully contained in this </w:t>
            </w:r>
            <w:r w:rsidRPr="000E741D">
              <w:rPr>
                <w:rStyle w:val="Element"/>
              </w:rPr>
              <w:t>AdaptationSet</w:t>
            </w:r>
            <w:r w:rsidRPr="000F20A6">
              <w:t>.</w:t>
            </w:r>
          </w:p>
        </w:tc>
      </w:tr>
      <w:tr w:rsidR="00412F88" w:rsidRPr="00006CA1" w14:paraId="73D93974" w14:textId="77777777" w:rsidTr="00FE57BE">
        <w:tc>
          <w:tcPr>
            <w:tcW w:w="1586" w:type="pct"/>
          </w:tcPr>
          <w:p w14:paraId="101BAB58" w14:textId="6F7E09EE" w:rsidR="00412F88" w:rsidRPr="005E5158" w:rsidRDefault="00412F88" w:rsidP="00CF105B">
            <w:pPr>
              <w:pStyle w:val="BodyText"/>
              <w:keepNext w:val="0"/>
              <w:rPr>
                <w:rStyle w:val="Attribute"/>
              </w:rPr>
            </w:pPr>
            <w:r w:rsidRPr="002767FD">
              <w:rPr>
                <w:rStyle w:val="Element"/>
                <w:rFonts w:eastAsia="Calibri"/>
              </w:rPr>
              <w:t>Preselection</w:t>
            </w:r>
            <w:r w:rsidRPr="00AF26C1">
              <w:rPr>
                <w:rFonts w:cs="Courier New"/>
                <w:sz w:val="22"/>
                <w:szCs w:val="22"/>
              </w:rPr>
              <w:t>@tag</w:t>
            </w:r>
          </w:p>
        </w:tc>
        <w:tc>
          <w:tcPr>
            <w:tcW w:w="3414" w:type="pct"/>
          </w:tcPr>
          <w:p w14:paraId="108906DE" w14:textId="514FD3CA" w:rsidR="00412F88" w:rsidRPr="000F20A6" w:rsidRDefault="00412F88" w:rsidP="00CF105B">
            <w:pPr>
              <w:pStyle w:val="TAL"/>
              <w:keepNext w:val="0"/>
            </w:pPr>
            <w:r w:rsidRPr="000F20A6">
              <w:t xml:space="preserve">This field shall correspond to the value of the </w:t>
            </w:r>
            <w:r w:rsidRPr="000E741D">
              <w:rPr>
                <w:rStyle w:val="Element"/>
              </w:rPr>
              <w:t>presentation_id</w:t>
            </w:r>
            <w:r w:rsidRPr="000F20A6">
              <w:t xml:space="preserve"> in the </w:t>
            </w:r>
            <w:r w:rsidRPr="000E741D">
              <w:rPr>
                <w:rStyle w:val="Element"/>
              </w:rPr>
              <w:t>ac4_presentation_v1_dsi</w:t>
            </w:r>
            <w:r w:rsidRPr="000F20A6">
              <w:t xml:space="preserve"> associated with the referenced AC-4 presentation.</w:t>
            </w:r>
          </w:p>
        </w:tc>
      </w:tr>
      <w:tr w:rsidR="00412F88" w:rsidRPr="00006CA1" w14:paraId="167E1F58" w14:textId="77777777" w:rsidTr="00FE57BE">
        <w:tc>
          <w:tcPr>
            <w:tcW w:w="1586" w:type="pct"/>
          </w:tcPr>
          <w:p w14:paraId="04799889" w14:textId="67F801A3" w:rsidR="00412F88" w:rsidRPr="002767FD" w:rsidRDefault="00412F88" w:rsidP="00CF105B">
            <w:pPr>
              <w:pStyle w:val="BodyText"/>
              <w:keepNext w:val="0"/>
              <w:rPr>
                <w:rStyle w:val="Element"/>
                <w:rFonts w:eastAsia="Calibri"/>
              </w:rPr>
            </w:pPr>
            <w:r w:rsidRPr="002767FD">
              <w:rPr>
                <w:rStyle w:val="Element"/>
                <w:rFonts w:eastAsia="Calibri"/>
              </w:rPr>
              <w:t>AudioChannelConf</w:t>
            </w:r>
            <w:r>
              <w:rPr>
                <w:rStyle w:val="Element"/>
                <w:rFonts w:eastAsia="Calibri"/>
              </w:rPr>
              <w:t>i</w:t>
            </w:r>
            <w:r w:rsidR="000F20A6">
              <w:rPr>
                <w:rStyle w:val="Element"/>
                <w:rFonts w:eastAsia="Calibri"/>
              </w:rPr>
              <w:t>guration</w:t>
            </w:r>
          </w:p>
        </w:tc>
        <w:tc>
          <w:tcPr>
            <w:tcW w:w="3414" w:type="pct"/>
          </w:tcPr>
          <w:p w14:paraId="350373DA" w14:textId="77777777" w:rsidR="00412F88" w:rsidRPr="000F20A6" w:rsidRDefault="00412F88" w:rsidP="00CF105B">
            <w:pPr>
              <w:pStyle w:val="TAL"/>
              <w:keepNext w:val="0"/>
            </w:pPr>
            <w:r w:rsidRPr="000F20A6">
              <w:t>For AC-4 the Audio Channel Configuration descriptor shall use one of the following schemes</w:t>
            </w:r>
          </w:p>
          <w:p w14:paraId="6080345B" w14:textId="63CE1B31" w:rsidR="00412F88" w:rsidRPr="000F20A6" w:rsidRDefault="00412F88" w:rsidP="00D96667">
            <w:pPr>
              <w:pStyle w:val="B1"/>
            </w:pPr>
            <w:r w:rsidRPr="000E741D">
              <w:rPr>
                <w:rStyle w:val="Namespace"/>
                <w:rFonts w:eastAsia="Calibri"/>
              </w:rPr>
              <w:t>urn:mpeg:mpegB:cicp:ChannelConfiguration</w:t>
            </w:r>
            <w:r w:rsidRPr="000F20A6">
              <w:t xml:space="preserve"> as defined by </w:t>
            </w:r>
            <w:r w:rsidRPr="000E741D">
              <w:rPr>
                <w:rStyle w:val="Element"/>
              </w:rPr>
              <w:t>ChannelConfiguration</w:t>
            </w:r>
            <w:r w:rsidRPr="000F20A6">
              <w:t xml:space="preserve"> in </w:t>
            </w:r>
            <w:r w:rsidRPr="000F20A6">
              <w:rPr>
                <w:rFonts w:eastAsia="Calibri"/>
              </w:rPr>
              <w:t xml:space="preserve">ISO/IEC 23091-3 </w:t>
            </w:r>
            <w:r w:rsidRPr="000F20A6">
              <w:rPr>
                <w:rFonts w:eastAsia="Calibri"/>
              </w:rPr>
              <w:fldChar w:fldCharType="begin"/>
            </w:r>
            <w:r w:rsidRPr="000F20A6">
              <w:rPr>
                <w:rFonts w:eastAsia="Calibri"/>
              </w:rPr>
              <w:instrText xml:space="preserve"> REF _Ref72252413 \n \h </w:instrText>
            </w:r>
            <w:r w:rsidR="000F20A6">
              <w:rPr>
                <w:rFonts w:eastAsia="Calibri"/>
              </w:rPr>
              <w:instrText xml:space="preserve"> \* MERGEFORMAT </w:instrText>
            </w:r>
            <w:r w:rsidRPr="000F20A6">
              <w:rPr>
                <w:rFonts w:eastAsia="Calibri"/>
              </w:rPr>
            </w:r>
            <w:r w:rsidRPr="000F20A6">
              <w:rPr>
                <w:rFonts w:eastAsia="Calibri"/>
              </w:rPr>
              <w:fldChar w:fldCharType="separate"/>
            </w:r>
            <w:ins w:id="687" w:author="Phillip Maness" w:date="2021-06-09T22:35:00Z">
              <w:r w:rsidR="00D96667">
                <w:rPr>
                  <w:rFonts w:eastAsia="Calibri"/>
                </w:rPr>
                <w:t>[3]</w:t>
              </w:r>
            </w:ins>
            <w:del w:id="688" w:author="Phillip Maness" w:date="2021-06-09T22:35:00Z">
              <w:r w:rsidR="00E3597D" w:rsidDel="00D96667">
                <w:rPr>
                  <w:rFonts w:eastAsia="Calibri"/>
                </w:rPr>
                <w:delText>[2]</w:delText>
              </w:r>
            </w:del>
            <w:r w:rsidRPr="000F20A6">
              <w:rPr>
                <w:rFonts w:eastAsia="Calibri"/>
              </w:rPr>
              <w:fldChar w:fldCharType="end"/>
            </w:r>
          </w:p>
          <w:p w14:paraId="31656FCF" w14:textId="74F5FFAA" w:rsidR="00412F88" w:rsidRPr="007153E1" w:rsidRDefault="00412F88" w:rsidP="00D96667">
            <w:pPr>
              <w:pStyle w:val="B1"/>
              <w:rPr>
                <w:rFonts w:eastAsia="Calibri"/>
              </w:rPr>
            </w:pPr>
            <w:r w:rsidRPr="000E741D">
              <w:rPr>
                <w:rStyle w:val="Namespace"/>
                <w:rFonts w:eastAsia="Calibri"/>
              </w:rPr>
              <w:t>tag:dolby.com,2015:dash:audio_channel_configuration:2015</w:t>
            </w:r>
            <w:r w:rsidRPr="000F20A6">
              <w:t xml:space="preserve"> as defined in TS 103 190-2 Annex G.3.1 </w:t>
            </w:r>
            <w:r w:rsidRPr="000F20A6">
              <w:fldChar w:fldCharType="begin"/>
            </w:r>
            <w:r w:rsidRPr="000F20A6">
              <w:instrText xml:space="preserve"> REF _Ref72234208 \n \h  \* MERGEFORMAT </w:instrText>
            </w:r>
            <w:r w:rsidRPr="000F20A6">
              <w:fldChar w:fldCharType="separate"/>
            </w:r>
            <w:ins w:id="689" w:author="Phillip Maness" w:date="2021-06-09T22:35:00Z">
              <w:r w:rsidR="00D96667">
                <w:t>[5]</w:t>
              </w:r>
            </w:ins>
            <w:del w:id="690" w:author="Phillip Maness" w:date="2021-06-09T22:35:00Z">
              <w:r w:rsidR="00E3597D" w:rsidDel="00D96667">
                <w:delText>[4]</w:delText>
              </w:r>
            </w:del>
            <w:r w:rsidRPr="000F20A6">
              <w:fldChar w:fldCharType="end"/>
            </w:r>
            <w:r w:rsidRPr="000F20A6">
              <w:t>.</w:t>
            </w:r>
          </w:p>
          <w:p w14:paraId="47DD792A" w14:textId="1B7F2F7E" w:rsidR="00412F88" w:rsidRPr="000F20A6" w:rsidRDefault="00412F88" w:rsidP="00D96667">
            <w:pPr>
              <w:pStyle w:val="TAL"/>
            </w:pPr>
            <w:r w:rsidRPr="000E741D">
              <w:rPr>
                <w:rStyle w:val="Namespace"/>
                <w:rFonts w:eastAsia="Calibri"/>
              </w:rPr>
              <w:t>urn:mpeg:mpegB:cicp:ChannelConfiguration</w:t>
            </w:r>
            <w:r w:rsidRPr="000F20A6">
              <w:t xml:space="preserve"> is the preferred scheme.</w:t>
            </w:r>
          </w:p>
        </w:tc>
      </w:tr>
      <w:tr w:rsidR="00412F88" w:rsidRPr="00006CA1" w14:paraId="185A2756" w14:textId="77777777" w:rsidTr="00FE57BE">
        <w:tc>
          <w:tcPr>
            <w:tcW w:w="1586" w:type="pct"/>
          </w:tcPr>
          <w:p w14:paraId="04DC5EFB" w14:textId="55A3D62C" w:rsidR="00412F88" w:rsidRPr="002767FD" w:rsidRDefault="00412F88" w:rsidP="00CF105B">
            <w:pPr>
              <w:pStyle w:val="BodyText"/>
              <w:keepNext w:val="0"/>
              <w:rPr>
                <w:rStyle w:val="Element"/>
                <w:rFonts w:eastAsia="Calibri"/>
              </w:rPr>
            </w:pPr>
            <w:r w:rsidRPr="002767FD">
              <w:rPr>
                <w:rStyle w:val="Attribute"/>
                <w:rFonts w:eastAsia="Calibri"/>
              </w:rPr>
              <w:t>@audioSamplingRate</w:t>
            </w:r>
          </w:p>
        </w:tc>
        <w:tc>
          <w:tcPr>
            <w:tcW w:w="3414" w:type="pct"/>
          </w:tcPr>
          <w:p w14:paraId="095C3E37" w14:textId="5E3CC122" w:rsidR="00412F88" w:rsidRPr="000F20A6" w:rsidRDefault="00412F88" w:rsidP="00CF105B">
            <w:pPr>
              <w:pStyle w:val="TAL"/>
              <w:keepNext w:val="0"/>
            </w:pPr>
            <w:r w:rsidRPr="000F20A6">
              <w:t xml:space="preserve">The value shall be set to the sampling frequency as specified in </w:t>
            </w:r>
            <w:del w:id="691" w:author="Phillip Maness" w:date="2021-06-09T14:17:00Z">
              <w:r w:rsidRPr="000F20A6" w:rsidDel="00A72CCD">
                <w:delText xml:space="preserve">TS </w:delText>
              </w:r>
            </w:del>
            <w:ins w:id="692" w:author="Phillip Maness" w:date="2021-06-09T14:17:00Z">
              <w:r w:rsidR="00A72CCD" w:rsidRPr="000F20A6">
                <w:t>TS</w:t>
              </w:r>
              <w:r w:rsidR="00A72CCD">
                <w:t> </w:t>
              </w:r>
            </w:ins>
            <w:del w:id="693" w:author="Phillip Maness" w:date="2021-06-09T14:17:00Z">
              <w:r w:rsidRPr="000F20A6" w:rsidDel="00A72CCD">
                <w:delText xml:space="preserve">103 </w:delText>
              </w:r>
            </w:del>
            <w:ins w:id="694" w:author="Phillip Maness" w:date="2021-06-09T14:17:00Z">
              <w:r w:rsidR="00A72CCD" w:rsidRPr="000F20A6">
                <w:t>103</w:t>
              </w:r>
              <w:r w:rsidR="00A72CCD">
                <w:t> </w:t>
              </w:r>
            </w:ins>
            <w:r w:rsidRPr="000F20A6">
              <w:t xml:space="preserve">190-2 </w:t>
            </w:r>
            <w:ins w:id="695" w:author="Phillip Maness" w:date="2021-06-09T14:18:00Z">
              <w:r w:rsidR="00A72CCD" w:rsidRPr="000F20A6">
                <w:fldChar w:fldCharType="begin"/>
              </w:r>
              <w:r w:rsidR="00A72CCD" w:rsidRPr="000F20A6">
                <w:instrText xml:space="preserve"> REF _Ref72234208 \n \h  \* MERGEFORMAT </w:instrText>
              </w:r>
            </w:ins>
            <w:ins w:id="696" w:author="Phillip Maness" w:date="2021-06-09T14:18:00Z">
              <w:r w:rsidR="00A72CCD" w:rsidRPr="000F20A6">
                <w:fldChar w:fldCharType="separate"/>
              </w:r>
            </w:ins>
            <w:ins w:id="697" w:author="Phillip Maness" w:date="2021-06-09T22:35:00Z">
              <w:r w:rsidR="00D96667">
                <w:t>[5]</w:t>
              </w:r>
            </w:ins>
            <w:ins w:id="698" w:author="Phillip Maness" w:date="2021-06-09T14:18:00Z">
              <w:r w:rsidR="00A72CCD" w:rsidRPr="000F20A6">
                <w:fldChar w:fldCharType="end"/>
              </w:r>
              <w:r w:rsidR="00A72CCD">
                <w:t xml:space="preserve"> </w:t>
              </w:r>
            </w:ins>
            <w:r w:rsidRPr="000F20A6">
              <w:t>Annex G.2.6</w:t>
            </w:r>
            <w:del w:id="699" w:author="Phillip Maness" w:date="2021-06-09T14:18:00Z">
              <w:r w:rsidRPr="000F20A6" w:rsidDel="00A72CCD">
                <w:delText xml:space="preserve"> </w:delText>
              </w:r>
              <w:r w:rsidRPr="000F20A6" w:rsidDel="00A72CCD">
                <w:fldChar w:fldCharType="begin"/>
              </w:r>
              <w:r w:rsidRPr="000F20A6" w:rsidDel="00A72CCD">
                <w:delInstrText xml:space="preserve"> REF _Ref72234208 \n \h  \* MERGEFORMAT </w:delInstrText>
              </w:r>
              <w:r w:rsidRPr="000F20A6" w:rsidDel="00A72CCD">
                <w:fldChar w:fldCharType="separate"/>
              </w:r>
              <w:r w:rsidR="00E3597D" w:rsidDel="00A72CCD">
                <w:delText>[4]</w:delText>
              </w:r>
              <w:r w:rsidRPr="000F20A6" w:rsidDel="00A72CCD">
                <w:fldChar w:fldCharType="end"/>
              </w:r>
            </w:del>
            <w:r w:rsidRPr="000F20A6">
              <w:t>.</w:t>
            </w:r>
          </w:p>
          <w:p w14:paraId="15347431" w14:textId="32CB6A7F" w:rsidR="00412F88" w:rsidRPr="000F20A6" w:rsidRDefault="00412F88" w:rsidP="00CF105B">
            <w:pPr>
              <w:pStyle w:val="TAL"/>
              <w:keepNext w:val="0"/>
            </w:pPr>
            <w:r w:rsidRPr="000F20A6">
              <w:t xml:space="preserve">Example: For </w:t>
            </w:r>
            <w:r w:rsidRPr="000E741D">
              <w:rPr>
                <w:rStyle w:val="Attribute"/>
              </w:rPr>
              <w:t>fs_index = 1</w:t>
            </w:r>
            <w:r w:rsidRPr="000F20A6">
              <w:t xml:space="preserve"> and </w:t>
            </w:r>
            <w:r w:rsidRPr="000E741D">
              <w:rPr>
                <w:rStyle w:val="Attribute"/>
              </w:rPr>
              <w:t>dsi_fs_multiplier = 0</w:t>
            </w:r>
            <w:r w:rsidRPr="000F20A6">
              <w:t>, the value is 48000.</w:t>
            </w:r>
          </w:p>
        </w:tc>
      </w:tr>
      <w:tr w:rsidR="00412F88" w:rsidRPr="00006CA1" w14:paraId="6EBB59A4" w14:textId="77777777" w:rsidTr="00FE57BE">
        <w:tc>
          <w:tcPr>
            <w:tcW w:w="1586" w:type="pct"/>
          </w:tcPr>
          <w:p w14:paraId="0FED1CFC" w14:textId="246AD0A8" w:rsidR="00412F88" w:rsidRPr="002767FD" w:rsidRDefault="00412F88" w:rsidP="00CF105B">
            <w:pPr>
              <w:pStyle w:val="BodyText"/>
              <w:keepNext w:val="0"/>
              <w:rPr>
                <w:rStyle w:val="Attribute"/>
                <w:rFonts w:eastAsia="Calibri"/>
              </w:rPr>
            </w:pPr>
            <w:r w:rsidRPr="002767FD">
              <w:rPr>
                <w:rStyle w:val="Attribute"/>
                <w:rFonts w:eastAsia="Calibri"/>
              </w:rPr>
              <w:t>@lang</w:t>
            </w:r>
          </w:p>
        </w:tc>
        <w:tc>
          <w:tcPr>
            <w:tcW w:w="3414" w:type="pct"/>
          </w:tcPr>
          <w:p w14:paraId="30D37C0C" w14:textId="392A66B6" w:rsidR="00412F88" w:rsidRPr="000F20A6" w:rsidRDefault="00412F88" w:rsidP="00CF105B">
            <w:pPr>
              <w:pStyle w:val="TAL"/>
              <w:keepNext w:val="0"/>
            </w:pPr>
            <w:r w:rsidRPr="000F20A6">
              <w:t>The language indicated by the lang attribute should correspond to that language signal</w:t>
            </w:r>
            <w:r w:rsidR="005313E8">
              <w:t>l</w:t>
            </w:r>
            <w:r w:rsidRPr="000F20A6">
              <w:t xml:space="preserve">ed in the </w:t>
            </w:r>
            <w:r w:rsidRPr="005313E8">
              <w:rPr>
                <w:rStyle w:val="Attribute"/>
              </w:rPr>
              <w:t>language_tag_bytes</w:t>
            </w:r>
            <w:r w:rsidRPr="000F20A6">
              <w:t xml:space="preserve">, which is tagged as </w:t>
            </w:r>
            <w:r w:rsidR="005313E8">
              <w:rPr>
                <w:rStyle w:val="Attribute"/>
              </w:rPr>
              <w:t>"</w:t>
            </w:r>
            <w:r w:rsidRPr="005313E8">
              <w:rPr>
                <w:rStyle w:val="Attribute"/>
              </w:rPr>
              <w:t>dialog</w:t>
            </w:r>
            <w:ins w:id="700" w:author="Phillip Maness" w:date="2021-06-09T14:18:00Z">
              <w:r w:rsidR="00A72CCD">
                <w:rPr>
                  <w:rStyle w:val="Attribute"/>
                </w:rPr>
                <w:t>ue</w:t>
              </w:r>
            </w:ins>
            <w:r w:rsidR="005313E8">
              <w:rPr>
                <w:rStyle w:val="Attribute"/>
              </w:rPr>
              <w:t>"</w:t>
            </w:r>
            <w:r w:rsidRPr="000F20A6">
              <w:t xml:space="preserve"> or </w:t>
            </w:r>
            <w:r w:rsidR="005313E8">
              <w:rPr>
                <w:rStyle w:val="Attribute"/>
              </w:rPr>
              <w:t>"</w:t>
            </w:r>
            <w:r w:rsidRPr="005313E8">
              <w:rPr>
                <w:rStyle w:val="Attribute"/>
              </w:rPr>
              <w:t>complete main</w:t>
            </w:r>
            <w:r w:rsidR="005313E8">
              <w:rPr>
                <w:rStyle w:val="Attribute"/>
              </w:rPr>
              <w:t>"</w:t>
            </w:r>
            <w:r w:rsidRPr="000F20A6">
              <w:t xml:space="preserve"> in the corresponding </w:t>
            </w:r>
            <w:r w:rsidRPr="005313E8">
              <w:rPr>
                <w:rStyle w:val="Element"/>
              </w:rPr>
              <w:t>content_classifier</w:t>
            </w:r>
            <w:r w:rsidRPr="000F20A6">
              <w:t>.</w:t>
            </w:r>
          </w:p>
          <w:p w14:paraId="3C4AA8FC" w14:textId="77777777" w:rsidR="00412F88" w:rsidRPr="000F20A6" w:rsidRDefault="00412F88" w:rsidP="00CF105B">
            <w:pPr>
              <w:pStyle w:val="TAL"/>
              <w:keepNext w:val="0"/>
            </w:pPr>
            <w:r w:rsidRPr="000F20A6">
              <w:t xml:space="preserve">NOTE: The </w:t>
            </w:r>
            <w:r w:rsidRPr="005313E8">
              <w:rPr>
                <w:rStyle w:val="Attribute"/>
              </w:rPr>
              <w:t>language_tag_bytes</w:t>
            </w:r>
            <w:r w:rsidRPr="000F20A6">
              <w:t xml:space="preserve"> are contained in the </w:t>
            </w:r>
            <w:r w:rsidRPr="005313E8">
              <w:rPr>
                <w:rStyle w:val="Element"/>
              </w:rPr>
              <w:t>ac4_substream_group_dsi</w:t>
            </w:r>
            <w:r w:rsidRPr="000F20A6">
              <w:t xml:space="preserve"> structure, within the </w:t>
            </w:r>
            <w:r w:rsidRPr="005313E8">
              <w:rPr>
                <w:rStyle w:val="Element"/>
              </w:rPr>
              <w:t>ac4_dsi_v1 structure</w:t>
            </w:r>
            <w:r w:rsidRPr="000F20A6">
              <w:t>.</w:t>
            </w:r>
          </w:p>
          <w:p w14:paraId="167DAF50" w14:textId="1741901C" w:rsidR="00412F88" w:rsidRPr="000F20A6" w:rsidRDefault="00412F88" w:rsidP="00CF105B">
            <w:pPr>
              <w:pStyle w:val="TAL"/>
              <w:keepNext w:val="0"/>
            </w:pPr>
            <w:r w:rsidRPr="000F20A6">
              <w:t xml:space="preserve">For </w:t>
            </w:r>
            <w:r w:rsidRPr="005313E8">
              <w:rPr>
                <w:rStyle w:val="Element"/>
              </w:rPr>
              <w:t>AdaptationSets</w:t>
            </w:r>
            <w:r w:rsidRPr="000F20A6">
              <w:t xml:space="preserve"> that are referenced by Preselection elements, the lang attribute should not be present on the </w:t>
            </w:r>
            <w:r w:rsidRPr="005313E8">
              <w:rPr>
                <w:rStyle w:val="Element"/>
              </w:rPr>
              <w:t>AdaptationSet</w:t>
            </w:r>
            <w:r w:rsidRPr="000F20A6">
              <w:t xml:space="preserve"> element. In cases where it is present, the indicated language should correspond to that presentation with the lowest </w:t>
            </w:r>
            <w:r w:rsidRPr="005313E8">
              <w:rPr>
                <w:rStyle w:val="Attribute"/>
              </w:rPr>
              <w:t>mdcompat</w:t>
            </w:r>
            <w:r w:rsidRPr="000F20A6">
              <w:t xml:space="preserve"> value amongst all presentations with </w:t>
            </w:r>
            <w:r w:rsidRPr="005313E8">
              <w:rPr>
                <w:rStyle w:val="Attribute"/>
              </w:rPr>
              <w:t>presentation_version</w:t>
            </w:r>
            <w:r w:rsidRPr="000F20A6">
              <w:t xml:space="preserve"> &lt; 2 and that are fully contained in this </w:t>
            </w:r>
            <w:r w:rsidRPr="005313E8">
              <w:rPr>
                <w:rStyle w:val="Element"/>
              </w:rPr>
              <w:t>AdaptationSet</w:t>
            </w:r>
            <w:r w:rsidRPr="000F20A6">
              <w:t>.</w:t>
            </w:r>
          </w:p>
        </w:tc>
      </w:tr>
      <w:tr w:rsidR="00412F88" w:rsidRPr="00006CA1" w14:paraId="556E8C3A" w14:textId="77777777" w:rsidTr="00FE57BE">
        <w:tc>
          <w:tcPr>
            <w:tcW w:w="1586" w:type="pct"/>
          </w:tcPr>
          <w:p w14:paraId="5F9AD4F2" w14:textId="0D06730D" w:rsidR="00412F88" w:rsidRPr="002767FD" w:rsidRDefault="00412F88" w:rsidP="00CF105B">
            <w:pPr>
              <w:pStyle w:val="BodyText"/>
              <w:keepNext w:val="0"/>
              <w:rPr>
                <w:rStyle w:val="Attribute"/>
                <w:rFonts w:eastAsia="Calibri"/>
              </w:rPr>
            </w:pPr>
            <w:r w:rsidRPr="002767FD">
              <w:rPr>
                <w:rStyle w:val="Element"/>
                <w:rFonts w:eastAsia="Calibri"/>
              </w:rPr>
              <w:t>Role</w:t>
            </w:r>
          </w:p>
        </w:tc>
        <w:tc>
          <w:tcPr>
            <w:tcW w:w="3414" w:type="pct"/>
          </w:tcPr>
          <w:p w14:paraId="4B78755D" w14:textId="77777777" w:rsidR="00412F88" w:rsidRPr="000F20A6" w:rsidRDefault="00412F88" w:rsidP="00CF105B">
            <w:pPr>
              <w:pStyle w:val="TAL"/>
              <w:keepNext w:val="0"/>
            </w:pPr>
            <w:r w:rsidRPr="000F20A6">
              <w:t xml:space="preserve">The </w:t>
            </w:r>
            <w:r w:rsidRPr="005313E8">
              <w:rPr>
                <w:rStyle w:val="Element"/>
              </w:rPr>
              <w:t>Role</w:t>
            </w:r>
            <w:r w:rsidRPr="000F20A6">
              <w:t xml:space="preserve"> for a </w:t>
            </w:r>
            <w:r w:rsidRPr="005313E8">
              <w:rPr>
                <w:rStyle w:val="Element"/>
              </w:rPr>
              <w:t>Preselection</w:t>
            </w:r>
            <w:r w:rsidRPr="000F20A6">
              <w:t xml:space="preserve"> should be set by the content author.</w:t>
            </w:r>
          </w:p>
          <w:p w14:paraId="51E83CBA" w14:textId="673B611A" w:rsidR="00412F88" w:rsidRPr="000F20A6" w:rsidRDefault="00412F88" w:rsidP="00CF105B">
            <w:pPr>
              <w:pStyle w:val="TAL"/>
              <w:keepNext w:val="0"/>
            </w:pPr>
            <w:r w:rsidRPr="000F20A6">
              <w:t xml:space="preserve">Note: The indication of the </w:t>
            </w:r>
            <w:r w:rsidRPr="005313E8">
              <w:rPr>
                <w:rStyle w:val="Attribute"/>
              </w:rPr>
              <w:t>content_classifier</w:t>
            </w:r>
            <w:r w:rsidRPr="000F20A6">
              <w:t xml:space="preserve"> from the </w:t>
            </w:r>
            <w:r w:rsidRPr="005313E8">
              <w:rPr>
                <w:rStyle w:val="Element"/>
              </w:rPr>
              <w:t>ac4_substream_group_dsi</w:t>
            </w:r>
            <w:r w:rsidRPr="000F20A6">
              <w:t xml:space="preserve"> structure is not sufficient to enable setting of an accurate indication for the </w:t>
            </w:r>
            <w:r w:rsidRPr="005313E8">
              <w:rPr>
                <w:rStyle w:val="Element"/>
              </w:rPr>
              <w:t>Role</w:t>
            </w:r>
            <w:r w:rsidRPr="000F20A6">
              <w:t xml:space="preserve"> descriptor in context of </w:t>
            </w:r>
            <w:r w:rsidRPr="005313E8">
              <w:rPr>
                <w:rStyle w:val="Element"/>
              </w:rPr>
              <w:t>Preselections</w:t>
            </w:r>
            <w:r w:rsidRPr="000F20A6">
              <w:t>, describing entire experiences rather than individual audio elements.</w:t>
            </w:r>
          </w:p>
        </w:tc>
      </w:tr>
      <w:tr w:rsidR="00412F88" w:rsidRPr="00006CA1" w14:paraId="18EA5CF5" w14:textId="77777777" w:rsidTr="00FE57BE">
        <w:tc>
          <w:tcPr>
            <w:tcW w:w="1586" w:type="pct"/>
          </w:tcPr>
          <w:p w14:paraId="0BF0ADA2" w14:textId="71FCD068" w:rsidR="00412F88" w:rsidRPr="002767FD" w:rsidRDefault="00412F88" w:rsidP="00CF105B">
            <w:pPr>
              <w:pStyle w:val="BodyText"/>
              <w:keepNext w:val="0"/>
              <w:rPr>
                <w:rStyle w:val="Element"/>
                <w:rFonts w:eastAsia="Calibri"/>
              </w:rPr>
            </w:pPr>
            <w:r w:rsidRPr="002767FD">
              <w:rPr>
                <w:rStyle w:val="Element"/>
                <w:rFonts w:eastAsia="Calibri"/>
              </w:rPr>
              <w:t>Accessibility</w:t>
            </w:r>
          </w:p>
        </w:tc>
        <w:tc>
          <w:tcPr>
            <w:tcW w:w="3414" w:type="pct"/>
          </w:tcPr>
          <w:p w14:paraId="0AD428D6" w14:textId="76084AAE" w:rsidR="00412F88" w:rsidRPr="000F20A6" w:rsidRDefault="00412F88" w:rsidP="00CF105B">
            <w:pPr>
              <w:pStyle w:val="TAL"/>
              <w:keepNext w:val="0"/>
            </w:pPr>
            <w:r w:rsidRPr="000F20A6">
              <w:t xml:space="preserve">In case one or more audio elements contained in a Presentation indicate a content type visually impaired, an Accessibility descriptor shall indicate description according to the Role scheme defined in ISO/IEC 23009-1 </w:t>
            </w:r>
            <w:r w:rsidRPr="000F20A6">
              <w:fldChar w:fldCharType="begin"/>
            </w:r>
            <w:r w:rsidRPr="000F20A6">
              <w:instrText xml:space="preserve"> REF _Ref72252121 \n \h </w:instrText>
            </w:r>
            <w:r w:rsidR="000F20A6">
              <w:instrText xml:space="preserve"> \* MERGEFORMAT </w:instrText>
            </w:r>
            <w:r w:rsidRPr="000F20A6">
              <w:fldChar w:fldCharType="separate"/>
            </w:r>
            <w:r w:rsidR="00D96667">
              <w:t>[1]</w:t>
            </w:r>
            <w:r w:rsidRPr="000F20A6">
              <w:fldChar w:fldCharType="end"/>
            </w:r>
            <w:r w:rsidRPr="000F20A6">
              <w:t>.</w:t>
            </w:r>
          </w:p>
          <w:p w14:paraId="082F4162" w14:textId="44256DC6" w:rsidR="00412F88" w:rsidRPr="000F20A6" w:rsidRDefault="00412F88" w:rsidP="00CF105B">
            <w:pPr>
              <w:pStyle w:val="TAL"/>
              <w:keepNext w:val="0"/>
            </w:pPr>
            <w:r w:rsidRPr="000F20A6">
              <w:t xml:space="preserve">If one or more audio elements contained in a Presentation indicate a content type other than music and effects, an Accessibility descriptor indicating enhanced-audio-intelligibility according to the Role scheme defined in ISO/IEC 23009-1 </w:t>
            </w:r>
            <w:r w:rsidRPr="000F20A6">
              <w:fldChar w:fldCharType="begin"/>
            </w:r>
            <w:r w:rsidRPr="000F20A6">
              <w:instrText xml:space="preserve"> REF _Ref72252121 \n \h </w:instrText>
            </w:r>
            <w:r w:rsidR="000F20A6">
              <w:instrText xml:space="preserve"> \* MERGEFORMAT </w:instrText>
            </w:r>
            <w:r w:rsidRPr="000F20A6">
              <w:fldChar w:fldCharType="separate"/>
            </w:r>
            <w:r w:rsidR="00D96667">
              <w:t>[1]</w:t>
            </w:r>
            <w:r w:rsidRPr="000F20A6">
              <w:fldChar w:fldCharType="end"/>
            </w:r>
            <w:r w:rsidRPr="000F20A6">
              <w:t xml:space="preserve"> may be used. </w:t>
            </w:r>
          </w:p>
          <w:p w14:paraId="2B41DDE5" w14:textId="3D397421" w:rsidR="00412F88" w:rsidRPr="000F20A6" w:rsidRDefault="00412F88" w:rsidP="00CF105B">
            <w:pPr>
              <w:pStyle w:val="TAL"/>
              <w:keepNext w:val="0"/>
            </w:pPr>
            <w:r w:rsidRPr="000F20A6">
              <w:t xml:space="preserve">In case one or more audio elements contained in a Presentation indicate Associated service: emergency (E), an Accessibility descriptor may indicate emergency according to the Role scheme defined in ISO/IEC 23009-1 </w:t>
            </w:r>
            <w:r w:rsidRPr="000F20A6">
              <w:fldChar w:fldCharType="begin"/>
            </w:r>
            <w:r w:rsidRPr="000F20A6">
              <w:instrText xml:space="preserve"> REF _Ref72252121 \n \h </w:instrText>
            </w:r>
            <w:r w:rsidR="000F20A6">
              <w:instrText xml:space="preserve"> \* MERGEFORMAT </w:instrText>
            </w:r>
            <w:r w:rsidRPr="000F20A6">
              <w:fldChar w:fldCharType="separate"/>
            </w:r>
            <w:r w:rsidR="00D96667">
              <w:t>[1]</w:t>
            </w:r>
            <w:r w:rsidRPr="000F20A6">
              <w:fldChar w:fldCharType="end"/>
            </w:r>
            <w:r w:rsidRPr="000F20A6">
              <w:t>.</w:t>
            </w:r>
          </w:p>
        </w:tc>
      </w:tr>
      <w:tr w:rsidR="00412F88" w:rsidRPr="00006CA1" w14:paraId="2E787A50" w14:textId="77777777" w:rsidTr="00FE57BE">
        <w:tc>
          <w:tcPr>
            <w:tcW w:w="1586" w:type="pct"/>
          </w:tcPr>
          <w:p w14:paraId="42BEF51E" w14:textId="5EF91126" w:rsidR="00412F88" w:rsidRPr="002767FD" w:rsidRDefault="00412F88" w:rsidP="00CF105B">
            <w:pPr>
              <w:pStyle w:val="BodyText"/>
              <w:keepNext w:val="0"/>
              <w:rPr>
                <w:rStyle w:val="Element"/>
                <w:rFonts w:eastAsia="Calibri"/>
              </w:rPr>
            </w:pPr>
            <w:r w:rsidRPr="002767FD">
              <w:rPr>
                <w:rStyle w:val="Element"/>
                <w:rFonts w:eastAsia="Calibri"/>
              </w:rPr>
              <w:lastRenderedPageBreak/>
              <w:t>SupplementalProperty</w:t>
            </w:r>
          </w:p>
        </w:tc>
        <w:tc>
          <w:tcPr>
            <w:tcW w:w="3414" w:type="pct"/>
          </w:tcPr>
          <w:p w14:paraId="1413C097" w14:textId="1D8B296E" w:rsidR="00412F88" w:rsidRPr="000F20A6" w:rsidRDefault="00412F88" w:rsidP="00CF105B">
            <w:pPr>
              <w:pStyle w:val="TAL"/>
              <w:keepNext w:val="0"/>
            </w:pPr>
            <w:r w:rsidRPr="000F20A6">
              <w:t xml:space="preserve">If the content of a Presentation has been tailored for consumption via headphones, an Immersive Audio for Headphones SupplementalProperty descriptor should be used as specified in ETSI </w:t>
            </w:r>
            <w:del w:id="701" w:author="Phillip Maness" w:date="2021-06-09T14:20:00Z">
              <w:r w:rsidRPr="000F20A6" w:rsidDel="00DF5228">
                <w:delText xml:space="preserve">TS </w:delText>
              </w:r>
            </w:del>
            <w:ins w:id="702" w:author="Phillip Maness" w:date="2021-06-09T14:20:00Z">
              <w:r w:rsidR="00DF5228" w:rsidRPr="000F20A6">
                <w:t>TS</w:t>
              </w:r>
              <w:r w:rsidR="00DF5228">
                <w:t> </w:t>
              </w:r>
            </w:ins>
            <w:del w:id="703" w:author="Phillip Maness" w:date="2021-06-09T14:20:00Z">
              <w:r w:rsidRPr="000F20A6" w:rsidDel="00DF5228">
                <w:delText xml:space="preserve">103 </w:delText>
              </w:r>
            </w:del>
            <w:ins w:id="704" w:author="Phillip Maness" w:date="2021-06-09T14:20:00Z">
              <w:r w:rsidR="00DF5228" w:rsidRPr="000F20A6">
                <w:t>103</w:t>
              </w:r>
              <w:r w:rsidR="00DF5228">
                <w:t> </w:t>
              </w:r>
            </w:ins>
            <w:r w:rsidRPr="000F20A6">
              <w:t xml:space="preserve">190-2 </w:t>
            </w:r>
            <w:ins w:id="705" w:author="Phillip Maness" w:date="2021-06-09T14:19:00Z">
              <w:r w:rsidR="00DF5228" w:rsidRPr="000F20A6">
                <w:fldChar w:fldCharType="begin"/>
              </w:r>
              <w:r w:rsidR="00DF5228" w:rsidRPr="000F20A6">
                <w:instrText xml:space="preserve"> REF _Ref72234208 \n \h  \* MERGEFORMAT </w:instrText>
              </w:r>
            </w:ins>
            <w:ins w:id="706" w:author="Phillip Maness" w:date="2021-06-09T14:19:00Z">
              <w:r w:rsidR="00DF5228" w:rsidRPr="000F20A6">
                <w:fldChar w:fldCharType="separate"/>
              </w:r>
            </w:ins>
            <w:ins w:id="707" w:author="Phillip Maness" w:date="2021-06-09T22:35:00Z">
              <w:r w:rsidR="00D96667">
                <w:t>[5]</w:t>
              </w:r>
            </w:ins>
            <w:ins w:id="708" w:author="Phillip Maness" w:date="2021-06-09T14:19:00Z">
              <w:r w:rsidR="00DF5228" w:rsidRPr="000F20A6">
                <w:fldChar w:fldCharType="end"/>
              </w:r>
              <w:r w:rsidR="00DF5228">
                <w:t xml:space="preserve"> </w:t>
              </w:r>
            </w:ins>
            <w:r w:rsidRPr="000F20A6">
              <w:t>clause G.2.12.1</w:t>
            </w:r>
            <w:del w:id="709" w:author="Phillip Maness" w:date="2021-06-09T14:19:00Z">
              <w:r w:rsidRPr="000F20A6" w:rsidDel="00DF5228">
                <w:delText xml:space="preserve"> </w:delText>
              </w:r>
              <w:r w:rsidRPr="000F20A6" w:rsidDel="00DF5228">
                <w:fldChar w:fldCharType="begin"/>
              </w:r>
              <w:r w:rsidRPr="000F20A6" w:rsidDel="00DF5228">
                <w:delInstrText xml:space="preserve"> REF _Ref72234208 \n \h  \* MERGEFORMAT </w:delInstrText>
              </w:r>
              <w:r w:rsidRPr="000F20A6" w:rsidDel="00DF5228">
                <w:fldChar w:fldCharType="separate"/>
              </w:r>
              <w:r w:rsidR="00E3597D" w:rsidDel="00DF5228">
                <w:delText>[4]</w:delText>
              </w:r>
              <w:r w:rsidRPr="000F20A6" w:rsidDel="00DF5228">
                <w:fldChar w:fldCharType="end"/>
              </w:r>
            </w:del>
            <w:r w:rsidRPr="000F20A6">
              <w:t>.</w:t>
            </w:r>
          </w:p>
          <w:p w14:paraId="32CE46A2" w14:textId="54AC2B25" w:rsidR="00412F88" w:rsidRPr="000F20A6" w:rsidRDefault="00412F88" w:rsidP="00CF105B">
            <w:pPr>
              <w:pStyle w:val="TAL"/>
              <w:keepNext w:val="0"/>
            </w:pPr>
            <w:r w:rsidRPr="000F20A6">
              <w:t xml:space="preserve">An audio framerate SupplementalProperty descriptor should be used as specified in ETSI </w:t>
            </w:r>
            <w:del w:id="710" w:author="Phillip Maness" w:date="2021-06-09T14:20:00Z">
              <w:r w:rsidRPr="000F20A6" w:rsidDel="00DF5228">
                <w:delText xml:space="preserve">TS </w:delText>
              </w:r>
            </w:del>
            <w:ins w:id="711" w:author="Phillip Maness" w:date="2021-06-09T14:20:00Z">
              <w:r w:rsidR="00DF5228" w:rsidRPr="000F20A6">
                <w:t>TS</w:t>
              </w:r>
              <w:r w:rsidR="00DF5228">
                <w:t> </w:t>
              </w:r>
            </w:ins>
            <w:del w:id="712" w:author="Phillip Maness" w:date="2021-06-09T14:20:00Z">
              <w:r w:rsidRPr="000F20A6" w:rsidDel="00DF5228">
                <w:delText xml:space="preserve">103 </w:delText>
              </w:r>
            </w:del>
            <w:ins w:id="713" w:author="Phillip Maness" w:date="2021-06-09T14:20:00Z">
              <w:r w:rsidR="00DF5228" w:rsidRPr="000F20A6">
                <w:t>103</w:t>
              </w:r>
              <w:r w:rsidR="00DF5228">
                <w:t> </w:t>
              </w:r>
            </w:ins>
            <w:r w:rsidRPr="000F20A6">
              <w:t>190-2</w:t>
            </w:r>
            <w:ins w:id="714" w:author="Phillip Maness" w:date="2021-06-09T14:20:00Z">
              <w:r w:rsidR="00DF5228">
                <w:t xml:space="preserve"> </w:t>
              </w:r>
              <w:r w:rsidR="00DF5228" w:rsidRPr="000F20A6">
                <w:fldChar w:fldCharType="begin"/>
              </w:r>
              <w:r w:rsidR="00DF5228" w:rsidRPr="000F20A6">
                <w:instrText xml:space="preserve"> REF _Ref72234208 \n \h  \* MERGEFORMAT </w:instrText>
              </w:r>
            </w:ins>
            <w:ins w:id="715" w:author="Phillip Maness" w:date="2021-06-09T14:20:00Z">
              <w:r w:rsidR="00DF5228" w:rsidRPr="000F20A6">
                <w:fldChar w:fldCharType="separate"/>
              </w:r>
            </w:ins>
            <w:ins w:id="716" w:author="Phillip Maness" w:date="2021-06-09T22:35:00Z">
              <w:r w:rsidR="00D96667">
                <w:t>[5]</w:t>
              </w:r>
            </w:ins>
            <w:ins w:id="717" w:author="Phillip Maness" w:date="2021-06-09T14:20:00Z">
              <w:r w:rsidR="00DF5228" w:rsidRPr="000F20A6">
                <w:fldChar w:fldCharType="end"/>
              </w:r>
            </w:ins>
            <w:r w:rsidRPr="000F20A6">
              <w:t xml:space="preserve"> clause G.2.12.2</w:t>
            </w:r>
            <w:del w:id="718" w:author="Phillip Maness" w:date="2021-06-09T14:19:00Z">
              <w:r w:rsidRPr="000F20A6" w:rsidDel="00DF5228">
                <w:delText xml:space="preserve"> </w:delText>
              </w:r>
              <w:r w:rsidRPr="000F20A6" w:rsidDel="00DF5228">
                <w:fldChar w:fldCharType="begin"/>
              </w:r>
              <w:r w:rsidRPr="000F20A6" w:rsidDel="00DF5228">
                <w:delInstrText xml:space="preserve"> REF _Ref72234208 \n \h  \* MERGEFORMAT </w:delInstrText>
              </w:r>
              <w:r w:rsidRPr="000F20A6" w:rsidDel="00DF5228">
                <w:fldChar w:fldCharType="separate"/>
              </w:r>
              <w:r w:rsidR="00E3597D" w:rsidDel="00DF5228">
                <w:delText>[4]</w:delText>
              </w:r>
              <w:r w:rsidRPr="000F20A6" w:rsidDel="00DF5228">
                <w:fldChar w:fldCharType="end"/>
              </w:r>
            </w:del>
            <w:r w:rsidRPr="000F20A6">
              <w:t>.</w:t>
            </w:r>
          </w:p>
        </w:tc>
      </w:tr>
    </w:tbl>
    <w:p w14:paraId="4C52C7A6" w14:textId="3FA66D5B" w:rsidR="00412F88" w:rsidRDefault="00412F88" w:rsidP="00CF105B"/>
    <w:p w14:paraId="68A3DA91" w14:textId="2847A59F" w:rsidR="00092781" w:rsidRPr="00092781" w:rsidRDefault="00092781" w:rsidP="00CF105B">
      <w:pPr>
        <w:pStyle w:val="Heading2"/>
      </w:pPr>
      <w:bookmarkStart w:id="719" w:name="_Ref72228091"/>
      <w:bookmarkStart w:id="720" w:name="_Toc73043821"/>
      <w:bookmarkEnd w:id="685"/>
      <w:r w:rsidRPr="00092781">
        <w:t>DTS Audio Technologies</w:t>
      </w:r>
      <w:bookmarkEnd w:id="719"/>
      <w:bookmarkEnd w:id="720"/>
    </w:p>
    <w:p w14:paraId="7104E83B" w14:textId="1EA35196" w:rsidR="00092781" w:rsidRDefault="00092781" w:rsidP="00CF105B">
      <w:pPr>
        <w:pStyle w:val="Heading3"/>
      </w:pPr>
      <w:bookmarkStart w:id="721" w:name="_Toc73043822"/>
      <w:r w:rsidRPr="00092781">
        <w:t>Overview</w:t>
      </w:r>
      <w:bookmarkEnd w:id="721"/>
    </w:p>
    <w:p w14:paraId="5B593BE6" w14:textId="77777777" w:rsidR="00D65828" w:rsidRPr="00092781" w:rsidRDefault="00D65828" w:rsidP="00CF105B">
      <w:r w:rsidRPr="00092781">
        <w:t>The considered technologies from Xperi (DTS) for advanced audio support are:</w:t>
      </w:r>
    </w:p>
    <w:p w14:paraId="095BC917" w14:textId="7A43FB48" w:rsidR="00D65828" w:rsidRPr="00092781" w:rsidRDefault="00D65828" w:rsidP="00CF105B">
      <w:pPr>
        <w:pStyle w:val="B1"/>
      </w:pPr>
      <w:r w:rsidRPr="00092781">
        <w:t>DTS</w:t>
      </w:r>
      <w:r w:rsidR="007F3E93">
        <w:t>-</w:t>
      </w:r>
      <w:r w:rsidRPr="00092781">
        <w:t xml:space="preserve">HD, </w:t>
      </w:r>
      <w:del w:id="722" w:author="Phillip Maness" w:date="2021-06-09T14:29:00Z">
        <w:r w:rsidRPr="00092781" w:rsidDel="004852AC">
          <w:delText xml:space="preserve">TS </w:delText>
        </w:r>
      </w:del>
      <w:ins w:id="723" w:author="Phillip Maness" w:date="2021-06-09T14:29:00Z">
        <w:r w:rsidR="004852AC" w:rsidRPr="00092781">
          <w:t>TS</w:t>
        </w:r>
        <w:r w:rsidR="004852AC">
          <w:t> </w:t>
        </w:r>
      </w:ins>
      <w:del w:id="724" w:author="Phillip Maness" w:date="2021-06-09T14:29:00Z">
        <w:r w:rsidRPr="00092781" w:rsidDel="004852AC">
          <w:delText xml:space="preserve">102 </w:delText>
        </w:r>
      </w:del>
      <w:ins w:id="725" w:author="Phillip Maness" w:date="2021-06-09T14:29:00Z">
        <w:r w:rsidR="004852AC" w:rsidRPr="00092781">
          <w:t>102</w:t>
        </w:r>
        <w:r w:rsidR="004852AC">
          <w:t> </w:t>
        </w:r>
      </w:ins>
      <w:r w:rsidRPr="00092781">
        <w:t xml:space="preserve">114 </w:t>
      </w:r>
      <w:r w:rsidR="00677C85">
        <w:fldChar w:fldCharType="begin"/>
      </w:r>
      <w:r w:rsidR="00677C85">
        <w:instrText xml:space="preserve"> REF _Ref72234218 \n \h </w:instrText>
      </w:r>
      <w:r w:rsidR="00677C85">
        <w:fldChar w:fldCharType="separate"/>
      </w:r>
      <w:ins w:id="726" w:author="Phillip Maness" w:date="2021-06-09T22:35:00Z">
        <w:r w:rsidR="00D96667">
          <w:t>[6]</w:t>
        </w:r>
      </w:ins>
      <w:del w:id="727" w:author="Phillip Maness" w:date="2021-06-09T22:35:00Z">
        <w:r w:rsidR="00E3597D" w:rsidDel="00D96667">
          <w:delText>[5]</w:delText>
        </w:r>
      </w:del>
      <w:r w:rsidR="00677C85">
        <w:fldChar w:fldCharType="end"/>
      </w:r>
    </w:p>
    <w:p w14:paraId="213E255D" w14:textId="1D0BF743" w:rsidR="00D65828" w:rsidRDefault="00D65828" w:rsidP="00CF105B">
      <w:pPr>
        <w:pStyle w:val="B1"/>
      </w:pPr>
      <w:r w:rsidRPr="00092781">
        <w:t>DTS</w:t>
      </w:r>
      <w:r w:rsidR="007F3E93">
        <w:t>-</w:t>
      </w:r>
      <w:r w:rsidRPr="00092781">
        <w:t xml:space="preserve">UHD, </w:t>
      </w:r>
      <w:del w:id="728" w:author="Phillip Maness" w:date="2021-06-09T14:29:00Z">
        <w:r w:rsidRPr="00092781" w:rsidDel="004852AC">
          <w:delText xml:space="preserve">TS </w:delText>
        </w:r>
      </w:del>
      <w:ins w:id="729" w:author="Phillip Maness" w:date="2021-06-09T14:29:00Z">
        <w:r w:rsidR="004852AC" w:rsidRPr="00092781">
          <w:t>TS</w:t>
        </w:r>
        <w:r w:rsidR="004852AC">
          <w:t> </w:t>
        </w:r>
      </w:ins>
      <w:del w:id="730" w:author="Phillip Maness" w:date="2021-06-09T14:29:00Z">
        <w:r w:rsidRPr="00092781" w:rsidDel="004852AC">
          <w:delText xml:space="preserve">103 </w:delText>
        </w:r>
      </w:del>
      <w:ins w:id="731" w:author="Phillip Maness" w:date="2021-06-09T14:29:00Z">
        <w:r w:rsidR="004852AC" w:rsidRPr="00092781">
          <w:t>103</w:t>
        </w:r>
        <w:r w:rsidR="004852AC">
          <w:t> </w:t>
        </w:r>
      </w:ins>
      <w:r w:rsidRPr="00092781">
        <w:t xml:space="preserve">491 </w:t>
      </w:r>
      <w:r w:rsidR="00D25DE4">
        <w:fldChar w:fldCharType="begin"/>
      </w:r>
      <w:r w:rsidR="00D25DE4">
        <w:instrText xml:space="preserve"> REF _Ref72234239 \n \h  \* MERGEFORMAT </w:instrText>
      </w:r>
      <w:r w:rsidR="00D25DE4">
        <w:fldChar w:fldCharType="separate"/>
      </w:r>
      <w:ins w:id="732" w:author="Phillip Maness" w:date="2021-06-09T22:35:00Z">
        <w:r w:rsidR="00D96667">
          <w:t>[7]</w:t>
        </w:r>
      </w:ins>
      <w:del w:id="733" w:author="Phillip Maness" w:date="2021-06-09T22:35:00Z">
        <w:r w:rsidR="00E3597D" w:rsidDel="00D96667">
          <w:delText>[6]</w:delText>
        </w:r>
      </w:del>
      <w:r w:rsidR="00D25DE4">
        <w:fldChar w:fldCharType="end"/>
      </w:r>
    </w:p>
    <w:p w14:paraId="7E10DE3C" w14:textId="799A9DC3" w:rsidR="00C67631" w:rsidRDefault="00C67631" w:rsidP="00CF105B">
      <w:pPr>
        <w:pStyle w:val="Heading3"/>
      </w:pPr>
      <w:bookmarkStart w:id="734" w:name="_Ref72245402"/>
      <w:bookmarkStart w:id="735" w:name="_Toc73043823"/>
      <w:r>
        <w:t>DASH specific issues</w:t>
      </w:r>
      <w:bookmarkEnd w:id="734"/>
      <w:bookmarkEnd w:id="735"/>
    </w:p>
    <w:p w14:paraId="07DA62D2" w14:textId="41EDB192" w:rsidR="00D65828" w:rsidRPr="00951B67" w:rsidRDefault="007153E1" w:rsidP="00CF105B">
      <w:pPr>
        <w:suppressLineNumbers/>
      </w:pPr>
      <w:r>
        <w:fldChar w:fldCharType="begin"/>
      </w:r>
      <w:r>
        <w:instrText xml:space="preserve"> REF _Ref72486815 \h </w:instrText>
      </w:r>
      <w:r>
        <w:fldChar w:fldCharType="separate"/>
      </w:r>
      <w:ins w:id="736" w:author="Phillip Maness" w:date="2021-06-09T22:35:00Z">
        <w:r w:rsidR="00D96667" w:rsidRPr="00866679">
          <w:t xml:space="preserve">Table </w:t>
        </w:r>
        <w:r w:rsidR="00D96667">
          <w:rPr>
            <w:noProof/>
          </w:rPr>
          <w:t>10</w:t>
        </w:r>
      </w:ins>
      <w:del w:id="737" w:author="Phillip Maness" w:date="2021-06-09T22:35:00Z">
        <w:r w:rsidR="00E3597D" w:rsidRPr="00866679" w:rsidDel="00D96667">
          <w:delText xml:space="preserve">Table </w:delText>
        </w:r>
        <w:r w:rsidR="00E3597D" w:rsidDel="00D96667">
          <w:rPr>
            <w:noProof/>
          </w:rPr>
          <w:delText>10</w:delText>
        </w:r>
      </w:del>
      <w:r>
        <w:fldChar w:fldCharType="end"/>
      </w:r>
      <w:r w:rsidR="00D65828">
        <w:t xml:space="preserve"> </w:t>
      </w:r>
      <w:r w:rsidR="00D65828" w:rsidRPr="00951B67">
        <w:t xml:space="preserve">provides a list of the relevant </w:t>
      </w:r>
      <w:r>
        <w:t>codecs</w:t>
      </w:r>
      <w:r w:rsidR="00D65828">
        <w:t xml:space="preserve"> and their reference for ISOBMFF encapsulation.</w:t>
      </w:r>
    </w:p>
    <w:p w14:paraId="494F9835" w14:textId="6BA9686B" w:rsidR="00D65828" w:rsidRPr="00866679" w:rsidRDefault="00D65828" w:rsidP="00866679">
      <w:pPr>
        <w:pStyle w:val="Caption"/>
      </w:pPr>
      <w:bookmarkStart w:id="738" w:name="_Ref72486815"/>
      <w:bookmarkStart w:id="739" w:name="_Toc73043851"/>
      <w:r w:rsidRPr="00866679">
        <w:t xml:space="preserve">Table </w:t>
      </w:r>
      <w:fldSimple w:instr=" SEQ Table \* ARABIC ">
        <w:r w:rsidR="00D96667">
          <w:rPr>
            <w:noProof/>
          </w:rPr>
          <w:t>10</w:t>
        </w:r>
      </w:fldSimple>
      <w:bookmarkEnd w:id="738"/>
      <w:r w:rsidRPr="00866679">
        <w:t xml:space="preserve"> DTS </w:t>
      </w:r>
      <w:r w:rsidR="007153E1" w:rsidRPr="00866679">
        <w:t>profiles</w:t>
      </w:r>
      <w:r w:rsidRPr="00866679">
        <w:t xml:space="preserve"> and ISO</w:t>
      </w:r>
      <w:r w:rsidR="007153E1" w:rsidRPr="00866679">
        <w:t xml:space="preserve"> </w:t>
      </w:r>
      <w:r w:rsidRPr="00866679">
        <w:t>BMFF encapsulation</w:t>
      </w:r>
      <w:bookmarkEnd w:id="739"/>
    </w:p>
    <w:tbl>
      <w:tblPr>
        <w:tblStyle w:val="TableGrid"/>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206"/>
        <w:gridCol w:w="3206"/>
        <w:gridCol w:w="3207"/>
      </w:tblGrid>
      <w:tr w:rsidR="00D65828" w14:paraId="6653FEF2" w14:textId="77777777" w:rsidTr="00CF12C6">
        <w:tc>
          <w:tcPr>
            <w:tcW w:w="1666"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657D16C9" w14:textId="77777777" w:rsidR="00D65828" w:rsidRPr="009D35F8" w:rsidRDefault="00D65828" w:rsidP="00CF105B">
            <w:pPr>
              <w:pStyle w:val="TAH"/>
            </w:pPr>
            <w:r>
              <w:t>Codec</w:t>
            </w:r>
          </w:p>
        </w:tc>
        <w:tc>
          <w:tcPr>
            <w:tcW w:w="1666"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0AE00313" w14:textId="78F9E7C2" w:rsidR="00D65828" w:rsidRPr="009D35F8" w:rsidRDefault="00D65828" w:rsidP="00CF105B">
            <w:pPr>
              <w:pStyle w:val="TAH"/>
            </w:pPr>
            <w:r>
              <w:t xml:space="preserve">Codec </w:t>
            </w:r>
            <w:r w:rsidR="007153E1">
              <w:t>Defined</w:t>
            </w:r>
          </w:p>
        </w:tc>
        <w:tc>
          <w:tcPr>
            <w:tcW w:w="1667"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4EE2B283" w14:textId="77777777" w:rsidR="00D65828" w:rsidRDefault="00D65828" w:rsidP="00CF105B">
            <w:pPr>
              <w:pStyle w:val="TAH"/>
            </w:pPr>
            <w:r>
              <w:t>ISO BMFF Encapsulation</w:t>
            </w:r>
          </w:p>
        </w:tc>
      </w:tr>
      <w:tr w:rsidR="007153E1" w14:paraId="36D0F5D5" w14:textId="77777777" w:rsidTr="00CF12C6">
        <w:tc>
          <w:tcPr>
            <w:tcW w:w="1666" w:type="pct"/>
            <w:tcBorders>
              <w:top w:val="single" w:sz="8" w:space="0" w:color="auto"/>
            </w:tcBorders>
            <w:tcMar>
              <w:top w:w="14" w:type="dxa"/>
              <w:left w:w="58" w:type="dxa"/>
              <w:bottom w:w="14" w:type="dxa"/>
              <w:right w:w="58" w:type="dxa"/>
            </w:tcMar>
          </w:tcPr>
          <w:p w14:paraId="3F687D74" w14:textId="528F5C8D" w:rsidR="007153E1" w:rsidRPr="00540233" w:rsidRDefault="007153E1" w:rsidP="007153E1">
            <w:pPr>
              <w:pStyle w:val="TAL"/>
              <w:rPr>
                <w:rStyle w:val="Attribute"/>
                <w:rFonts w:ascii="Times New Roman" w:hAnsi="Times New Roman"/>
                <w:sz w:val="18"/>
                <w:szCs w:val="18"/>
              </w:rPr>
            </w:pPr>
            <w:r w:rsidRPr="00F50596">
              <w:t>DTS Digital Surround</w:t>
            </w:r>
          </w:p>
        </w:tc>
        <w:tc>
          <w:tcPr>
            <w:tcW w:w="1666" w:type="pct"/>
            <w:vMerge w:val="restart"/>
            <w:tcBorders>
              <w:top w:val="single" w:sz="8" w:space="0" w:color="auto"/>
            </w:tcBorders>
            <w:tcMar>
              <w:top w:w="14" w:type="dxa"/>
              <w:left w:w="58" w:type="dxa"/>
              <w:bottom w:w="14" w:type="dxa"/>
              <w:right w:w="58" w:type="dxa"/>
            </w:tcMar>
            <w:vAlign w:val="center"/>
          </w:tcPr>
          <w:p w14:paraId="26A1A86E" w14:textId="61A4A8B9" w:rsidR="007153E1" w:rsidRPr="00D65828" w:rsidRDefault="007153E1" w:rsidP="007153E1">
            <w:pPr>
              <w:pStyle w:val="TAC"/>
              <w:rPr>
                <w:rStyle w:val="Attribute"/>
              </w:rPr>
            </w:pPr>
            <w:r>
              <w:t xml:space="preserve">ETSI </w:t>
            </w:r>
            <w:del w:id="740" w:author="Phillip Maness" w:date="2021-06-09T14:30:00Z">
              <w:r w:rsidRPr="004F7A59" w:rsidDel="004852AC">
                <w:delText xml:space="preserve">TS </w:delText>
              </w:r>
            </w:del>
            <w:ins w:id="741" w:author="Phillip Maness" w:date="2021-06-09T14:30:00Z">
              <w:r w:rsidR="004852AC" w:rsidRPr="004F7A59">
                <w:t>TS</w:t>
              </w:r>
              <w:r w:rsidR="004852AC">
                <w:t> </w:t>
              </w:r>
            </w:ins>
            <w:del w:id="742" w:author="Phillip Maness" w:date="2021-06-09T14:30:00Z">
              <w:r w:rsidRPr="004F7A59" w:rsidDel="004852AC">
                <w:delText xml:space="preserve">102 </w:delText>
              </w:r>
            </w:del>
            <w:ins w:id="743" w:author="Phillip Maness" w:date="2021-06-09T14:30:00Z">
              <w:r w:rsidR="004852AC" w:rsidRPr="004F7A59">
                <w:t>102</w:t>
              </w:r>
              <w:r w:rsidR="004852AC">
                <w:t> </w:t>
              </w:r>
            </w:ins>
            <w:r w:rsidRPr="004F7A59">
              <w:t>114</w:t>
            </w:r>
            <w:r>
              <w:t xml:space="preserve"> </w:t>
            </w:r>
            <w:r>
              <w:fldChar w:fldCharType="begin"/>
            </w:r>
            <w:r>
              <w:instrText xml:space="preserve"> REF _Ref72234218 \n \h </w:instrText>
            </w:r>
            <w:r>
              <w:fldChar w:fldCharType="separate"/>
            </w:r>
            <w:ins w:id="744" w:author="Phillip Maness" w:date="2021-06-09T22:35:00Z">
              <w:r w:rsidR="00D96667">
                <w:t>[6]</w:t>
              </w:r>
            </w:ins>
            <w:del w:id="745" w:author="Phillip Maness" w:date="2021-06-09T22:35:00Z">
              <w:r w:rsidR="00E3597D" w:rsidDel="00D96667">
                <w:delText>[5]</w:delText>
              </w:r>
            </w:del>
            <w:r>
              <w:fldChar w:fldCharType="end"/>
            </w:r>
          </w:p>
        </w:tc>
        <w:tc>
          <w:tcPr>
            <w:tcW w:w="1667" w:type="pct"/>
            <w:vMerge w:val="restart"/>
            <w:tcBorders>
              <w:top w:val="single" w:sz="8" w:space="0" w:color="auto"/>
            </w:tcBorders>
            <w:tcMar>
              <w:top w:w="14" w:type="dxa"/>
              <w:left w:w="58" w:type="dxa"/>
              <w:bottom w:w="14" w:type="dxa"/>
              <w:right w:w="58" w:type="dxa"/>
            </w:tcMar>
            <w:vAlign w:val="center"/>
          </w:tcPr>
          <w:p w14:paraId="22C73CE9" w14:textId="7AC06E90" w:rsidR="007153E1" w:rsidRPr="00111648" w:rsidRDefault="007153E1" w:rsidP="007153E1">
            <w:pPr>
              <w:pStyle w:val="TAC"/>
            </w:pPr>
            <w:r>
              <w:t xml:space="preserve">ETSI </w:t>
            </w:r>
            <w:del w:id="746" w:author="Phillip Maness" w:date="2021-06-09T14:30:00Z">
              <w:r w:rsidRPr="004F7A59" w:rsidDel="004852AC">
                <w:delText xml:space="preserve">TS </w:delText>
              </w:r>
            </w:del>
            <w:ins w:id="747" w:author="Phillip Maness" w:date="2021-06-09T14:30:00Z">
              <w:r w:rsidR="004852AC" w:rsidRPr="004F7A59">
                <w:t>TS</w:t>
              </w:r>
              <w:r w:rsidR="004852AC">
                <w:t> </w:t>
              </w:r>
            </w:ins>
            <w:del w:id="748" w:author="Phillip Maness" w:date="2021-06-09T14:30:00Z">
              <w:r w:rsidRPr="004F7A59" w:rsidDel="004852AC">
                <w:delText xml:space="preserve">102 </w:delText>
              </w:r>
            </w:del>
            <w:ins w:id="749" w:author="Phillip Maness" w:date="2021-06-09T14:30:00Z">
              <w:r w:rsidR="004852AC" w:rsidRPr="004F7A59">
                <w:t>102</w:t>
              </w:r>
              <w:r w:rsidR="004852AC">
                <w:t> </w:t>
              </w:r>
            </w:ins>
            <w:r w:rsidRPr="004F7A59">
              <w:t xml:space="preserve">114 </w:t>
            </w:r>
            <w:ins w:id="750" w:author="Phillip Maness" w:date="2021-06-09T14:29:00Z">
              <w:r w:rsidR="004852AC">
                <w:fldChar w:fldCharType="begin"/>
              </w:r>
              <w:r w:rsidR="004852AC">
                <w:instrText xml:space="preserve"> REF _Ref72234218 \n \h </w:instrText>
              </w:r>
            </w:ins>
            <w:ins w:id="751" w:author="Phillip Maness" w:date="2021-06-09T14:29:00Z">
              <w:r w:rsidR="004852AC">
                <w:fldChar w:fldCharType="separate"/>
              </w:r>
            </w:ins>
            <w:ins w:id="752" w:author="Phillip Maness" w:date="2021-06-09T22:35:00Z">
              <w:r w:rsidR="00D96667">
                <w:t>[6]</w:t>
              </w:r>
            </w:ins>
            <w:ins w:id="753" w:author="Phillip Maness" w:date="2021-06-09T14:29:00Z">
              <w:r w:rsidR="004852AC">
                <w:fldChar w:fldCharType="end"/>
              </w:r>
              <w:r w:rsidR="004852AC">
                <w:t xml:space="preserve"> </w:t>
              </w:r>
            </w:ins>
            <w:r w:rsidRPr="004F7A59">
              <w:t>Annex E</w:t>
            </w:r>
            <w:del w:id="754" w:author="Phillip Maness" w:date="2021-06-09T14:29:00Z">
              <w:r w:rsidDel="004852AC">
                <w:delText xml:space="preserve"> </w:delText>
              </w:r>
              <w:r w:rsidDel="004852AC">
                <w:fldChar w:fldCharType="begin"/>
              </w:r>
              <w:r w:rsidDel="004852AC">
                <w:delInstrText xml:space="preserve"> REF _Ref72234218 \n \h </w:delInstrText>
              </w:r>
              <w:r w:rsidDel="004852AC">
                <w:fldChar w:fldCharType="separate"/>
              </w:r>
              <w:r w:rsidR="00E3597D" w:rsidDel="004852AC">
                <w:delText>[5]</w:delText>
              </w:r>
              <w:r w:rsidDel="004852AC">
                <w:fldChar w:fldCharType="end"/>
              </w:r>
            </w:del>
          </w:p>
        </w:tc>
      </w:tr>
      <w:tr w:rsidR="007153E1" w14:paraId="3DDB98FB" w14:textId="77777777" w:rsidTr="00CF12C6">
        <w:tc>
          <w:tcPr>
            <w:tcW w:w="1666" w:type="pct"/>
            <w:tcMar>
              <w:top w:w="14" w:type="dxa"/>
              <w:left w:w="58" w:type="dxa"/>
              <w:bottom w:w="14" w:type="dxa"/>
              <w:right w:w="58" w:type="dxa"/>
            </w:tcMar>
          </w:tcPr>
          <w:p w14:paraId="0973AF98" w14:textId="5197464A" w:rsidR="007153E1" w:rsidRPr="00540233" w:rsidRDefault="007153E1" w:rsidP="007153E1">
            <w:pPr>
              <w:pStyle w:val="TAL"/>
              <w:rPr>
                <w:rStyle w:val="Attribute"/>
                <w:rFonts w:ascii="Times New Roman" w:hAnsi="Times New Roman"/>
                <w:sz w:val="18"/>
                <w:szCs w:val="18"/>
              </w:rPr>
            </w:pPr>
            <w:r w:rsidRPr="00F50596">
              <w:t>DTS-HD Master Audio</w:t>
            </w:r>
          </w:p>
        </w:tc>
        <w:tc>
          <w:tcPr>
            <w:tcW w:w="1666" w:type="pct"/>
            <w:vMerge/>
            <w:tcMar>
              <w:top w:w="14" w:type="dxa"/>
              <w:left w:w="58" w:type="dxa"/>
              <w:bottom w:w="14" w:type="dxa"/>
              <w:right w:w="58" w:type="dxa"/>
            </w:tcMar>
            <w:vAlign w:val="center"/>
          </w:tcPr>
          <w:p w14:paraId="36240B13" w14:textId="5B1F7B7F" w:rsidR="007153E1" w:rsidRPr="00D65828" w:rsidRDefault="007153E1" w:rsidP="007153E1">
            <w:pPr>
              <w:pStyle w:val="TAC"/>
              <w:rPr>
                <w:rStyle w:val="Attribute"/>
              </w:rPr>
            </w:pPr>
          </w:p>
        </w:tc>
        <w:tc>
          <w:tcPr>
            <w:tcW w:w="1667" w:type="pct"/>
            <w:vMerge/>
            <w:tcMar>
              <w:top w:w="14" w:type="dxa"/>
              <w:left w:w="58" w:type="dxa"/>
              <w:bottom w:w="14" w:type="dxa"/>
              <w:right w:w="58" w:type="dxa"/>
            </w:tcMar>
            <w:vAlign w:val="center"/>
          </w:tcPr>
          <w:p w14:paraId="1FC99BDD" w14:textId="478A6B15" w:rsidR="007153E1" w:rsidRPr="00111648" w:rsidRDefault="007153E1" w:rsidP="007153E1">
            <w:pPr>
              <w:pStyle w:val="TAC"/>
            </w:pPr>
          </w:p>
        </w:tc>
      </w:tr>
      <w:tr w:rsidR="007153E1" w14:paraId="62742672" w14:textId="77777777" w:rsidTr="00CF12C6">
        <w:tc>
          <w:tcPr>
            <w:tcW w:w="1666" w:type="pct"/>
            <w:tcMar>
              <w:top w:w="14" w:type="dxa"/>
              <w:left w:w="58" w:type="dxa"/>
              <w:bottom w:w="14" w:type="dxa"/>
              <w:right w:w="58" w:type="dxa"/>
            </w:tcMar>
          </w:tcPr>
          <w:p w14:paraId="2C88A91B" w14:textId="7C360B1D" w:rsidR="007153E1" w:rsidRPr="00540233" w:rsidRDefault="007153E1" w:rsidP="007153E1">
            <w:pPr>
              <w:pStyle w:val="TAL"/>
              <w:rPr>
                <w:rStyle w:val="Attribute"/>
                <w:rFonts w:ascii="Times New Roman" w:hAnsi="Times New Roman"/>
                <w:sz w:val="18"/>
                <w:szCs w:val="18"/>
              </w:rPr>
            </w:pPr>
            <w:r w:rsidRPr="00F50596">
              <w:t>DTS-HD Express</w:t>
            </w:r>
          </w:p>
        </w:tc>
        <w:tc>
          <w:tcPr>
            <w:tcW w:w="1666" w:type="pct"/>
            <w:vMerge/>
            <w:tcMar>
              <w:top w:w="14" w:type="dxa"/>
              <w:left w:w="58" w:type="dxa"/>
              <w:bottom w:w="14" w:type="dxa"/>
              <w:right w:w="58" w:type="dxa"/>
            </w:tcMar>
            <w:vAlign w:val="center"/>
          </w:tcPr>
          <w:p w14:paraId="11CC3512" w14:textId="61D18EA7" w:rsidR="007153E1" w:rsidRPr="00D65828" w:rsidRDefault="007153E1" w:rsidP="007153E1">
            <w:pPr>
              <w:pStyle w:val="TAC"/>
              <w:rPr>
                <w:rStyle w:val="Attribute"/>
              </w:rPr>
            </w:pPr>
          </w:p>
        </w:tc>
        <w:tc>
          <w:tcPr>
            <w:tcW w:w="1667" w:type="pct"/>
            <w:vMerge/>
            <w:tcMar>
              <w:top w:w="14" w:type="dxa"/>
              <w:left w:w="58" w:type="dxa"/>
              <w:bottom w:w="14" w:type="dxa"/>
              <w:right w:w="58" w:type="dxa"/>
            </w:tcMar>
            <w:vAlign w:val="center"/>
          </w:tcPr>
          <w:p w14:paraId="621CB938" w14:textId="243AE4D7" w:rsidR="007153E1" w:rsidRDefault="007153E1" w:rsidP="007153E1">
            <w:pPr>
              <w:pStyle w:val="TAC"/>
            </w:pPr>
          </w:p>
        </w:tc>
      </w:tr>
      <w:tr w:rsidR="007153E1" w14:paraId="63407CF7" w14:textId="77777777" w:rsidTr="00CF12C6">
        <w:tc>
          <w:tcPr>
            <w:tcW w:w="1666" w:type="pct"/>
            <w:tcMar>
              <w:top w:w="14" w:type="dxa"/>
              <w:left w:w="58" w:type="dxa"/>
              <w:bottom w:w="14" w:type="dxa"/>
              <w:right w:w="58" w:type="dxa"/>
            </w:tcMar>
          </w:tcPr>
          <w:p w14:paraId="63F96383" w14:textId="2F5FD6E4" w:rsidR="007153E1" w:rsidRPr="00540233" w:rsidRDefault="007153E1" w:rsidP="007153E1">
            <w:pPr>
              <w:pStyle w:val="TAL"/>
            </w:pPr>
            <w:r w:rsidRPr="00F50596">
              <w:t>DTS-UHD Profile 2</w:t>
            </w:r>
          </w:p>
        </w:tc>
        <w:tc>
          <w:tcPr>
            <w:tcW w:w="1666" w:type="pct"/>
            <w:vMerge w:val="restart"/>
            <w:tcMar>
              <w:top w:w="14" w:type="dxa"/>
              <w:left w:w="58" w:type="dxa"/>
              <w:bottom w:w="14" w:type="dxa"/>
              <w:right w:w="58" w:type="dxa"/>
            </w:tcMar>
            <w:vAlign w:val="center"/>
          </w:tcPr>
          <w:p w14:paraId="716B8DDA" w14:textId="435E91DC" w:rsidR="007153E1" w:rsidRPr="00D65828" w:rsidRDefault="007153E1" w:rsidP="007153E1">
            <w:pPr>
              <w:pStyle w:val="TAC"/>
              <w:rPr>
                <w:rStyle w:val="Attribute"/>
              </w:rPr>
            </w:pPr>
            <w:r w:rsidRPr="007153E1">
              <w:t xml:space="preserve">ETSI </w:t>
            </w:r>
            <w:del w:id="755" w:author="Phillip Maness" w:date="2021-06-09T14:30:00Z">
              <w:r w:rsidRPr="007153E1" w:rsidDel="004852AC">
                <w:delText xml:space="preserve">TS </w:delText>
              </w:r>
            </w:del>
            <w:ins w:id="756" w:author="Phillip Maness" w:date="2021-06-09T14:30:00Z">
              <w:r w:rsidR="004852AC" w:rsidRPr="007153E1">
                <w:t>TS</w:t>
              </w:r>
              <w:r w:rsidR="004852AC">
                <w:t> </w:t>
              </w:r>
            </w:ins>
            <w:del w:id="757" w:author="Phillip Maness" w:date="2021-06-09T14:30:00Z">
              <w:r w:rsidRPr="007153E1" w:rsidDel="004852AC">
                <w:delText xml:space="preserve">103 </w:delText>
              </w:r>
            </w:del>
            <w:ins w:id="758" w:author="Phillip Maness" w:date="2021-06-09T14:30:00Z">
              <w:r w:rsidR="004852AC" w:rsidRPr="007153E1">
                <w:t>103</w:t>
              </w:r>
              <w:r w:rsidR="004852AC">
                <w:t> </w:t>
              </w:r>
            </w:ins>
            <w:r w:rsidRPr="007153E1">
              <w:t xml:space="preserve">491 </w:t>
            </w:r>
            <w:r>
              <w:fldChar w:fldCharType="begin"/>
            </w:r>
            <w:r>
              <w:instrText xml:space="preserve"> REF _Ref72234239 \n \h  \* MERGEFORMAT </w:instrText>
            </w:r>
            <w:r>
              <w:fldChar w:fldCharType="separate"/>
            </w:r>
            <w:ins w:id="759" w:author="Phillip Maness" w:date="2021-06-09T22:35:00Z">
              <w:r w:rsidR="00D96667">
                <w:t>[7]</w:t>
              </w:r>
            </w:ins>
            <w:del w:id="760" w:author="Phillip Maness" w:date="2021-06-09T22:35:00Z">
              <w:r w:rsidR="00E3597D" w:rsidDel="00D96667">
                <w:delText>[6]</w:delText>
              </w:r>
            </w:del>
            <w:r>
              <w:fldChar w:fldCharType="end"/>
            </w:r>
          </w:p>
        </w:tc>
        <w:tc>
          <w:tcPr>
            <w:tcW w:w="1667" w:type="pct"/>
            <w:vMerge w:val="restart"/>
            <w:tcMar>
              <w:top w:w="14" w:type="dxa"/>
              <w:left w:w="58" w:type="dxa"/>
              <w:bottom w:w="14" w:type="dxa"/>
              <w:right w:w="58" w:type="dxa"/>
            </w:tcMar>
            <w:vAlign w:val="center"/>
          </w:tcPr>
          <w:p w14:paraId="462DD6B0" w14:textId="2AC62BAC" w:rsidR="007153E1" w:rsidRPr="006C04DF" w:rsidRDefault="007153E1" w:rsidP="007153E1">
            <w:pPr>
              <w:pStyle w:val="TAC"/>
            </w:pPr>
            <w:r w:rsidRPr="007153E1">
              <w:t xml:space="preserve">ETSI </w:t>
            </w:r>
            <w:del w:id="761" w:author="Phillip Maness" w:date="2021-06-09T14:30:00Z">
              <w:r w:rsidRPr="007153E1" w:rsidDel="004852AC">
                <w:delText xml:space="preserve">TS </w:delText>
              </w:r>
            </w:del>
            <w:ins w:id="762" w:author="Phillip Maness" w:date="2021-06-09T14:30:00Z">
              <w:r w:rsidR="004852AC" w:rsidRPr="007153E1">
                <w:t>TS</w:t>
              </w:r>
              <w:r w:rsidR="004852AC">
                <w:t> </w:t>
              </w:r>
            </w:ins>
            <w:del w:id="763" w:author="Phillip Maness" w:date="2021-06-09T14:30:00Z">
              <w:r w:rsidRPr="007153E1" w:rsidDel="004852AC">
                <w:delText xml:space="preserve">103 </w:delText>
              </w:r>
            </w:del>
            <w:ins w:id="764" w:author="Phillip Maness" w:date="2021-06-09T14:30:00Z">
              <w:r w:rsidR="004852AC" w:rsidRPr="007153E1">
                <w:t>103</w:t>
              </w:r>
              <w:r w:rsidR="004852AC">
                <w:t> </w:t>
              </w:r>
            </w:ins>
            <w:r w:rsidRPr="007153E1">
              <w:t>491</w:t>
            </w:r>
            <w:ins w:id="765" w:author="Phillip Maness" w:date="2021-06-09T14:30:00Z">
              <w:r w:rsidR="004852AC" w:rsidRPr="007153E1">
                <w:t xml:space="preserve"> </w:t>
              </w:r>
              <w:r w:rsidR="004852AC">
                <w:fldChar w:fldCharType="begin"/>
              </w:r>
              <w:r w:rsidR="004852AC">
                <w:instrText xml:space="preserve"> REF _Ref72234239 \n \h  \* MERGEFORMAT </w:instrText>
              </w:r>
            </w:ins>
            <w:ins w:id="766" w:author="Phillip Maness" w:date="2021-06-09T14:30:00Z">
              <w:r w:rsidR="004852AC">
                <w:fldChar w:fldCharType="separate"/>
              </w:r>
            </w:ins>
            <w:ins w:id="767" w:author="Phillip Maness" w:date="2021-06-09T22:35:00Z">
              <w:r w:rsidR="00D96667">
                <w:t>[7]</w:t>
              </w:r>
            </w:ins>
            <w:ins w:id="768" w:author="Phillip Maness" w:date="2021-06-09T14:30:00Z">
              <w:r w:rsidR="004852AC">
                <w:fldChar w:fldCharType="end"/>
              </w:r>
            </w:ins>
            <w:r w:rsidRPr="007153E1">
              <w:t xml:space="preserve"> Annex B</w:t>
            </w:r>
            <w:del w:id="769" w:author="Phillip Maness" w:date="2021-06-09T14:30:00Z">
              <w:r w:rsidRPr="007153E1" w:rsidDel="004852AC">
                <w:delText xml:space="preserve"> </w:delText>
              </w:r>
              <w:r w:rsidDel="004852AC">
                <w:fldChar w:fldCharType="begin"/>
              </w:r>
              <w:r w:rsidDel="004852AC">
                <w:delInstrText xml:space="preserve"> REF _Ref72234239 \n \h  \* MERGEFORMAT </w:delInstrText>
              </w:r>
              <w:r w:rsidDel="004852AC">
                <w:fldChar w:fldCharType="separate"/>
              </w:r>
              <w:r w:rsidR="00E3597D" w:rsidDel="004852AC">
                <w:delText>[6]</w:delText>
              </w:r>
              <w:r w:rsidDel="004852AC">
                <w:fldChar w:fldCharType="end"/>
              </w:r>
            </w:del>
          </w:p>
        </w:tc>
      </w:tr>
      <w:tr w:rsidR="007153E1" w14:paraId="34634397" w14:textId="77777777" w:rsidTr="00CF12C6">
        <w:tc>
          <w:tcPr>
            <w:tcW w:w="1666" w:type="pct"/>
            <w:tcMar>
              <w:top w:w="14" w:type="dxa"/>
              <w:left w:w="58" w:type="dxa"/>
              <w:bottom w:w="14" w:type="dxa"/>
              <w:right w:w="58" w:type="dxa"/>
            </w:tcMar>
          </w:tcPr>
          <w:p w14:paraId="3CFA02C6" w14:textId="5B1FF43A" w:rsidR="007153E1" w:rsidRPr="00540233" w:rsidRDefault="007153E1" w:rsidP="007153E1">
            <w:pPr>
              <w:pStyle w:val="TAL"/>
            </w:pPr>
            <w:r w:rsidRPr="00F50596">
              <w:t xml:space="preserve">DTS-UHD Profile </w:t>
            </w:r>
            <w:r>
              <w:t>3</w:t>
            </w:r>
          </w:p>
        </w:tc>
        <w:tc>
          <w:tcPr>
            <w:tcW w:w="1666" w:type="pct"/>
            <w:vMerge/>
            <w:tcMar>
              <w:top w:w="14" w:type="dxa"/>
              <w:left w:w="58" w:type="dxa"/>
              <w:bottom w:w="14" w:type="dxa"/>
              <w:right w:w="58" w:type="dxa"/>
            </w:tcMar>
          </w:tcPr>
          <w:p w14:paraId="5E49288A" w14:textId="4DC9AD64" w:rsidR="007153E1" w:rsidRPr="00D65828" w:rsidRDefault="007153E1" w:rsidP="007153E1">
            <w:pPr>
              <w:pStyle w:val="TAC"/>
              <w:rPr>
                <w:rStyle w:val="Attribute"/>
              </w:rPr>
            </w:pPr>
          </w:p>
        </w:tc>
        <w:tc>
          <w:tcPr>
            <w:tcW w:w="1667" w:type="pct"/>
            <w:vMerge/>
            <w:tcMar>
              <w:top w:w="14" w:type="dxa"/>
              <w:left w:w="58" w:type="dxa"/>
              <w:bottom w:w="14" w:type="dxa"/>
              <w:right w:w="58" w:type="dxa"/>
            </w:tcMar>
          </w:tcPr>
          <w:p w14:paraId="37A52255" w14:textId="77777777" w:rsidR="007153E1" w:rsidRPr="006C04DF" w:rsidRDefault="007153E1" w:rsidP="007153E1">
            <w:pPr>
              <w:pStyle w:val="TAL"/>
            </w:pPr>
          </w:p>
        </w:tc>
      </w:tr>
    </w:tbl>
    <w:p w14:paraId="2768EE4D" w14:textId="77777777" w:rsidR="00D65828" w:rsidRPr="00D65828" w:rsidRDefault="00D65828" w:rsidP="00CF105B"/>
    <w:p w14:paraId="37FE637C" w14:textId="7BC9460D" w:rsidR="0006330F" w:rsidRDefault="0006330F" w:rsidP="00CF105B">
      <w:r w:rsidRPr="0006330F">
        <w:t xml:space="preserve">A summary of MPD elements and attributes specific to DTS-HD are found in </w:t>
      </w:r>
      <w:r w:rsidR="00307DB4">
        <w:fldChar w:fldCharType="begin"/>
      </w:r>
      <w:r w:rsidR="00307DB4">
        <w:instrText xml:space="preserve"> REF _Ref72229673 \h </w:instrText>
      </w:r>
      <w:r w:rsidR="00307DB4">
        <w:fldChar w:fldCharType="separate"/>
      </w:r>
      <w:ins w:id="770" w:author="Phillip Maness" w:date="2021-06-09T22:35:00Z">
        <w:r w:rsidR="00D96667" w:rsidRPr="00866679">
          <w:t xml:space="preserve">Table </w:t>
        </w:r>
        <w:r w:rsidR="00D96667">
          <w:rPr>
            <w:noProof/>
          </w:rPr>
          <w:t>11</w:t>
        </w:r>
      </w:ins>
      <w:del w:id="771" w:author="Phillip Maness" w:date="2021-06-09T22:35:00Z">
        <w:r w:rsidR="00E3597D" w:rsidRPr="00866679" w:rsidDel="00D96667">
          <w:delText xml:space="preserve">Table </w:delText>
        </w:r>
        <w:r w:rsidR="00E3597D" w:rsidDel="00D96667">
          <w:rPr>
            <w:noProof/>
          </w:rPr>
          <w:delText>11</w:delText>
        </w:r>
      </w:del>
      <w:r w:rsidR="00307DB4">
        <w:fldChar w:fldCharType="end"/>
      </w:r>
      <w:r w:rsidRPr="0006330F">
        <w:t>.</w:t>
      </w:r>
    </w:p>
    <w:p w14:paraId="61FC1B52" w14:textId="1D85A12F" w:rsidR="0006330F" w:rsidRPr="00866679" w:rsidRDefault="0006330F" w:rsidP="00866679">
      <w:pPr>
        <w:pStyle w:val="Caption"/>
      </w:pPr>
      <w:bookmarkStart w:id="772" w:name="_Ref72229673"/>
      <w:bookmarkStart w:id="773" w:name="_Ref72239385"/>
      <w:bookmarkStart w:id="774" w:name="_Toc73043852"/>
      <w:r w:rsidRPr="00866679">
        <w:t xml:space="preserve">Table </w:t>
      </w:r>
      <w:fldSimple w:instr=" SEQ Table \* ARABIC ">
        <w:r w:rsidR="00D96667">
          <w:rPr>
            <w:noProof/>
          </w:rPr>
          <w:t>11</w:t>
        </w:r>
      </w:fldSimple>
      <w:bookmarkEnd w:id="772"/>
      <w:r w:rsidRPr="00866679">
        <w:t xml:space="preserve"> DTS-HD element and attribute settings</w:t>
      </w:r>
      <w:bookmarkEnd w:id="773"/>
      <w:bookmarkEnd w:id="7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26"/>
        <w:gridCol w:w="6503"/>
      </w:tblGrid>
      <w:tr w:rsidR="0006330F" w:rsidRPr="00006CA1" w14:paraId="4679B245" w14:textId="77777777" w:rsidTr="00F257D2">
        <w:tc>
          <w:tcPr>
            <w:tcW w:w="2875" w:type="dxa"/>
            <w:shd w:val="clear" w:color="auto" w:fill="E7E6E6" w:themeFill="background2"/>
          </w:tcPr>
          <w:p w14:paraId="6BE59DE1" w14:textId="39D08F7A" w:rsidR="0006330F" w:rsidRPr="00006CA1" w:rsidRDefault="0006330F" w:rsidP="00CF105B">
            <w:pPr>
              <w:pStyle w:val="TAH"/>
              <w:rPr>
                <w:rFonts w:ascii="Courier New" w:hAnsi="Courier New" w:cs="Courier New"/>
              </w:rPr>
            </w:pPr>
            <w:r>
              <w:t>Element or Attribute</w:t>
            </w:r>
          </w:p>
        </w:tc>
        <w:tc>
          <w:tcPr>
            <w:tcW w:w="6754" w:type="dxa"/>
            <w:shd w:val="clear" w:color="auto" w:fill="E7E6E6" w:themeFill="background2"/>
          </w:tcPr>
          <w:p w14:paraId="62E6ACA2" w14:textId="77777777" w:rsidR="0006330F" w:rsidRPr="00006CA1" w:rsidRDefault="0006330F" w:rsidP="00CF105B">
            <w:pPr>
              <w:pStyle w:val="TAH"/>
            </w:pPr>
            <w:r>
              <w:t>Description</w:t>
            </w:r>
          </w:p>
        </w:tc>
      </w:tr>
      <w:tr w:rsidR="0006330F" w:rsidRPr="00006CA1" w14:paraId="5E1CB434" w14:textId="77777777" w:rsidTr="00F257D2">
        <w:tc>
          <w:tcPr>
            <w:tcW w:w="2875" w:type="dxa"/>
          </w:tcPr>
          <w:p w14:paraId="45B8DEBA" w14:textId="77777777" w:rsidR="0006330F" w:rsidRPr="002767FD" w:rsidRDefault="0006330F" w:rsidP="00CF105B">
            <w:pPr>
              <w:pStyle w:val="BodyText"/>
              <w:keepNext w:val="0"/>
              <w:rPr>
                <w:rStyle w:val="Attribute"/>
              </w:rPr>
            </w:pPr>
            <w:r w:rsidRPr="002767FD">
              <w:rPr>
                <w:rStyle w:val="Attribute"/>
                <w:rFonts w:eastAsia="Calibri"/>
              </w:rPr>
              <w:t>@codecs</w:t>
            </w:r>
          </w:p>
        </w:tc>
        <w:tc>
          <w:tcPr>
            <w:tcW w:w="6754" w:type="dxa"/>
          </w:tcPr>
          <w:p w14:paraId="4D29F805" w14:textId="3C8D7005" w:rsidR="0006330F" w:rsidRPr="000F20A6" w:rsidRDefault="0006330F" w:rsidP="00CF105B">
            <w:pPr>
              <w:pStyle w:val="TAL"/>
            </w:pPr>
            <w:r w:rsidRPr="000F20A6">
              <w:t>This attribute specifies the codecs used to encode all representations within the adaptation set and the value shall be one of "dtsc", "dtsh", or "dtse" corresponding to the composition of the elementary stream. This value shall match the AudioSampleEntry</w:t>
            </w:r>
          </w:p>
        </w:tc>
      </w:tr>
      <w:tr w:rsidR="0006330F" w:rsidRPr="00006CA1" w14:paraId="55229AC6" w14:textId="77777777" w:rsidTr="00F257D2">
        <w:tc>
          <w:tcPr>
            <w:tcW w:w="2875" w:type="dxa"/>
          </w:tcPr>
          <w:p w14:paraId="0E3A074F" w14:textId="5D0FFDE8" w:rsidR="0006330F" w:rsidRPr="002767FD" w:rsidRDefault="0006330F" w:rsidP="00CF105B">
            <w:pPr>
              <w:pStyle w:val="BodyText"/>
              <w:keepNext w:val="0"/>
              <w:rPr>
                <w:rStyle w:val="Element"/>
              </w:rPr>
            </w:pPr>
            <w:r w:rsidRPr="002767FD">
              <w:rPr>
                <w:rStyle w:val="Element"/>
              </w:rPr>
              <w:t>AudioChannelConfiguration</w:t>
            </w:r>
          </w:p>
        </w:tc>
        <w:tc>
          <w:tcPr>
            <w:tcW w:w="6754" w:type="dxa"/>
          </w:tcPr>
          <w:p w14:paraId="311336A5" w14:textId="7ECBA95E" w:rsidR="00EA10D7" w:rsidRPr="000F20A6" w:rsidRDefault="00EA10D7" w:rsidP="00CF105B">
            <w:pPr>
              <w:pStyle w:val="TAL"/>
            </w:pPr>
            <w:r w:rsidRPr="00F257D2">
              <w:rPr>
                <w:rStyle w:val="Namespace"/>
              </w:rPr>
              <w:t>urn:mpeg:mpegB:cicp:ChannelConfiguration</w:t>
            </w:r>
            <w:r w:rsidRPr="000F20A6">
              <w:t xml:space="preserve"> as defined by </w:t>
            </w:r>
            <w:r w:rsidRPr="00F257D2">
              <w:rPr>
                <w:rStyle w:val="Element"/>
              </w:rPr>
              <w:t>ChannelConfiguration</w:t>
            </w:r>
            <w:r w:rsidRPr="000F20A6">
              <w:t xml:space="preserve"> in ISO/IEC 23091-3 </w:t>
            </w:r>
            <w:r w:rsidR="00A65A26" w:rsidRPr="000F20A6">
              <w:rPr>
                <w:rFonts w:eastAsia="Calibri"/>
              </w:rPr>
              <w:fldChar w:fldCharType="begin"/>
            </w:r>
            <w:r w:rsidR="00A65A26" w:rsidRPr="000F20A6">
              <w:rPr>
                <w:rFonts w:eastAsia="Calibri"/>
              </w:rPr>
              <w:instrText xml:space="preserve"> REF _Ref72252413 \n \h </w:instrText>
            </w:r>
            <w:r w:rsidR="000F20A6">
              <w:rPr>
                <w:rFonts w:eastAsia="Calibri"/>
              </w:rPr>
              <w:instrText xml:space="preserve"> \* MERGEFORMAT </w:instrText>
            </w:r>
            <w:r w:rsidR="00A65A26" w:rsidRPr="000F20A6">
              <w:rPr>
                <w:rFonts w:eastAsia="Calibri"/>
              </w:rPr>
            </w:r>
            <w:r w:rsidR="00A65A26" w:rsidRPr="000F20A6">
              <w:rPr>
                <w:rFonts w:eastAsia="Calibri"/>
              </w:rPr>
              <w:fldChar w:fldCharType="separate"/>
            </w:r>
            <w:ins w:id="775" w:author="Phillip Maness" w:date="2021-06-09T22:35:00Z">
              <w:r w:rsidR="00D96667">
                <w:rPr>
                  <w:rFonts w:eastAsia="Calibri"/>
                </w:rPr>
                <w:t>[3]</w:t>
              </w:r>
            </w:ins>
            <w:del w:id="776" w:author="Phillip Maness" w:date="2021-06-09T22:35:00Z">
              <w:r w:rsidR="00E3597D" w:rsidDel="00D96667">
                <w:rPr>
                  <w:rFonts w:eastAsia="Calibri"/>
                </w:rPr>
                <w:delText>[2]</w:delText>
              </w:r>
            </w:del>
            <w:r w:rsidR="00A65A26" w:rsidRPr="000F20A6">
              <w:rPr>
                <w:rFonts w:eastAsia="Calibri"/>
              </w:rPr>
              <w:fldChar w:fldCharType="end"/>
            </w:r>
            <w:r w:rsidRPr="000F20A6">
              <w:t xml:space="preserve"> is the preferred schema for </w:t>
            </w:r>
            <w:r w:rsidRPr="00F257D2">
              <w:rPr>
                <w:rStyle w:val="Element"/>
              </w:rPr>
              <w:t>AudioChannelConfiguration</w:t>
            </w:r>
            <w:r w:rsidRPr="000F20A6">
              <w:t>.</w:t>
            </w:r>
          </w:p>
          <w:p w14:paraId="63372210" w14:textId="768963FA" w:rsidR="0006330F" w:rsidRPr="000F20A6" w:rsidRDefault="0006330F" w:rsidP="00CF105B">
            <w:pPr>
              <w:pStyle w:val="TAL"/>
            </w:pPr>
            <w:r w:rsidRPr="00F257D2">
              <w:rPr>
                <w:rStyle w:val="Namespace"/>
              </w:rPr>
              <w:t>tag:dts.com,2014:dash:audio_channel_configuration:2012</w:t>
            </w:r>
            <w:r w:rsidRPr="000F20A6">
              <w:t xml:space="preserve"> where the </w:t>
            </w:r>
            <w:r w:rsidRPr="00F257D2">
              <w:rPr>
                <w:rStyle w:val="Attribute"/>
              </w:rPr>
              <w:t>@value</w:t>
            </w:r>
            <w:r w:rsidRPr="000F20A6">
              <w:t xml:space="preserve"> is set to the number of output channels, as defined in ETSI </w:t>
            </w:r>
            <w:del w:id="777" w:author="Phillip Maness" w:date="2021-06-09T14:31:00Z">
              <w:r w:rsidRPr="000F20A6" w:rsidDel="004852AC">
                <w:delText xml:space="preserve">TS </w:delText>
              </w:r>
            </w:del>
            <w:ins w:id="778" w:author="Phillip Maness" w:date="2021-06-09T14:31:00Z">
              <w:r w:rsidR="004852AC" w:rsidRPr="000F20A6">
                <w:t>TS</w:t>
              </w:r>
              <w:r w:rsidR="004852AC">
                <w:t> </w:t>
              </w:r>
            </w:ins>
            <w:del w:id="779" w:author="Phillip Maness" w:date="2021-06-09T14:31:00Z">
              <w:r w:rsidRPr="000F20A6" w:rsidDel="004852AC">
                <w:delText xml:space="preserve">102 </w:delText>
              </w:r>
            </w:del>
            <w:ins w:id="780" w:author="Phillip Maness" w:date="2021-06-09T14:31:00Z">
              <w:r w:rsidR="004852AC" w:rsidRPr="000F20A6">
                <w:t>102</w:t>
              </w:r>
              <w:r w:rsidR="004852AC">
                <w:t> </w:t>
              </w:r>
            </w:ins>
            <w:r w:rsidRPr="000F20A6">
              <w:t>114</w:t>
            </w:r>
            <w:ins w:id="781" w:author="Phillip Maness" w:date="2021-06-09T14:31:00Z">
              <w:r w:rsidR="004852AC">
                <w:t xml:space="preserve"> </w:t>
              </w:r>
              <w:r w:rsidR="004852AC" w:rsidRPr="000F20A6">
                <w:fldChar w:fldCharType="begin"/>
              </w:r>
              <w:r w:rsidR="004852AC" w:rsidRPr="000F20A6">
                <w:instrText xml:space="preserve"> REF _Ref72234218 \n \h </w:instrText>
              </w:r>
              <w:r w:rsidR="004852AC">
                <w:instrText xml:space="preserve"> \* MERGEFORMAT </w:instrText>
              </w:r>
            </w:ins>
            <w:ins w:id="782" w:author="Phillip Maness" w:date="2021-06-09T14:31:00Z">
              <w:r w:rsidR="004852AC" w:rsidRPr="000F20A6">
                <w:fldChar w:fldCharType="separate"/>
              </w:r>
            </w:ins>
            <w:ins w:id="783" w:author="Phillip Maness" w:date="2021-06-09T22:35:00Z">
              <w:r w:rsidR="00D96667">
                <w:t>[6]</w:t>
              </w:r>
            </w:ins>
            <w:ins w:id="784" w:author="Phillip Maness" w:date="2021-06-09T14:31:00Z">
              <w:r w:rsidR="004852AC" w:rsidRPr="000F20A6">
                <w:fldChar w:fldCharType="end"/>
              </w:r>
            </w:ins>
            <w:r w:rsidRPr="000F20A6">
              <w:t xml:space="preserve"> Annex G </w:t>
            </w:r>
            <w:del w:id="785" w:author="Phillip Maness" w:date="2021-06-09T14:31:00Z">
              <w:r w:rsidR="00677C85" w:rsidRPr="000F20A6" w:rsidDel="004852AC">
                <w:fldChar w:fldCharType="begin"/>
              </w:r>
              <w:r w:rsidR="00677C85" w:rsidRPr="000F20A6" w:rsidDel="004852AC">
                <w:delInstrText xml:space="preserve"> REF _Ref72234218 \n \h </w:delInstrText>
              </w:r>
              <w:r w:rsidR="000F20A6" w:rsidDel="004852AC">
                <w:delInstrText xml:space="preserve"> \* MERGEFORMAT </w:delInstrText>
              </w:r>
              <w:r w:rsidR="00677C85" w:rsidRPr="000F20A6" w:rsidDel="004852AC">
                <w:fldChar w:fldCharType="separate"/>
              </w:r>
              <w:r w:rsidR="00E3597D" w:rsidDel="004852AC">
                <w:delText>[5]</w:delText>
              </w:r>
              <w:r w:rsidR="00677C85" w:rsidRPr="000F20A6" w:rsidDel="004852AC">
                <w:fldChar w:fldCharType="end"/>
              </w:r>
            </w:del>
            <w:r w:rsidR="00EA10D7" w:rsidRPr="000F20A6">
              <w:t xml:space="preserve"> can also be used.</w:t>
            </w:r>
          </w:p>
        </w:tc>
      </w:tr>
    </w:tbl>
    <w:p w14:paraId="2A804F84" w14:textId="2E2CAC62" w:rsidR="0006330F" w:rsidRDefault="0006330F" w:rsidP="00CF105B"/>
    <w:p w14:paraId="05D257B4" w14:textId="580E01D3" w:rsidR="00FE54A3" w:rsidRDefault="00FE54A3" w:rsidP="00CF105B">
      <w:r>
        <w:t xml:space="preserve">Additional requirements for delivering DTS-HD using DASH are discussed in </w:t>
      </w:r>
      <w:del w:id="786" w:author="Phillip Maness" w:date="2021-06-09T14:32:00Z">
        <w:r w:rsidDel="004852AC">
          <w:delText xml:space="preserve">TS </w:delText>
        </w:r>
      </w:del>
      <w:ins w:id="787" w:author="Phillip Maness" w:date="2021-06-09T14:32:00Z">
        <w:r w:rsidR="004852AC">
          <w:t>TS </w:t>
        </w:r>
      </w:ins>
      <w:del w:id="788" w:author="Phillip Maness" w:date="2021-06-09T14:32:00Z">
        <w:r w:rsidDel="004852AC">
          <w:delText xml:space="preserve">102 </w:delText>
        </w:r>
      </w:del>
      <w:ins w:id="789" w:author="Phillip Maness" w:date="2021-06-09T14:32:00Z">
        <w:r w:rsidR="004852AC">
          <w:t>102 </w:t>
        </w:r>
      </w:ins>
      <w:r>
        <w:t xml:space="preserve">114 </w:t>
      </w:r>
      <w:ins w:id="790" w:author="Phillip Maness" w:date="2021-06-09T14:32:00Z">
        <w:r w:rsidR="004852AC">
          <w:fldChar w:fldCharType="begin"/>
        </w:r>
        <w:r w:rsidR="004852AC">
          <w:instrText xml:space="preserve"> REF _Ref72234218 \n \h </w:instrText>
        </w:r>
      </w:ins>
      <w:ins w:id="791" w:author="Phillip Maness" w:date="2021-06-09T14:32:00Z">
        <w:r w:rsidR="004852AC">
          <w:fldChar w:fldCharType="separate"/>
        </w:r>
      </w:ins>
      <w:ins w:id="792" w:author="Phillip Maness" w:date="2021-06-09T22:35:00Z">
        <w:r w:rsidR="00D96667">
          <w:t>[6]</w:t>
        </w:r>
      </w:ins>
      <w:ins w:id="793" w:author="Phillip Maness" w:date="2021-06-09T14:32:00Z">
        <w:r w:rsidR="004852AC">
          <w:fldChar w:fldCharType="end"/>
        </w:r>
        <w:r w:rsidR="004852AC">
          <w:t xml:space="preserve"> </w:t>
        </w:r>
      </w:ins>
      <w:r>
        <w:t>Annex G</w:t>
      </w:r>
      <w:del w:id="794" w:author="Phillip Maness" w:date="2021-06-09T14:32:00Z">
        <w:r w:rsidDel="004852AC">
          <w:delText xml:space="preserve"> </w:delText>
        </w:r>
        <w:r w:rsidR="00677C85" w:rsidDel="004852AC">
          <w:fldChar w:fldCharType="begin"/>
        </w:r>
        <w:r w:rsidR="00677C85" w:rsidDel="004852AC">
          <w:delInstrText xml:space="preserve"> REF _Ref72234218 \n \h </w:delInstrText>
        </w:r>
        <w:r w:rsidR="00677C85" w:rsidDel="004852AC">
          <w:fldChar w:fldCharType="separate"/>
        </w:r>
        <w:r w:rsidR="00E3597D" w:rsidDel="004852AC">
          <w:delText>[5]</w:delText>
        </w:r>
        <w:r w:rsidR="00677C85" w:rsidDel="004852AC">
          <w:fldChar w:fldCharType="end"/>
        </w:r>
      </w:del>
      <w:r>
        <w:t>.</w:t>
      </w:r>
    </w:p>
    <w:p w14:paraId="02DDFC14" w14:textId="6F84508E" w:rsidR="00FE54A3" w:rsidRDefault="00467FA2" w:rsidP="00CF105B">
      <w:r>
        <w:t>Additional information</w:t>
      </w:r>
      <w:r w:rsidR="00FE54A3">
        <w:t xml:space="preserve"> </w:t>
      </w:r>
      <w:r>
        <w:t>for</w:t>
      </w:r>
      <w:r w:rsidR="00FE54A3">
        <w:t xml:space="preserve"> MPD elements and attributes specific to DTS-UHD are found in Table 9.</w:t>
      </w:r>
    </w:p>
    <w:p w14:paraId="52F18D5D" w14:textId="769186DB" w:rsidR="009C3686" w:rsidRPr="00866679" w:rsidRDefault="009C3686" w:rsidP="00866679">
      <w:pPr>
        <w:pStyle w:val="Caption"/>
      </w:pPr>
      <w:bookmarkStart w:id="795" w:name="_Toc73043853"/>
      <w:r w:rsidRPr="00866679">
        <w:t xml:space="preserve">Table </w:t>
      </w:r>
      <w:fldSimple w:instr=" SEQ Table \* ARABIC ">
        <w:r w:rsidR="00D96667">
          <w:rPr>
            <w:noProof/>
          </w:rPr>
          <w:t>12</w:t>
        </w:r>
      </w:fldSimple>
      <w:r w:rsidRPr="00866679">
        <w:t xml:space="preserve"> DTS-UHD element and attribute settings</w:t>
      </w:r>
      <w:bookmarkEnd w:id="7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7"/>
        <w:gridCol w:w="6412"/>
      </w:tblGrid>
      <w:tr w:rsidR="009C3686" w:rsidRPr="00006CA1" w14:paraId="2A3D9DA9" w14:textId="77777777" w:rsidTr="00F257D2">
        <w:tc>
          <w:tcPr>
            <w:tcW w:w="1670" w:type="pct"/>
            <w:shd w:val="clear" w:color="auto" w:fill="E7E6E6" w:themeFill="background2"/>
          </w:tcPr>
          <w:p w14:paraId="2999FC84" w14:textId="2E5C17AC" w:rsidR="009C3686" w:rsidRPr="009C3686" w:rsidRDefault="009C3686" w:rsidP="00CF105B">
            <w:pPr>
              <w:pStyle w:val="TAH"/>
            </w:pPr>
            <w:r w:rsidRPr="009C3686">
              <w:t>Element or Attribute</w:t>
            </w:r>
          </w:p>
        </w:tc>
        <w:tc>
          <w:tcPr>
            <w:tcW w:w="3330" w:type="pct"/>
            <w:shd w:val="clear" w:color="auto" w:fill="E7E6E6" w:themeFill="background2"/>
          </w:tcPr>
          <w:p w14:paraId="13792999" w14:textId="77777777" w:rsidR="009C3686" w:rsidRPr="009C3686" w:rsidRDefault="009C3686" w:rsidP="00CF105B">
            <w:pPr>
              <w:pStyle w:val="TAH"/>
            </w:pPr>
            <w:r w:rsidRPr="009C3686">
              <w:t>Description</w:t>
            </w:r>
          </w:p>
        </w:tc>
      </w:tr>
      <w:tr w:rsidR="009C3686" w:rsidRPr="00006CA1" w14:paraId="7B6041C3" w14:textId="77777777" w:rsidTr="00F257D2">
        <w:tc>
          <w:tcPr>
            <w:tcW w:w="1670" w:type="pct"/>
          </w:tcPr>
          <w:p w14:paraId="18D63663" w14:textId="77777777" w:rsidR="009C3686" w:rsidRPr="009C3686" w:rsidRDefault="009C3686" w:rsidP="00CF105B">
            <w:pPr>
              <w:rPr>
                <w:rStyle w:val="Attribute"/>
              </w:rPr>
            </w:pPr>
            <w:r w:rsidRPr="009C3686">
              <w:rPr>
                <w:rStyle w:val="Attribute"/>
                <w:rFonts w:eastAsia="Calibri"/>
              </w:rPr>
              <w:t>@codecs</w:t>
            </w:r>
          </w:p>
        </w:tc>
        <w:tc>
          <w:tcPr>
            <w:tcW w:w="3330" w:type="pct"/>
          </w:tcPr>
          <w:p w14:paraId="4C1BCB6C" w14:textId="77777777" w:rsidR="009C3686" w:rsidRPr="000F20A6" w:rsidRDefault="009C3686" w:rsidP="00CF105B">
            <w:pPr>
              <w:pStyle w:val="TAL"/>
            </w:pPr>
            <w:r w:rsidRPr="000F20A6">
              <w:t xml:space="preserve">For DTS-UHD, </w:t>
            </w:r>
            <w:r w:rsidRPr="000F20A6">
              <w:rPr>
                <w:rFonts w:eastAsia="Calibri"/>
              </w:rPr>
              <w:t>@codecs</w:t>
            </w:r>
            <w:r w:rsidRPr="000F20A6">
              <w:t xml:space="preserve"> is the associated 4cc with no additional suffix.</w:t>
            </w:r>
          </w:p>
          <w:p w14:paraId="6157DEED" w14:textId="77777777" w:rsidR="009C3686" w:rsidRPr="000F20A6" w:rsidRDefault="009C3686" w:rsidP="00CF105B">
            <w:pPr>
              <w:pStyle w:val="TAL"/>
            </w:pPr>
            <w:r w:rsidRPr="000F20A6">
              <w:t xml:space="preserve">if DecoderProfile = 2 then </w:t>
            </w:r>
            <w:r w:rsidRPr="000F20A6">
              <w:rPr>
                <w:rFonts w:eastAsia="Calibri"/>
              </w:rPr>
              <w:t>@codecs</w:t>
            </w:r>
            <w:r w:rsidRPr="000F20A6">
              <w:t xml:space="preserve"> = </w:t>
            </w:r>
            <w:r w:rsidRPr="000F20A6">
              <w:rPr>
                <w:rFonts w:eastAsia="Calibri"/>
              </w:rPr>
              <w:t>'dtsx'</w:t>
            </w:r>
            <w:r w:rsidRPr="000F20A6">
              <w:br/>
              <w:t xml:space="preserve">if DecoderProfile = 3 then </w:t>
            </w:r>
            <w:r w:rsidRPr="000F20A6">
              <w:rPr>
                <w:rFonts w:eastAsia="Calibri"/>
              </w:rPr>
              <w:t>@codecs</w:t>
            </w:r>
            <w:r w:rsidRPr="000F20A6">
              <w:t xml:space="preserve"> = </w:t>
            </w:r>
            <w:r w:rsidRPr="000F20A6">
              <w:rPr>
                <w:rFonts w:eastAsia="Calibri"/>
              </w:rPr>
              <w:t>'dtsy'</w:t>
            </w:r>
          </w:p>
          <w:p w14:paraId="6CF12D35" w14:textId="03100B22" w:rsidR="009C3686" w:rsidRPr="000F20A6" w:rsidRDefault="009C3686" w:rsidP="00CF105B">
            <w:pPr>
              <w:pStyle w:val="TAL"/>
            </w:pPr>
            <w:r w:rsidRPr="000F20A6">
              <w:t xml:space="preserve">This value shall match that used for the </w:t>
            </w:r>
            <w:r w:rsidRPr="000F20A6">
              <w:rPr>
                <w:rFonts w:eastAsia="Calibri"/>
              </w:rPr>
              <w:t>AudioSampleEntry</w:t>
            </w:r>
          </w:p>
        </w:tc>
      </w:tr>
      <w:tr w:rsidR="009C3686" w:rsidRPr="00006CA1" w14:paraId="09B74E83" w14:textId="77777777" w:rsidTr="00F257D2">
        <w:tc>
          <w:tcPr>
            <w:tcW w:w="1670" w:type="pct"/>
          </w:tcPr>
          <w:p w14:paraId="36C7CB41" w14:textId="0935A951" w:rsidR="009C3686" w:rsidRPr="009C3686" w:rsidRDefault="009C3686" w:rsidP="00CF105B">
            <w:r w:rsidRPr="009C3686">
              <w:rPr>
                <w:rStyle w:val="Element"/>
              </w:rPr>
              <w:lastRenderedPageBreak/>
              <w:t>preselection</w:t>
            </w:r>
            <w:r w:rsidRPr="009C3686">
              <w:rPr>
                <w:rStyle w:val="Attribute"/>
              </w:rPr>
              <w:t>@tag</w:t>
            </w:r>
          </w:p>
        </w:tc>
        <w:tc>
          <w:tcPr>
            <w:tcW w:w="3330" w:type="pct"/>
          </w:tcPr>
          <w:p w14:paraId="435E0A20" w14:textId="54B2A252" w:rsidR="009C3686" w:rsidRPr="000F20A6" w:rsidRDefault="009C3686" w:rsidP="00CF105B">
            <w:pPr>
              <w:pStyle w:val="TAL"/>
            </w:pPr>
            <w:r w:rsidRPr="000F20A6">
              <w:t xml:space="preserve">DTS-UHD bitstreams carry two levels of organization that can be signalled with the </w:t>
            </w:r>
            <w:r w:rsidRPr="00F257D2">
              <w:rPr>
                <w:rStyle w:val="Attribute"/>
                <w:rFonts w:eastAsia="Calibri"/>
              </w:rPr>
              <w:t>preselectionComponents</w:t>
            </w:r>
            <w:r w:rsidRPr="000F20A6">
              <w:t xml:space="preserve"> value. When a </w:t>
            </w:r>
            <w:r w:rsidRPr="000F20A6">
              <w:rPr>
                <w:rFonts w:eastAsia="Calibri"/>
              </w:rPr>
              <w:t>Component</w:t>
            </w:r>
            <w:r w:rsidRPr="000F20A6">
              <w:t xml:space="preserve"> is identified by an Audio Presentation Index, the tag value shall be formatted as “Px” where x is the presentation ID within the elementary stream. When discrete audio objects are being selected from the elementary stream, the </w:t>
            </w:r>
            <w:r w:rsidRPr="000F20A6">
              <w:rPr>
                <w:rFonts w:eastAsia="Calibri"/>
              </w:rPr>
              <w:t>@tag</w:t>
            </w:r>
            <w:r w:rsidRPr="000F20A6">
              <w:t xml:space="preserve"> parameter is a space delimited string of the desired Object IDs. (See TS</w:t>
            </w:r>
            <w:r w:rsidR="00123347" w:rsidRPr="000F20A6">
              <w:t> </w:t>
            </w:r>
            <w:r w:rsidRPr="000F20A6">
              <w:t>103</w:t>
            </w:r>
            <w:r w:rsidR="00123347" w:rsidRPr="000F20A6">
              <w:t> </w:t>
            </w:r>
            <w:r w:rsidRPr="000F20A6">
              <w:t>491</w:t>
            </w:r>
            <w:r w:rsidR="00123347" w:rsidRPr="000F20A6">
              <w:t> </w:t>
            </w:r>
            <w:r w:rsidR="00D25DE4" w:rsidRPr="000F20A6">
              <w:fldChar w:fldCharType="begin"/>
            </w:r>
            <w:r w:rsidR="00D25DE4" w:rsidRPr="000F20A6">
              <w:instrText xml:space="preserve"> REF _Ref72234239 \n \h  \* MERGEFORMAT </w:instrText>
            </w:r>
            <w:r w:rsidR="00D25DE4" w:rsidRPr="000F20A6">
              <w:fldChar w:fldCharType="separate"/>
            </w:r>
            <w:ins w:id="796" w:author="Phillip Maness" w:date="2021-06-09T22:35:00Z">
              <w:r w:rsidR="00D96667">
                <w:t>[7]</w:t>
              </w:r>
            </w:ins>
            <w:del w:id="797" w:author="Phillip Maness" w:date="2021-06-09T22:35:00Z">
              <w:r w:rsidR="00E3597D" w:rsidDel="00D96667">
                <w:delText>[6]</w:delText>
              </w:r>
            </w:del>
            <w:r w:rsidR="00D25DE4" w:rsidRPr="000F20A6">
              <w:fldChar w:fldCharType="end"/>
            </w:r>
            <w:r w:rsidRPr="000F20A6">
              <w:t>)</w:t>
            </w:r>
          </w:p>
        </w:tc>
      </w:tr>
      <w:tr w:rsidR="009C3686" w:rsidRPr="00006CA1" w14:paraId="67B10BFB" w14:textId="77777777" w:rsidTr="00F257D2">
        <w:tc>
          <w:tcPr>
            <w:tcW w:w="1670" w:type="pct"/>
          </w:tcPr>
          <w:p w14:paraId="584BA5BF" w14:textId="66A7A6E0" w:rsidR="009C3686" w:rsidRPr="00B429D2" w:rsidRDefault="009C3686" w:rsidP="00CF105B">
            <w:pPr>
              <w:rPr>
                <w:rStyle w:val="Element"/>
              </w:rPr>
            </w:pPr>
            <w:r w:rsidRPr="00B429D2">
              <w:rPr>
                <w:rStyle w:val="Element"/>
              </w:rPr>
              <w:t>AudioChannelConfiguration</w:t>
            </w:r>
          </w:p>
        </w:tc>
        <w:tc>
          <w:tcPr>
            <w:tcW w:w="3330" w:type="pct"/>
          </w:tcPr>
          <w:p w14:paraId="7B72413B" w14:textId="77777777" w:rsidR="009C3686" w:rsidRPr="000F20A6" w:rsidRDefault="009C3686" w:rsidP="00CF105B">
            <w:pPr>
              <w:pStyle w:val="TAL"/>
            </w:pPr>
            <w:r w:rsidRPr="000F20A6">
              <w:t xml:space="preserve">When RepresentationType (defined in DTS-UHD Annex B) is set to 0, 1 or 2, then DTS-UHD shall use one of the following schema to describe the channel layout: </w:t>
            </w:r>
          </w:p>
          <w:p w14:paraId="00F864B0" w14:textId="640A178D" w:rsidR="009C3686" w:rsidRPr="000F20A6" w:rsidRDefault="009C3686" w:rsidP="00CF105B">
            <w:pPr>
              <w:pStyle w:val="TAL"/>
            </w:pPr>
            <w:r w:rsidRPr="00F257D2">
              <w:rPr>
                <w:rStyle w:val="Namespace"/>
              </w:rPr>
              <w:t>urn:mpeg:mpegB:cicp:ChannelConfiguration</w:t>
            </w:r>
            <w:r w:rsidRPr="000F20A6">
              <w:t xml:space="preserve"> as defined by </w:t>
            </w:r>
            <w:r w:rsidRPr="00F257D2">
              <w:rPr>
                <w:rStyle w:val="Element"/>
              </w:rPr>
              <w:t>ChannelConfiguration</w:t>
            </w:r>
            <w:r w:rsidRPr="000F20A6">
              <w:t xml:space="preserve"> in ISO/IEC 23091-3 </w:t>
            </w:r>
            <w:r w:rsidR="00A65A26" w:rsidRPr="000F20A6">
              <w:rPr>
                <w:rFonts w:eastAsia="Calibri"/>
              </w:rPr>
              <w:fldChar w:fldCharType="begin"/>
            </w:r>
            <w:r w:rsidR="00A65A26" w:rsidRPr="000F20A6">
              <w:rPr>
                <w:rFonts w:eastAsia="Calibri"/>
              </w:rPr>
              <w:instrText xml:space="preserve"> REF _Ref72252413 \n \h </w:instrText>
            </w:r>
            <w:r w:rsidR="000F20A6">
              <w:rPr>
                <w:rFonts w:eastAsia="Calibri"/>
              </w:rPr>
              <w:instrText xml:space="preserve"> \* MERGEFORMAT </w:instrText>
            </w:r>
            <w:r w:rsidR="00A65A26" w:rsidRPr="000F20A6">
              <w:rPr>
                <w:rFonts w:eastAsia="Calibri"/>
              </w:rPr>
            </w:r>
            <w:r w:rsidR="00A65A26" w:rsidRPr="000F20A6">
              <w:rPr>
                <w:rFonts w:eastAsia="Calibri"/>
              </w:rPr>
              <w:fldChar w:fldCharType="separate"/>
            </w:r>
            <w:ins w:id="798" w:author="Phillip Maness" w:date="2021-06-09T22:35:00Z">
              <w:r w:rsidR="00D96667">
                <w:rPr>
                  <w:rFonts w:eastAsia="Calibri"/>
                </w:rPr>
                <w:t>[3]</w:t>
              </w:r>
            </w:ins>
            <w:del w:id="799" w:author="Phillip Maness" w:date="2021-06-09T22:35:00Z">
              <w:r w:rsidR="00E3597D" w:rsidDel="00D96667">
                <w:rPr>
                  <w:rFonts w:eastAsia="Calibri"/>
                </w:rPr>
                <w:delText>[2]</w:delText>
              </w:r>
            </w:del>
            <w:r w:rsidR="00A65A26" w:rsidRPr="000F20A6">
              <w:rPr>
                <w:rFonts w:eastAsia="Calibri"/>
              </w:rPr>
              <w:fldChar w:fldCharType="end"/>
            </w:r>
            <w:r w:rsidRPr="000F20A6">
              <w:t>.</w:t>
            </w:r>
          </w:p>
          <w:p w14:paraId="69226607" w14:textId="72366E69" w:rsidR="009C3686" w:rsidRPr="000F20A6" w:rsidRDefault="009C3686" w:rsidP="00CF105B">
            <w:pPr>
              <w:pStyle w:val="TAL"/>
            </w:pPr>
            <w:r w:rsidRPr="00F257D2">
              <w:rPr>
                <w:rStyle w:val="Namespace"/>
              </w:rPr>
              <w:t>tag:dts.com,2018:uhd:audio_channel_configuration</w:t>
            </w:r>
            <w:r w:rsidRPr="000F20A6">
              <w:t xml:space="preserve"> where the value is according to TS</w:t>
            </w:r>
            <w:r w:rsidR="00123347" w:rsidRPr="000F20A6">
              <w:t> </w:t>
            </w:r>
            <w:r w:rsidRPr="000F20A6">
              <w:t>103</w:t>
            </w:r>
            <w:r w:rsidR="00123347" w:rsidRPr="000F20A6">
              <w:t> </w:t>
            </w:r>
            <w:r w:rsidRPr="000F20A6">
              <w:t xml:space="preserve">491 Annex D </w:t>
            </w:r>
            <w:r w:rsidR="00D25DE4" w:rsidRPr="000F20A6">
              <w:fldChar w:fldCharType="begin"/>
            </w:r>
            <w:r w:rsidR="00D25DE4" w:rsidRPr="000F20A6">
              <w:instrText xml:space="preserve"> REF _Ref72234239 \n \h  \* MERGEFORMAT </w:instrText>
            </w:r>
            <w:r w:rsidR="00D25DE4" w:rsidRPr="000F20A6">
              <w:fldChar w:fldCharType="separate"/>
            </w:r>
            <w:ins w:id="800" w:author="Phillip Maness" w:date="2021-06-09T22:35:00Z">
              <w:r w:rsidR="00D96667">
                <w:t>[7]</w:t>
              </w:r>
            </w:ins>
            <w:del w:id="801" w:author="Phillip Maness" w:date="2021-06-09T22:35:00Z">
              <w:r w:rsidR="00E3597D" w:rsidDel="00D96667">
                <w:delText>[6]</w:delText>
              </w:r>
            </w:del>
            <w:r w:rsidR="00D25DE4" w:rsidRPr="000F20A6">
              <w:fldChar w:fldCharType="end"/>
            </w:r>
          </w:p>
        </w:tc>
      </w:tr>
      <w:tr w:rsidR="009C3686" w:rsidRPr="00006CA1" w14:paraId="552A465F" w14:textId="77777777" w:rsidTr="00F257D2">
        <w:tc>
          <w:tcPr>
            <w:tcW w:w="1670" w:type="pct"/>
          </w:tcPr>
          <w:p w14:paraId="482D2675" w14:textId="6698EF94" w:rsidR="009C3686" w:rsidRPr="00B531B0" w:rsidRDefault="009C3686" w:rsidP="00CF105B">
            <w:pPr>
              <w:rPr>
                <w:rStyle w:val="Element"/>
              </w:rPr>
            </w:pPr>
            <w:r w:rsidRPr="00B531B0">
              <w:rPr>
                <w:rStyle w:val="Element"/>
              </w:rPr>
              <w:t>Accessibility</w:t>
            </w:r>
          </w:p>
        </w:tc>
        <w:tc>
          <w:tcPr>
            <w:tcW w:w="3330" w:type="pct"/>
          </w:tcPr>
          <w:p w14:paraId="07294434" w14:textId="2D36AB74" w:rsidR="009C3686" w:rsidRPr="000F20A6" w:rsidRDefault="009C3686" w:rsidP="00CF105B">
            <w:pPr>
              <w:pStyle w:val="TAL"/>
            </w:pPr>
            <w:r w:rsidRPr="000F20A6">
              <w:t xml:space="preserve">A DTS-UHD elementary stream carries accessibility information in the object property </w:t>
            </w:r>
            <w:r w:rsidRPr="00F257D2">
              <w:rPr>
                <w:rStyle w:val="Attribute"/>
              </w:rPr>
              <w:t>m_ucAssociatedAssetType</w:t>
            </w:r>
            <w:r w:rsidRPr="000F20A6">
              <w:t xml:space="preserve"> as described in ETSI</w:t>
            </w:r>
            <w:r w:rsidR="00123347" w:rsidRPr="000F20A6">
              <w:t> </w:t>
            </w:r>
            <w:r w:rsidRPr="000F20A6">
              <w:t>TS</w:t>
            </w:r>
            <w:r w:rsidR="00123347" w:rsidRPr="000F20A6">
              <w:t> </w:t>
            </w:r>
            <w:r w:rsidRPr="000F20A6">
              <w:t>103</w:t>
            </w:r>
            <w:r w:rsidR="00123347" w:rsidRPr="000F20A6">
              <w:t> </w:t>
            </w:r>
            <w:r w:rsidRPr="000F20A6">
              <w:t>491</w:t>
            </w:r>
            <w:r w:rsidR="00123347" w:rsidRPr="000F20A6">
              <w:t> </w:t>
            </w:r>
            <w:r w:rsidR="002D1623" w:rsidRPr="000F20A6">
              <w:fldChar w:fldCharType="begin"/>
            </w:r>
            <w:r w:rsidR="002D1623" w:rsidRPr="000F20A6">
              <w:instrText xml:space="preserve"> REF _Ref72234239 \r \h </w:instrText>
            </w:r>
            <w:r w:rsidR="000F20A6">
              <w:instrText xml:space="preserve"> \* MERGEFORMAT </w:instrText>
            </w:r>
            <w:r w:rsidR="002D1623" w:rsidRPr="000F20A6">
              <w:fldChar w:fldCharType="separate"/>
            </w:r>
            <w:ins w:id="802" w:author="Phillip Maness" w:date="2021-06-09T22:35:00Z">
              <w:r w:rsidR="00D96667">
                <w:t>[7]</w:t>
              </w:r>
            </w:ins>
            <w:del w:id="803" w:author="Phillip Maness" w:date="2021-06-09T22:35:00Z">
              <w:r w:rsidR="00E3597D" w:rsidDel="00D96667">
                <w:delText>[6]</w:delText>
              </w:r>
            </w:del>
            <w:r w:rsidR="002D1623" w:rsidRPr="000F20A6">
              <w:fldChar w:fldCharType="end"/>
            </w:r>
            <w:r w:rsidRPr="000F20A6">
              <w:t>.</w:t>
            </w:r>
          </w:p>
        </w:tc>
      </w:tr>
    </w:tbl>
    <w:p w14:paraId="72BB0247" w14:textId="0127D7F4" w:rsidR="00FE54A3" w:rsidRDefault="00FE54A3" w:rsidP="00CF105B"/>
    <w:p w14:paraId="7A46CE3C" w14:textId="255C5DFB" w:rsidR="00B531B0" w:rsidRDefault="00B531B0" w:rsidP="00CF105B">
      <w:r>
        <w:t xml:space="preserve">Additional requirements for delivering DTS-UHD using DASH are discussed in TS 103 491 Annex D </w:t>
      </w:r>
      <w:r w:rsidR="00D65828">
        <w:fldChar w:fldCharType="begin"/>
      </w:r>
      <w:r w:rsidR="00D65828">
        <w:instrText xml:space="preserve"> REF _Ref72234239 \n \h </w:instrText>
      </w:r>
      <w:r w:rsidR="00D65828">
        <w:fldChar w:fldCharType="separate"/>
      </w:r>
      <w:ins w:id="804" w:author="Phillip Maness" w:date="2021-06-09T22:35:00Z">
        <w:r w:rsidR="00D96667">
          <w:t>[7]</w:t>
        </w:r>
      </w:ins>
      <w:del w:id="805" w:author="Phillip Maness" w:date="2021-06-09T22:35:00Z">
        <w:r w:rsidR="00E3597D" w:rsidDel="00D96667">
          <w:delText>[6]</w:delText>
        </w:r>
      </w:del>
      <w:r w:rsidR="00D65828">
        <w:fldChar w:fldCharType="end"/>
      </w:r>
      <w:r>
        <w:t>.</w:t>
      </w:r>
    </w:p>
    <w:p w14:paraId="70946E66" w14:textId="5DC8D693" w:rsidR="00B531B0" w:rsidRDefault="00B531B0" w:rsidP="00CF105B">
      <w:r>
        <w:t xml:space="preserve">Other mandatory and recommended elements and attributes for delivery of audio tracks are according to this specification and ISO/IEC 23009-1 </w:t>
      </w:r>
      <w:r w:rsidR="00A65A26">
        <w:fldChar w:fldCharType="begin"/>
      </w:r>
      <w:r w:rsidR="00A65A26">
        <w:instrText xml:space="preserve"> REF _Ref72252121 \n \h </w:instrText>
      </w:r>
      <w:r w:rsidR="00A65A26">
        <w:fldChar w:fldCharType="separate"/>
      </w:r>
      <w:r w:rsidR="00D96667">
        <w:t>[1]</w:t>
      </w:r>
      <w:r w:rsidR="00A65A26">
        <w:fldChar w:fldCharType="end"/>
      </w:r>
      <w:r>
        <w:t>.</w:t>
      </w:r>
    </w:p>
    <w:p w14:paraId="3CC79A7C" w14:textId="1F190D68" w:rsidR="00B531B0" w:rsidRDefault="00B531B0" w:rsidP="00CF105B">
      <w:pPr>
        <w:pStyle w:val="Heading3"/>
      </w:pPr>
      <w:bookmarkStart w:id="806" w:name="_Toc73043824"/>
      <w:r>
        <w:t>DTS-UHD specific issues</w:t>
      </w:r>
      <w:bookmarkEnd w:id="806"/>
    </w:p>
    <w:p w14:paraId="507E67B4" w14:textId="66D98C1A" w:rsidR="00B531B0" w:rsidRDefault="00B531B0" w:rsidP="00CF105B">
      <w:pPr>
        <w:pStyle w:val="Heading4"/>
      </w:pPr>
      <w:bookmarkStart w:id="807" w:name="_Toc73043825"/>
      <w:r>
        <w:t>Sink frames and non-sync frames</w:t>
      </w:r>
      <w:bookmarkEnd w:id="807"/>
    </w:p>
    <w:p w14:paraId="1C5D4A5F" w14:textId="77777777" w:rsidR="00B531B0" w:rsidRDefault="00B531B0" w:rsidP="00CF105B">
      <w:r>
        <w:t>DTS-UHD elementary streams are organized in groups of frames (GoF) that begin with a sync frame. Following the sync frame are non-sync frames. Playback can on start on a sync frame, therefore any random-access point requires sync frame alignment.</w:t>
      </w:r>
    </w:p>
    <w:p w14:paraId="41FADA28" w14:textId="71CD1EF3" w:rsidR="00B531B0" w:rsidRDefault="00B531B0" w:rsidP="00CF105B">
      <w:pPr>
        <w:pStyle w:val="Heading4"/>
      </w:pPr>
      <w:bookmarkStart w:id="808" w:name="_Toc73043826"/>
      <w:r>
        <w:t>DTS-UHD Profiles</w:t>
      </w:r>
      <w:bookmarkEnd w:id="808"/>
    </w:p>
    <w:p w14:paraId="4F8FFA7C" w14:textId="37573960" w:rsidR="00B531B0" w:rsidRDefault="00B531B0" w:rsidP="00CF105B">
      <w:r>
        <w:t xml:space="preserve">Two DTS-UHD profiles are currently defined, described in </w:t>
      </w:r>
      <w:del w:id="809" w:author="Phillip Maness" w:date="2021-06-09T14:33:00Z">
        <w:r w:rsidDel="004852AC">
          <w:delText xml:space="preserve">TS </w:delText>
        </w:r>
      </w:del>
      <w:ins w:id="810" w:author="Phillip Maness" w:date="2021-06-09T14:33:00Z">
        <w:r w:rsidR="004852AC">
          <w:t>TS </w:t>
        </w:r>
      </w:ins>
      <w:del w:id="811" w:author="Phillip Maness" w:date="2021-06-09T14:33:00Z">
        <w:r w:rsidDel="004852AC">
          <w:delText xml:space="preserve">103 </w:delText>
        </w:r>
      </w:del>
      <w:ins w:id="812" w:author="Phillip Maness" w:date="2021-06-09T14:33:00Z">
        <w:r w:rsidR="004852AC">
          <w:t>103 </w:t>
        </w:r>
      </w:ins>
      <w:r>
        <w:t>491</w:t>
      </w:r>
      <w:ins w:id="813" w:author="Phillip Maness" w:date="2021-06-09T14:34:00Z">
        <w:r w:rsidR="004852AC">
          <w:t xml:space="preserve"> </w:t>
        </w:r>
        <w:r w:rsidR="004852AC">
          <w:fldChar w:fldCharType="begin"/>
        </w:r>
        <w:r w:rsidR="004852AC">
          <w:instrText xml:space="preserve"> REF _Ref72234239 \n \h  \* MERGEFORMAT </w:instrText>
        </w:r>
      </w:ins>
      <w:ins w:id="814" w:author="Phillip Maness" w:date="2021-06-09T14:34:00Z">
        <w:r w:rsidR="004852AC">
          <w:fldChar w:fldCharType="separate"/>
        </w:r>
      </w:ins>
      <w:ins w:id="815" w:author="Phillip Maness" w:date="2021-06-09T22:35:00Z">
        <w:r w:rsidR="00D96667">
          <w:t>[7]</w:t>
        </w:r>
      </w:ins>
      <w:ins w:id="816" w:author="Phillip Maness" w:date="2021-06-09T14:34:00Z">
        <w:r w:rsidR="004852AC">
          <w:fldChar w:fldCharType="end"/>
        </w:r>
      </w:ins>
      <w:r>
        <w:t xml:space="preserve"> Annex F</w:t>
      </w:r>
      <w:del w:id="817" w:author="Phillip Maness" w:date="2021-06-09T14:34:00Z">
        <w:r w:rsidDel="004852AC">
          <w:delText xml:space="preserve"> </w:delText>
        </w:r>
        <w:r w:rsidR="00D25DE4" w:rsidDel="004852AC">
          <w:fldChar w:fldCharType="begin"/>
        </w:r>
        <w:r w:rsidR="00D25DE4" w:rsidDel="004852AC">
          <w:delInstrText xml:space="preserve"> REF _Ref72234239 \n \h  \* MERGEFORMAT </w:delInstrText>
        </w:r>
        <w:r w:rsidR="00D25DE4" w:rsidDel="004852AC">
          <w:fldChar w:fldCharType="separate"/>
        </w:r>
        <w:r w:rsidR="00E3597D" w:rsidDel="004852AC">
          <w:delText>[6]</w:delText>
        </w:r>
        <w:r w:rsidR="00D25DE4" w:rsidDel="004852AC">
          <w:fldChar w:fldCharType="end"/>
        </w:r>
      </w:del>
      <w:r>
        <w:t>.</w:t>
      </w:r>
    </w:p>
    <w:p w14:paraId="61894B99" w14:textId="19DA27A4" w:rsidR="00B531B0" w:rsidRDefault="00B531B0" w:rsidP="00CF105B">
      <w:pPr>
        <w:pStyle w:val="Heading4"/>
      </w:pPr>
      <w:bookmarkStart w:id="818" w:name="_Toc73043827"/>
      <w:r>
        <w:t>Multi-stream support</w:t>
      </w:r>
      <w:bookmarkEnd w:id="818"/>
    </w:p>
    <w:p w14:paraId="10C6E886" w14:textId="5F6BC0CE" w:rsidR="00B531B0" w:rsidRDefault="00B531B0" w:rsidP="00CF105B">
      <w:r>
        <w:t xml:space="preserve">DTS-UHD can be used with the Preselection Descriptor to facilitate multi-stream playback. Additional considerations for multi-stream are discussed in </w:t>
      </w:r>
      <w:del w:id="819" w:author="Phillip Maness" w:date="2021-06-09T14:34:00Z">
        <w:r w:rsidDel="004852AC">
          <w:delText xml:space="preserve">TS </w:delText>
        </w:r>
      </w:del>
      <w:ins w:id="820" w:author="Phillip Maness" w:date="2021-06-09T14:34:00Z">
        <w:r w:rsidR="004852AC">
          <w:t>TS </w:t>
        </w:r>
      </w:ins>
      <w:del w:id="821" w:author="Phillip Maness" w:date="2021-06-09T14:34:00Z">
        <w:r w:rsidDel="004852AC">
          <w:delText xml:space="preserve">103 </w:delText>
        </w:r>
      </w:del>
      <w:ins w:id="822" w:author="Phillip Maness" w:date="2021-06-09T14:34:00Z">
        <w:r w:rsidR="004852AC">
          <w:t>103 </w:t>
        </w:r>
      </w:ins>
      <w:r>
        <w:t>491</w:t>
      </w:r>
      <w:ins w:id="823" w:author="Phillip Maness" w:date="2021-06-09T14:34:00Z">
        <w:r w:rsidR="004852AC">
          <w:t xml:space="preserve"> </w:t>
        </w:r>
        <w:r w:rsidR="004852AC">
          <w:fldChar w:fldCharType="begin"/>
        </w:r>
        <w:r w:rsidR="004852AC">
          <w:instrText xml:space="preserve"> REF _Ref72234239 \n \h  \* MERGEFORMAT </w:instrText>
        </w:r>
      </w:ins>
      <w:ins w:id="824" w:author="Phillip Maness" w:date="2021-06-09T14:34:00Z">
        <w:r w:rsidR="004852AC">
          <w:fldChar w:fldCharType="separate"/>
        </w:r>
      </w:ins>
      <w:ins w:id="825" w:author="Phillip Maness" w:date="2021-06-09T22:35:00Z">
        <w:r w:rsidR="00D96667">
          <w:t>[7]</w:t>
        </w:r>
      </w:ins>
      <w:ins w:id="826" w:author="Phillip Maness" w:date="2021-06-09T14:34:00Z">
        <w:r w:rsidR="004852AC">
          <w:fldChar w:fldCharType="end"/>
        </w:r>
      </w:ins>
      <w:r>
        <w:t xml:space="preserve"> Annex G</w:t>
      </w:r>
      <w:del w:id="827" w:author="Phillip Maness" w:date="2021-06-09T14:34:00Z">
        <w:r w:rsidDel="004852AC">
          <w:delText xml:space="preserve"> </w:delText>
        </w:r>
        <w:r w:rsidR="00D25DE4" w:rsidDel="004852AC">
          <w:fldChar w:fldCharType="begin"/>
        </w:r>
        <w:r w:rsidR="00D25DE4" w:rsidDel="004852AC">
          <w:delInstrText xml:space="preserve"> REF _Ref72234239 \n \h  \* MERGEFORMAT </w:delInstrText>
        </w:r>
        <w:r w:rsidR="00D25DE4" w:rsidDel="004852AC">
          <w:fldChar w:fldCharType="separate"/>
        </w:r>
        <w:r w:rsidR="00E3597D" w:rsidDel="004852AC">
          <w:delText>[6]</w:delText>
        </w:r>
        <w:r w:rsidR="00D25DE4" w:rsidDel="004852AC">
          <w:fldChar w:fldCharType="end"/>
        </w:r>
      </w:del>
      <w:r>
        <w:t>.</w:t>
      </w:r>
    </w:p>
    <w:p w14:paraId="4F2B6D54" w14:textId="4B084926" w:rsidR="00721CD0" w:rsidRDefault="00721CD0" w:rsidP="00CF105B">
      <w:pPr>
        <w:pStyle w:val="Heading2"/>
      </w:pPr>
      <w:bookmarkStart w:id="828" w:name="_Toc396844528"/>
      <w:bookmarkStart w:id="829" w:name="_Toc469267808"/>
      <w:bookmarkStart w:id="830" w:name="_Ref509327415"/>
      <w:bookmarkStart w:id="831" w:name="_Toc44082801"/>
      <w:bookmarkStart w:id="832" w:name="_Toc46476497"/>
      <w:bookmarkStart w:id="833" w:name="_Ref72245984"/>
      <w:bookmarkStart w:id="834" w:name="_Ref72320314"/>
      <w:bookmarkStart w:id="835" w:name="_Toc73043828"/>
      <w:bookmarkStart w:id="836" w:name="_Toc451533960"/>
      <w:bookmarkStart w:id="837" w:name="_Toc484178395"/>
      <w:bookmarkStart w:id="838" w:name="_Toc484178425"/>
      <w:bookmarkStart w:id="839" w:name="_Toc487532009"/>
      <w:bookmarkStart w:id="840" w:name="_Toc527987207"/>
      <w:r>
        <w:t>MPEG-</w:t>
      </w:r>
      <w:bookmarkEnd w:id="828"/>
      <w:r>
        <w:t>H 3D Audio</w:t>
      </w:r>
      <w:bookmarkEnd w:id="829"/>
      <w:bookmarkEnd w:id="830"/>
      <w:bookmarkEnd w:id="831"/>
      <w:bookmarkEnd w:id="832"/>
      <w:bookmarkEnd w:id="833"/>
      <w:bookmarkEnd w:id="834"/>
      <w:bookmarkEnd w:id="835"/>
    </w:p>
    <w:p w14:paraId="500E0A8E" w14:textId="4F4EFAD2" w:rsidR="00721CD0" w:rsidRPr="00485066" w:rsidRDefault="00721CD0" w:rsidP="00CF105B">
      <w:pPr>
        <w:pStyle w:val="Heading3"/>
      </w:pPr>
      <w:bookmarkStart w:id="841" w:name="_Toc73043829"/>
      <w:r w:rsidRPr="00485066">
        <w:t>Overview</w:t>
      </w:r>
      <w:bookmarkEnd w:id="841"/>
    </w:p>
    <w:p w14:paraId="45B7B7A9" w14:textId="6B3D939E" w:rsidR="00721CD0" w:rsidRDefault="00721CD0" w:rsidP="00CF105B">
      <w:pPr>
        <w:suppressLineNumbers/>
      </w:pPr>
      <w:r>
        <w:t xml:space="preserve">MPEG-H 3D Audio is defined in </w:t>
      </w:r>
      <w:r w:rsidRPr="00591F43">
        <w:t xml:space="preserve">ISO/IEC 23008-3 </w:t>
      </w:r>
      <w:r w:rsidR="00111971">
        <w:fldChar w:fldCharType="begin"/>
      </w:r>
      <w:r w:rsidR="00111971">
        <w:instrText xml:space="preserve"> REF _Ref72234259 \n \h </w:instrText>
      </w:r>
      <w:r w:rsidR="00111971">
        <w:fldChar w:fldCharType="separate"/>
      </w:r>
      <w:ins w:id="842" w:author="Phillip Maness" w:date="2021-06-09T22:35:00Z">
        <w:r w:rsidR="00D96667">
          <w:t>[8]</w:t>
        </w:r>
      </w:ins>
      <w:del w:id="843" w:author="Phillip Maness" w:date="2021-06-09T22:35:00Z">
        <w:r w:rsidR="00E3597D" w:rsidDel="00D96667">
          <w:delText>[7]</w:delText>
        </w:r>
      </w:del>
      <w:r w:rsidR="00111971">
        <w:fldChar w:fldCharType="end"/>
      </w:r>
      <w:r>
        <w:t xml:space="preserve"> and is a Next Generation Audio (NGA) </w:t>
      </w:r>
      <w:r w:rsidRPr="004463D8">
        <w:t>codec.</w:t>
      </w:r>
      <w:r>
        <w:t xml:space="preserve"> </w:t>
      </w:r>
      <w:r w:rsidRPr="00CC2A4C">
        <w:t>MPEG-H 3D Audio encoded content shall comply with Level 1, 2 or 3 of the MPEG-H Low Complexity (LC) Profile</w:t>
      </w:r>
      <w:r>
        <w:t xml:space="preserve"> </w:t>
      </w:r>
      <w:r w:rsidRPr="00757334">
        <w:t>as defined in ISO/IEC 23008-3</w:t>
      </w:r>
      <w:ins w:id="844" w:author="Phillip Maness" w:date="2021-06-09T14:34:00Z">
        <w:r w:rsidR="004852AC">
          <w:t xml:space="preserve"> </w:t>
        </w:r>
        <w:r w:rsidR="004852AC" w:rsidRPr="00757334">
          <w:fldChar w:fldCharType="begin"/>
        </w:r>
        <w:r w:rsidR="004852AC" w:rsidRPr="00757334">
          <w:instrText xml:space="preserve"> REF _Ref72234259 \n \h </w:instrText>
        </w:r>
        <w:r w:rsidR="004852AC">
          <w:instrText xml:space="preserve"> \* MERGEFORMAT </w:instrText>
        </w:r>
      </w:ins>
      <w:ins w:id="845" w:author="Phillip Maness" w:date="2021-06-09T14:34:00Z">
        <w:r w:rsidR="004852AC" w:rsidRPr="00757334">
          <w:fldChar w:fldCharType="separate"/>
        </w:r>
      </w:ins>
      <w:ins w:id="846" w:author="Phillip Maness" w:date="2021-06-09T22:35:00Z">
        <w:r w:rsidR="00D96667">
          <w:t>[8]</w:t>
        </w:r>
      </w:ins>
      <w:ins w:id="847" w:author="Phillip Maness" w:date="2021-06-09T14:34:00Z">
        <w:r w:rsidR="004852AC" w:rsidRPr="00757334">
          <w:fldChar w:fldCharType="end"/>
        </w:r>
      </w:ins>
      <w:r w:rsidRPr="00757334">
        <w:t xml:space="preserve"> clause 4.8</w:t>
      </w:r>
      <w:del w:id="848" w:author="Phillip Maness" w:date="2021-06-09T14:34:00Z">
        <w:r w:rsidRPr="00757334" w:rsidDel="004852AC">
          <w:delText xml:space="preserve"> </w:delText>
        </w:r>
        <w:r w:rsidR="00111971" w:rsidRPr="00757334" w:rsidDel="004852AC">
          <w:fldChar w:fldCharType="begin"/>
        </w:r>
        <w:r w:rsidR="00111971" w:rsidRPr="00757334" w:rsidDel="004852AC">
          <w:delInstrText xml:space="preserve"> REF _Ref72234259 \n \h </w:delInstrText>
        </w:r>
        <w:r w:rsidR="00757334" w:rsidDel="004852AC">
          <w:delInstrText xml:space="preserve"> \* MERGEFORMAT </w:delInstrText>
        </w:r>
        <w:r w:rsidR="00111971" w:rsidRPr="00757334" w:rsidDel="004852AC">
          <w:fldChar w:fldCharType="separate"/>
        </w:r>
        <w:r w:rsidR="00E3597D" w:rsidDel="004852AC">
          <w:delText>[7]</w:delText>
        </w:r>
        <w:r w:rsidR="00111971" w:rsidRPr="00757334" w:rsidDel="004852AC">
          <w:fldChar w:fldCharType="end"/>
        </w:r>
      </w:del>
      <w:r w:rsidRPr="00757334">
        <w:t>.</w:t>
      </w:r>
    </w:p>
    <w:p w14:paraId="0C8885A0" w14:textId="77777777" w:rsidR="00721CD0" w:rsidRPr="001A5C46" w:rsidRDefault="00721CD0" w:rsidP="00CF105B">
      <w:pPr>
        <w:suppressLineNumbers/>
      </w:pPr>
      <w:r w:rsidRPr="001A5C46">
        <w:t xml:space="preserve">The </w:t>
      </w:r>
      <w:r>
        <w:t>clause</w:t>
      </w:r>
      <w:r w:rsidRPr="001A5C46">
        <w:t>s to follow clarify DASH specific requirements for MPEG-H 3D Audio, such as:</w:t>
      </w:r>
    </w:p>
    <w:p w14:paraId="6C7B04E4" w14:textId="51880AC0" w:rsidR="00721CD0" w:rsidRPr="00D544D3" w:rsidRDefault="00721CD0" w:rsidP="00CF105B">
      <w:pPr>
        <w:pStyle w:val="B1"/>
      </w:pPr>
      <w:r w:rsidRPr="00D544D3">
        <w:t>Codec parameters settings and signa</w:t>
      </w:r>
      <w:r>
        <w:t>l</w:t>
      </w:r>
      <w:r w:rsidRPr="00D544D3">
        <w:t>ling</w:t>
      </w:r>
    </w:p>
    <w:p w14:paraId="4677A0C1" w14:textId="77777777" w:rsidR="00721CD0" w:rsidRPr="00C22894" w:rsidRDefault="00721CD0" w:rsidP="00CF105B">
      <w:pPr>
        <w:pStyle w:val="B1"/>
      </w:pPr>
      <w:r w:rsidRPr="00C22894">
        <w:t>Usage of MPD elements and attributes</w:t>
      </w:r>
    </w:p>
    <w:p w14:paraId="765EE4C0" w14:textId="77777777" w:rsidR="00721CD0" w:rsidRPr="00A66F17" w:rsidRDefault="00721CD0" w:rsidP="00CF105B">
      <w:pPr>
        <w:pStyle w:val="B1"/>
      </w:pPr>
      <w:r w:rsidRPr="00A66F17">
        <w:t>File format encapsulation modes and requirements</w:t>
      </w:r>
    </w:p>
    <w:p w14:paraId="317A9562" w14:textId="77777777" w:rsidR="00721CD0" w:rsidRPr="00596B00" w:rsidRDefault="00721CD0" w:rsidP="00CF105B">
      <w:pPr>
        <w:pStyle w:val="B1"/>
      </w:pPr>
      <w:r w:rsidRPr="00596B00">
        <w:t>Loudness and Dynamic Range Control requirements</w:t>
      </w:r>
    </w:p>
    <w:p w14:paraId="46C19F5A" w14:textId="6895B36F" w:rsidR="00721CD0" w:rsidRPr="00485066" w:rsidRDefault="00721CD0" w:rsidP="00CF105B">
      <w:pPr>
        <w:pStyle w:val="Heading3"/>
      </w:pPr>
      <w:bookmarkStart w:id="849" w:name="_Toc73043830"/>
      <w:r>
        <w:t>DASH-specific Issues</w:t>
      </w:r>
      <w:bookmarkEnd w:id="849"/>
    </w:p>
    <w:p w14:paraId="642279CC" w14:textId="4616BC58" w:rsidR="00721CD0" w:rsidRPr="00811475" w:rsidRDefault="00721CD0" w:rsidP="00CF105B">
      <w:pPr>
        <w:suppressLineNumbers/>
      </w:pPr>
      <w:r w:rsidRPr="00AF26C1">
        <w:t xml:space="preserve">The carriage of MPEG-H 3D Audio in the ISO BMFF is specified in ISO/IEC 23008-3 </w:t>
      </w:r>
      <w:ins w:id="850" w:author="Phillip Maness" w:date="2021-06-09T14:37:00Z">
        <w:r w:rsidR="004852AC">
          <w:fldChar w:fldCharType="begin"/>
        </w:r>
        <w:r w:rsidR="004852AC">
          <w:instrText xml:space="preserve"> REF _Ref72234259 \n \h </w:instrText>
        </w:r>
      </w:ins>
      <w:ins w:id="851" w:author="Phillip Maness" w:date="2021-06-09T14:37:00Z">
        <w:r w:rsidR="004852AC">
          <w:fldChar w:fldCharType="separate"/>
        </w:r>
      </w:ins>
      <w:ins w:id="852" w:author="Phillip Maness" w:date="2021-06-09T22:35:00Z">
        <w:r w:rsidR="00D96667">
          <w:t>[8]</w:t>
        </w:r>
      </w:ins>
      <w:ins w:id="853" w:author="Phillip Maness" w:date="2021-06-09T14:37:00Z">
        <w:r w:rsidR="004852AC">
          <w:fldChar w:fldCharType="end"/>
        </w:r>
        <w:r w:rsidR="004852AC">
          <w:t xml:space="preserve"> </w:t>
        </w:r>
      </w:ins>
      <w:r w:rsidRPr="00AF26C1">
        <w:rPr>
          <w:rFonts w:eastAsia="Candara" w:cs="Tahoma"/>
          <w:szCs w:val="22"/>
        </w:rPr>
        <w:t xml:space="preserve">clause </w:t>
      </w:r>
      <w:r w:rsidRPr="00AF26C1">
        <w:t>20</w:t>
      </w:r>
      <w:del w:id="854" w:author="Phillip Maness" w:date="2021-06-09T14:36:00Z">
        <w:r w:rsidRPr="00AF26C1" w:rsidDel="004852AC">
          <w:delText xml:space="preserve"> </w:delText>
        </w:r>
        <w:r w:rsidR="00111971" w:rsidDel="004852AC">
          <w:fldChar w:fldCharType="begin"/>
        </w:r>
        <w:r w:rsidR="00111971" w:rsidDel="004852AC">
          <w:delInstrText xml:space="preserve"> REF _Ref72234259 \n \h </w:delInstrText>
        </w:r>
        <w:r w:rsidR="00111971" w:rsidDel="004852AC">
          <w:fldChar w:fldCharType="separate"/>
        </w:r>
        <w:r w:rsidR="00E3597D" w:rsidDel="004852AC">
          <w:delText>[7]</w:delText>
        </w:r>
        <w:r w:rsidR="00111971" w:rsidDel="004852AC">
          <w:fldChar w:fldCharType="end"/>
        </w:r>
      </w:del>
      <w:r w:rsidRPr="00AF26C1">
        <w:t xml:space="preserve">. </w:t>
      </w:r>
      <w:r w:rsidR="00734164">
        <w:t>S</w:t>
      </w:r>
      <w:r w:rsidRPr="00D544D3">
        <w:t>torage of MHAS streams</w:t>
      </w:r>
      <w:r w:rsidR="00734164">
        <w:t xml:space="preserve"> is</w:t>
      </w:r>
      <w:r w:rsidRPr="00D544D3">
        <w:t xml:space="preserve"> specified in ISO/IEC 23008-3 </w:t>
      </w:r>
      <w:ins w:id="855" w:author="Phillip Maness" w:date="2021-06-09T14:37:00Z">
        <w:r w:rsidR="004852AC">
          <w:fldChar w:fldCharType="begin"/>
        </w:r>
        <w:r w:rsidR="004852AC">
          <w:instrText xml:space="preserve"> REF _Ref72234259 \n \h </w:instrText>
        </w:r>
      </w:ins>
      <w:ins w:id="856" w:author="Phillip Maness" w:date="2021-06-09T14:37:00Z">
        <w:r w:rsidR="004852AC">
          <w:fldChar w:fldCharType="separate"/>
        </w:r>
      </w:ins>
      <w:ins w:id="857" w:author="Phillip Maness" w:date="2021-06-09T22:35:00Z">
        <w:r w:rsidR="00D96667">
          <w:t>[8]</w:t>
        </w:r>
      </w:ins>
      <w:ins w:id="858" w:author="Phillip Maness" w:date="2021-06-09T14:37:00Z">
        <w:r w:rsidR="004852AC">
          <w:fldChar w:fldCharType="end"/>
        </w:r>
        <w:r w:rsidR="004852AC">
          <w:t xml:space="preserve"> </w:t>
        </w:r>
      </w:ins>
      <w:r w:rsidRPr="00811475">
        <w:t xml:space="preserve">clause </w:t>
      </w:r>
      <w:r w:rsidRPr="00596B00">
        <w:t>20.6</w:t>
      </w:r>
      <w:del w:id="859" w:author="Phillip Maness" w:date="2021-06-09T14:37:00Z">
        <w:r w:rsidRPr="00596B00" w:rsidDel="004852AC">
          <w:delText xml:space="preserve"> </w:delText>
        </w:r>
        <w:r w:rsidR="00111971" w:rsidDel="004852AC">
          <w:fldChar w:fldCharType="begin"/>
        </w:r>
        <w:r w:rsidR="00111971" w:rsidDel="004852AC">
          <w:delInstrText xml:space="preserve"> REF _Ref72234259 \n \h </w:delInstrText>
        </w:r>
        <w:r w:rsidR="00111971" w:rsidDel="004852AC">
          <w:fldChar w:fldCharType="separate"/>
        </w:r>
        <w:r w:rsidR="00E3597D" w:rsidDel="004852AC">
          <w:delText>[7]</w:delText>
        </w:r>
        <w:r w:rsidR="00111971" w:rsidDel="004852AC">
          <w:fldChar w:fldCharType="end"/>
        </w:r>
      </w:del>
      <w:r w:rsidRPr="00596B00">
        <w:t>. The MPEG-H Audio Stream (MHAS) format is defined in ISO/IEC 23008-3</w:t>
      </w:r>
      <w:ins w:id="860" w:author="Phillip Maness" w:date="2021-06-09T14:37:00Z">
        <w:r w:rsidR="004852AC">
          <w:t xml:space="preserve"> </w:t>
        </w:r>
        <w:r w:rsidR="004852AC">
          <w:fldChar w:fldCharType="begin"/>
        </w:r>
        <w:r w:rsidR="004852AC">
          <w:instrText xml:space="preserve"> REF _Ref72234259 \n \h </w:instrText>
        </w:r>
      </w:ins>
      <w:ins w:id="861" w:author="Phillip Maness" w:date="2021-06-09T14:37:00Z">
        <w:r w:rsidR="004852AC">
          <w:fldChar w:fldCharType="separate"/>
        </w:r>
      </w:ins>
      <w:ins w:id="862" w:author="Phillip Maness" w:date="2021-06-09T22:35:00Z">
        <w:r w:rsidR="00D96667">
          <w:t>[8]</w:t>
        </w:r>
      </w:ins>
      <w:ins w:id="863" w:author="Phillip Maness" w:date="2021-06-09T14:37:00Z">
        <w:r w:rsidR="004852AC">
          <w:fldChar w:fldCharType="end"/>
        </w:r>
      </w:ins>
      <w:r w:rsidRPr="00596B00">
        <w:t xml:space="preserve"> </w:t>
      </w:r>
      <w:r w:rsidRPr="00811475">
        <w:t xml:space="preserve">clause </w:t>
      </w:r>
      <w:r w:rsidRPr="00596B00">
        <w:t>14</w:t>
      </w:r>
      <w:del w:id="864" w:author="Phillip Maness" w:date="2021-06-09T14:37:00Z">
        <w:r w:rsidRPr="00596B00" w:rsidDel="004852AC">
          <w:delText xml:space="preserve"> </w:delText>
        </w:r>
        <w:r w:rsidR="00111971" w:rsidDel="004852AC">
          <w:fldChar w:fldCharType="begin"/>
        </w:r>
        <w:r w:rsidR="00111971" w:rsidDel="004852AC">
          <w:delInstrText xml:space="preserve"> REF _Ref72234259 \n \h </w:delInstrText>
        </w:r>
        <w:r w:rsidR="00111971" w:rsidDel="004852AC">
          <w:fldChar w:fldCharType="separate"/>
        </w:r>
        <w:r w:rsidR="00E3597D" w:rsidDel="004852AC">
          <w:delText>[7]</w:delText>
        </w:r>
        <w:r w:rsidR="00111971" w:rsidDel="004852AC">
          <w:fldChar w:fldCharType="end"/>
        </w:r>
      </w:del>
      <w:r w:rsidRPr="00596B00">
        <w:t xml:space="preserve">. </w:t>
      </w:r>
      <w:r>
        <w:t>Clause</w:t>
      </w:r>
      <w:r w:rsidRPr="00596B00">
        <w:t xml:space="preserve"> </w:t>
      </w:r>
      <w:r w:rsidR="005E5158">
        <w:fldChar w:fldCharType="begin"/>
      </w:r>
      <w:r w:rsidR="005E5158">
        <w:instrText xml:space="preserve"> REF _Ref72246699 \r \h </w:instrText>
      </w:r>
      <w:r w:rsidR="005E5158">
        <w:fldChar w:fldCharType="separate"/>
      </w:r>
      <w:r w:rsidR="00D96667">
        <w:t>5.5.4</w:t>
      </w:r>
      <w:r w:rsidR="005E5158">
        <w:fldChar w:fldCharType="end"/>
      </w:r>
      <w:r w:rsidRPr="00596B00">
        <w:t xml:space="preserve"> provides more information on this encapsulation.</w:t>
      </w:r>
    </w:p>
    <w:p w14:paraId="19A76958" w14:textId="121D25B1" w:rsidR="00721CD0" w:rsidRPr="00AF26C1" w:rsidRDefault="00721CD0" w:rsidP="00CF105B">
      <w:pPr>
        <w:pStyle w:val="Heading3"/>
      </w:pPr>
      <w:bookmarkStart w:id="865" w:name="_Toc73043831"/>
      <w:r w:rsidRPr="00AF26C1">
        <w:lastRenderedPageBreak/>
        <w:t>Element and Attribute Settings</w:t>
      </w:r>
      <w:bookmarkEnd w:id="865"/>
    </w:p>
    <w:p w14:paraId="46810D77" w14:textId="0F9896FC" w:rsidR="00721CD0" w:rsidRPr="00AF26C1" w:rsidRDefault="00203058" w:rsidP="00CF105B">
      <w:pPr>
        <w:suppressLineNumbers/>
      </w:pPr>
      <w:r>
        <w:fldChar w:fldCharType="begin"/>
      </w:r>
      <w:r>
        <w:instrText xml:space="preserve"> REF _Ref72480303 \h </w:instrText>
      </w:r>
      <w:r>
        <w:fldChar w:fldCharType="separate"/>
      </w:r>
      <w:ins w:id="866" w:author="Phillip Maness" w:date="2021-06-09T22:35:00Z">
        <w:r w:rsidR="00D96667" w:rsidRPr="00866679">
          <w:t xml:space="preserve">Table </w:t>
        </w:r>
        <w:r w:rsidR="00D96667">
          <w:rPr>
            <w:noProof/>
          </w:rPr>
          <w:t>13</w:t>
        </w:r>
      </w:ins>
      <w:del w:id="867" w:author="Phillip Maness" w:date="2021-06-09T22:35:00Z">
        <w:r w:rsidR="00E3597D" w:rsidRPr="00866679" w:rsidDel="00D96667">
          <w:delText xml:space="preserve">Table </w:delText>
        </w:r>
        <w:r w:rsidR="00E3597D" w:rsidDel="00D96667">
          <w:rPr>
            <w:noProof/>
          </w:rPr>
          <w:delText>13</w:delText>
        </w:r>
      </w:del>
      <w:r>
        <w:fldChar w:fldCharType="end"/>
      </w:r>
      <w:r w:rsidR="00721CD0" w:rsidRPr="00AF26C1">
        <w:t xml:space="preserve"> summarizes the mapping of relevant MPD elements and attributes to MPEG-H Audio.</w:t>
      </w:r>
    </w:p>
    <w:p w14:paraId="393E24F1" w14:textId="3E3D3EE0" w:rsidR="00721CD0" w:rsidRPr="00866679" w:rsidRDefault="00721CD0" w:rsidP="00866679">
      <w:pPr>
        <w:pStyle w:val="Caption"/>
      </w:pPr>
      <w:bookmarkStart w:id="868" w:name="_Ref72480303"/>
      <w:bookmarkStart w:id="869" w:name="_Toc73043854"/>
      <w:r w:rsidRPr="00866679">
        <w:t xml:space="preserve">Table </w:t>
      </w:r>
      <w:fldSimple w:instr=" SEQ Table \* ARABIC ">
        <w:r w:rsidR="00D96667">
          <w:rPr>
            <w:noProof/>
          </w:rPr>
          <w:t>13</w:t>
        </w:r>
      </w:fldSimple>
      <w:bookmarkEnd w:id="868"/>
      <w:r w:rsidRPr="00866679">
        <w:t xml:space="preserve"> MPEG-H Audio</w:t>
      </w:r>
      <w:r w:rsidR="006B62B9" w:rsidRPr="00866679">
        <w:t xml:space="preserve"> elements and attributes settings</w:t>
      </w:r>
      <w:bookmarkEnd w:id="8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7"/>
        <w:gridCol w:w="6112"/>
      </w:tblGrid>
      <w:tr w:rsidR="00721CD0" w:rsidRPr="00006CA1" w14:paraId="1644809A" w14:textId="77777777" w:rsidTr="00721CD0">
        <w:tc>
          <w:tcPr>
            <w:tcW w:w="1826" w:type="pct"/>
            <w:shd w:val="clear" w:color="auto" w:fill="E7E6E6" w:themeFill="background2"/>
          </w:tcPr>
          <w:p w14:paraId="78C6A38C" w14:textId="77777777" w:rsidR="00721CD0" w:rsidRPr="009C3686" w:rsidRDefault="00721CD0" w:rsidP="00CF105B">
            <w:pPr>
              <w:pStyle w:val="TAH"/>
            </w:pPr>
            <w:r w:rsidRPr="009C3686">
              <w:t>Element Name or Attribute</w:t>
            </w:r>
          </w:p>
        </w:tc>
        <w:tc>
          <w:tcPr>
            <w:tcW w:w="3174" w:type="pct"/>
            <w:shd w:val="clear" w:color="auto" w:fill="E7E6E6" w:themeFill="background2"/>
          </w:tcPr>
          <w:p w14:paraId="777D2013" w14:textId="77777777" w:rsidR="00721CD0" w:rsidRPr="009C3686" w:rsidRDefault="00721CD0" w:rsidP="00CF105B">
            <w:pPr>
              <w:pStyle w:val="TAH"/>
            </w:pPr>
            <w:r w:rsidRPr="009C3686">
              <w:t>Description</w:t>
            </w:r>
          </w:p>
        </w:tc>
      </w:tr>
      <w:tr w:rsidR="00721CD0" w:rsidRPr="00006CA1" w14:paraId="46711E3C" w14:textId="77777777" w:rsidTr="00721CD0">
        <w:tc>
          <w:tcPr>
            <w:tcW w:w="1826" w:type="pct"/>
          </w:tcPr>
          <w:p w14:paraId="5D06459F" w14:textId="356618FE" w:rsidR="00721CD0" w:rsidRPr="00721CD0" w:rsidRDefault="00721CD0" w:rsidP="00CF105B">
            <w:pPr>
              <w:rPr>
                <w:rStyle w:val="Attribute"/>
              </w:rPr>
            </w:pPr>
            <w:r w:rsidRPr="00721CD0">
              <w:rPr>
                <w:rStyle w:val="Attribute"/>
              </w:rPr>
              <w:t>@codecs</w:t>
            </w:r>
          </w:p>
        </w:tc>
        <w:tc>
          <w:tcPr>
            <w:tcW w:w="3174" w:type="pct"/>
          </w:tcPr>
          <w:p w14:paraId="4163763D" w14:textId="6A787149" w:rsidR="00721CD0" w:rsidRPr="00AF26C1" w:rsidRDefault="00721CD0" w:rsidP="00CF105B">
            <w:pPr>
              <w:pStyle w:val="BodyText"/>
              <w:spacing w:before="60"/>
            </w:pPr>
            <w:r w:rsidRPr="00AF26C1">
              <w:t xml:space="preserve">The signalling of the codecs parameters is according to RFC6381 </w:t>
            </w:r>
            <w:r w:rsidR="00AA22C6">
              <w:fldChar w:fldCharType="begin"/>
            </w:r>
            <w:r w:rsidR="00AA22C6">
              <w:instrText xml:space="preserve"> REF _Ref72325994 \r \h </w:instrText>
            </w:r>
            <w:r w:rsidR="00AA22C6">
              <w:fldChar w:fldCharType="separate"/>
            </w:r>
            <w:r w:rsidR="00D96667">
              <w:t>[10]</w:t>
            </w:r>
            <w:r w:rsidR="00AA22C6">
              <w:fldChar w:fldCharType="end"/>
            </w:r>
            <w:r w:rsidRPr="00AF26C1">
              <w:t xml:space="preserve"> and ISO/IEC 23008-3</w:t>
            </w:r>
            <w:ins w:id="870" w:author="Phillip Maness" w:date="2021-06-09T14:37:00Z">
              <w:r w:rsidR="004852AC">
                <w:t xml:space="preserve"> </w:t>
              </w:r>
              <w:r w:rsidR="004852AC">
                <w:fldChar w:fldCharType="begin"/>
              </w:r>
              <w:r w:rsidR="004852AC">
                <w:instrText xml:space="preserve"> REF _Ref72234259 \n \h </w:instrText>
              </w:r>
            </w:ins>
            <w:ins w:id="871" w:author="Phillip Maness" w:date="2021-06-09T14:37:00Z">
              <w:r w:rsidR="004852AC">
                <w:fldChar w:fldCharType="separate"/>
              </w:r>
            </w:ins>
            <w:ins w:id="872" w:author="Phillip Maness" w:date="2021-06-09T22:35:00Z">
              <w:r w:rsidR="00D96667">
                <w:t>[8]</w:t>
              </w:r>
            </w:ins>
            <w:ins w:id="873" w:author="Phillip Maness" w:date="2021-06-09T14:37:00Z">
              <w:r w:rsidR="004852AC">
                <w:fldChar w:fldCharType="end"/>
              </w:r>
            </w:ins>
            <w:r w:rsidRPr="00AF26C1">
              <w:t xml:space="preserve"> </w:t>
            </w:r>
            <w:r w:rsidRPr="00AF26C1">
              <w:rPr>
                <w:rFonts w:eastAsia="Candara" w:cs="Tahoma"/>
              </w:rPr>
              <w:t xml:space="preserve">clause </w:t>
            </w:r>
            <w:r w:rsidRPr="00AF26C1">
              <w:t>21</w:t>
            </w:r>
            <w:del w:id="874" w:author="Phillip Maness" w:date="2021-06-09T14:37:00Z">
              <w:r w:rsidRPr="00AF26C1" w:rsidDel="004852AC">
                <w:delText xml:space="preserve"> </w:delText>
              </w:r>
              <w:r w:rsidR="00111971" w:rsidDel="004852AC">
                <w:fldChar w:fldCharType="begin"/>
              </w:r>
              <w:r w:rsidR="00111971" w:rsidDel="004852AC">
                <w:delInstrText xml:space="preserve"> REF _Ref72234259 \n \h </w:delInstrText>
              </w:r>
              <w:r w:rsidR="00111971" w:rsidDel="004852AC">
                <w:fldChar w:fldCharType="separate"/>
              </w:r>
              <w:r w:rsidR="00E3597D" w:rsidDel="004852AC">
                <w:delText>[7]</w:delText>
              </w:r>
              <w:r w:rsidR="00111971" w:rsidDel="004852AC">
                <w:fldChar w:fldCharType="end"/>
              </w:r>
            </w:del>
            <w:r w:rsidRPr="00AF26C1">
              <w:t>. The value consists of the following two parts separated by a dot:</w:t>
            </w:r>
          </w:p>
          <w:p w14:paraId="1FBBEAD6" w14:textId="0130AE4F" w:rsidR="00721CD0" w:rsidRPr="00AF26C1" w:rsidRDefault="00721CD0" w:rsidP="00CF105B">
            <w:pPr>
              <w:pStyle w:val="BodyText"/>
              <w:keepNext w:val="0"/>
              <w:numPr>
                <w:ilvl w:val="0"/>
                <w:numId w:val="19"/>
              </w:numPr>
              <w:suppressLineNumbers/>
              <w:tabs>
                <w:tab w:val="left" w:pos="8194"/>
              </w:tabs>
              <w:overflowPunct/>
              <w:autoSpaceDE/>
              <w:autoSpaceDN/>
              <w:adjustRightInd/>
              <w:spacing w:before="60" w:after="120"/>
              <w:ind w:left="562"/>
              <w:contextualSpacing/>
              <w:textAlignment w:val="auto"/>
              <w:rPr>
                <w:rFonts w:ascii="Courier New" w:hAnsi="Courier New" w:cs="Courier New"/>
              </w:rPr>
            </w:pPr>
            <w:r w:rsidRPr="00AF26C1">
              <w:t xml:space="preserve">the </w:t>
            </w:r>
            <w:r>
              <w:t>sample entry 4</w:t>
            </w:r>
            <w:r w:rsidRPr="00AF26C1">
              <w:t xml:space="preserve">CC code </w:t>
            </w:r>
            <w:r w:rsidRPr="005E5158">
              <w:rPr>
                <w:rStyle w:val="Attribute"/>
              </w:rPr>
              <w:t>(</w:t>
            </w:r>
            <w:r w:rsidRPr="00D37157">
              <w:rPr>
                <w:rStyle w:val="Attribute"/>
              </w:rPr>
              <w:t>'mhm1'</w:t>
            </w:r>
            <w:r w:rsidRPr="005E5158">
              <w:rPr>
                <w:rStyle w:val="Attribute"/>
              </w:rPr>
              <w:t>,</w:t>
            </w:r>
            <w:r w:rsidRPr="00D37157">
              <w:rPr>
                <w:rStyle w:val="Attribute"/>
              </w:rPr>
              <w:t>'mhm2'</w:t>
            </w:r>
            <w:r w:rsidRPr="00AF26C1">
              <w:t>)</w:t>
            </w:r>
          </w:p>
          <w:p w14:paraId="072CE412" w14:textId="299EF914" w:rsidR="00721CD0" w:rsidRPr="00AF26C1" w:rsidRDefault="00D37157" w:rsidP="00CF105B">
            <w:pPr>
              <w:pStyle w:val="BodyText"/>
              <w:keepNext w:val="0"/>
              <w:numPr>
                <w:ilvl w:val="0"/>
                <w:numId w:val="19"/>
              </w:numPr>
              <w:suppressLineNumbers/>
              <w:tabs>
                <w:tab w:val="left" w:pos="8194"/>
              </w:tabs>
              <w:overflowPunct/>
              <w:autoSpaceDE/>
              <w:autoSpaceDN/>
              <w:adjustRightInd/>
              <w:spacing w:before="60" w:after="120"/>
              <w:ind w:left="562"/>
              <w:contextualSpacing/>
              <w:textAlignment w:val="auto"/>
              <w:rPr>
                <w:rFonts w:ascii="Courier New" w:hAnsi="Courier New" w:cs="Courier New"/>
              </w:rPr>
            </w:pPr>
            <w:r w:rsidRPr="006F4335">
              <w:rPr>
                <w:rStyle w:val="Attribute"/>
              </w:rPr>
              <w:t>'</w:t>
            </w:r>
            <w:r w:rsidR="00721CD0" w:rsidRPr="006F4335">
              <w:rPr>
                <w:rStyle w:val="Attribute"/>
                <w:rFonts w:eastAsia="Calibri"/>
              </w:rPr>
              <w:t>0x</w:t>
            </w:r>
            <w:r w:rsidRPr="006F4335">
              <w:rPr>
                <w:rStyle w:val="Attribute"/>
              </w:rPr>
              <w:t>'</w:t>
            </w:r>
            <w:r w:rsidR="00721CD0" w:rsidRPr="00756375">
              <w:rPr>
                <w:sz w:val="22"/>
              </w:rPr>
              <w:t xml:space="preserve"> </w:t>
            </w:r>
            <w:r w:rsidR="00721CD0" w:rsidRPr="00AF26C1">
              <w:t xml:space="preserve">followed by the hex value of the profile-level-id, as defined in in ISO/IEC 23008-3 </w:t>
            </w:r>
            <w:r w:rsidR="00111971">
              <w:fldChar w:fldCharType="begin"/>
            </w:r>
            <w:r w:rsidR="00111971">
              <w:instrText xml:space="preserve"> REF _Ref72234259 \n \h </w:instrText>
            </w:r>
            <w:r w:rsidR="00111971">
              <w:fldChar w:fldCharType="separate"/>
            </w:r>
            <w:ins w:id="875" w:author="Phillip Maness" w:date="2021-06-09T22:35:00Z">
              <w:r w:rsidR="00D96667">
                <w:t>[8]</w:t>
              </w:r>
            </w:ins>
            <w:del w:id="876" w:author="Phillip Maness" w:date="2021-06-09T22:35:00Z">
              <w:r w:rsidR="00E3597D" w:rsidDel="00D96667">
                <w:delText>[7]</w:delText>
              </w:r>
            </w:del>
            <w:r w:rsidR="00111971">
              <w:fldChar w:fldCharType="end"/>
            </w:r>
          </w:p>
          <w:p w14:paraId="3D9CE104" w14:textId="1ADD8A89" w:rsidR="00721CD0" w:rsidRPr="009C3686" w:rsidRDefault="00721CD0" w:rsidP="00CF105B">
            <w:r w:rsidRPr="00AF26C1">
              <w:t xml:space="preserve">See </w:t>
            </w:r>
            <w:r>
              <w:rPr>
                <w:highlight w:val="yellow"/>
              </w:rPr>
              <w:fldChar w:fldCharType="begin"/>
            </w:r>
            <w:r>
              <w:instrText xml:space="preserve"> REF _Ref44072630 \h </w:instrText>
            </w:r>
            <w:r>
              <w:rPr>
                <w:highlight w:val="yellow"/>
              </w:rPr>
              <w:instrText xml:space="preserve"> \* MERGEFORMAT </w:instrText>
            </w:r>
            <w:r>
              <w:rPr>
                <w:highlight w:val="yellow"/>
              </w:rPr>
            </w:r>
            <w:r>
              <w:rPr>
                <w:highlight w:val="yellow"/>
              </w:rPr>
              <w:fldChar w:fldCharType="separate"/>
            </w:r>
            <w:ins w:id="877" w:author="Phillip Maness" w:date="2021-06-09T22:35:00Z">
              <w:r w:rsidR="00D96667" w:rsidRPr="00866679">
                <w:t xml:space="preserve">Table </w:t>
              </w:r>
              <w:r w:rsidR="00D96667">
                <w:rPr>
                  <w:noProof/>
                </w:rPr>
                <w:t>14</w:t>
              </w:r>
            </w:ins>
            <w:del w:id="878" w:author="Phillip Maness" w:date="2021-06-09T22:35:00Z">
              <w:r w:rsidR="00E3597D" w:rsidRPr="00866679" w:rsidDel="00D96667">
                <w:delText xml:space="preserve">Table </w:delText>
              </w:r>
              <w:r w:rsidR="00E3597D" w:rsidDel="00D96667">
                <w:rPr>
                  <w:noProof/>
                </w:rPr>
                <w:delText>14</w:delText>
              </w:r>
            </w:del>
            <w:r>
              <w:rPr>
                <w:highlight w:val="yellow"/>
              </w:rPr>
              <w:fldChar w:fldCharType="end"/>
            </w:r>
            <w:r w:rsidRPr="00AF26C1">
              <w:t xml:space="preserve"> for more details.</w:t>
            </w:r>
          </w:p>
        </w:tc>
      </w:tr>
      <w:tr w:rsidR="00721CD0" w:rsidRPr="00006CA1" w14:paraId="3AAA0776" w14:textId="77777777" w:rsidTr="00721CD0">
        <w:tc>
          <w:tcPr>
            <w:tcW w:w="1826" w:type="pct"/>
          </w:tcPr>
          <w:p w14:paraId="456C9F19" w14:textId="6D6C55A4" w:rsidR="00721CD0" w:rsidRPr="00811475" w:rsidRDefault="00721CD0" w:rsidP="00CF105B">
            <w:pPr>
              <w:rPr>
                <w:rStyle w:val="BodyTextChar"/>
              </w:rPr>
            </w:pPr>
            <w:r w:rsidRPr="00721CD0">
              <w:rPr>
                <w:rStyle w:val="Element"/>
              </w:rPr>
              <w:t>AdaptationSet</w:t>
            </w:r>
            <w:r w:rsidRPr="00721CD0">
              <w:rPr>
                <w:rStyle w:val="Attribute"/>
              </w:rPr>
              <w:t>@tag</w:t>
            </w:r>
          </w:p>
        </w:tc>
        <w:tc>
          <w:tcPr>
            <w:tcW w:w="3174" w:type="pct"/>
          </w:tcPr>
          <w:p w14:paraId="732056AC" w14:textId="40186856" w:rsidR="00721CD0" w:rsidRPr="00AF26C1" w:rsidRDefault="00721CD0" w:rsidP="00CF105B">
            <w:pPr>
              <w:pStyle w:val="BodyText"/>
              <w:spacing w:before="60"/>
            </w:pPr>
            <w:r w:rsidRPr="00AF26C1">
              <w:t xml:space="preserve">This field lists the </w:t>
            </w:r>
            <w:r w:rsidRPr="006F4335">
              <w:rPr>
                <w:rStyle w:val="Attribute"/>
                <w:rFonts w:eastAsia="Calibri"/>
              </w:rPr>
              <w:t>mae_groupIDs</w:t>
            </w:r>
            <w:r w:rsidRPr="00AF26C1">
              <w:t xml:space="preserve"> as defined in ISO/IEC 23008-3 </w:t>
            </w:r>
            <w:r w:rsidR="00111971">
              <w:fldChar w:fldCharType="begin"/>
            </w:r>
            <w:r w:rsidR="00111971">
              <w:instrText xml:space="preserve"> REF _Ref72234259 \n \h </w:instrText>
            </w:r>
            <w:r w:rsidR="00111971">
              <w:fldChar w:fldCharType="separate"/>
            </w:r>
            <w:ins w:id="879" w:author="Phillip Maness" w:date="2021-06-09T22:35:00Z">
              <w:r w:rsidR="00D96667">
                <w:t>[8]</w:t>
              </w:r>
            </w:ins>
            <w:del w:id="880" w:author="Phillip Maness" w:date="2021-06-09T22:35:00Z">
              <w:r w:rsidR="00E3597D" w:rsidDel="00D96667">
                <w:delText>[7]</w:delText>
              </w:r>
            </w:del>
            <w:r w:rsidR="00111971">
              <w:fldChar w:fldCharType="end"/>
            </w:r>
            <w:r w:rsidRPr="00AF26C1">
              <w:t xml:space="preserve"> that are contained in the Adaptation Set separated by white spaces.</w:t>
            </w:r>
          </w:p>
        </w:tc>
      </w:tr>
      <w:tr w:rsidR="00721CD0" w:rsidRPr="00006CA1" w14:paraId="4EF78783" w14:textId="77777777" w:rsidTr="00721CD0">
        <w:tc>
          <w:tcPr>
            <w:tcW w:w="1826" w:type="pct"/>
          </w:tcPr>
          <w:p w14:paraId="6BB3BB8E" w14:textId="701E548F" w:rsidR="00721CD0" w:rsidRPr="00811475" w:rsidRDefault="00721CD0" w:rsidP="00CF105B">
            <w:pPr>
              <w:rPr>
                <w:rStyle w:val="BodyTextChar"/>
              </w:rPr>
            </w:pPr>
            <w:r w:rsidRPr="00721CD0">
              <w:rPr>
                <w:rStyle w:val="Element"/>
              </w:rPr>
              <w:t>Preselection</w:t>
            </w:r>
            <w:r w:rsidRPr="00721CD0">
              <w:rPr>
                <w:rStyle w:val="Attribute"/>
              </w:rPr>
              <w:t>@tag</w:t>
            </w:r>
          </w:p>
        </w:tc>
        <w:tc>
          <w:tcPr>
            <w:tcW w:w="3174" w:type="pct"/>
          </w:tcPr>
          <w:p w14:paraId="692F19A4" w14:textId="0367786C" w:rsidR="00721CD0" w:rsidRPr="00AF26C1" w:rsidRDefault="00721CD0" w:rsidP="00CF105B">
            <w:pPr>
              <w:pStyle w:val="BodyText"/>
              <w:spacing w:before="60"/>
            </w:pPr>
            <w:r w:rsidRPr="00AF26C1">
              <w:t xml:space="preserve">This field indicates the </w:t>
            </w:r>
            <w:r w:rsidRPr="006F4335">
              <w:rPr>
                <w:rStyle w:val="Attribute"/>
                <w:rFonts w:eastAsia="Calibri"/>
              </w:rPr>
              <w:t>mae_groupPresetID</w:t>
            </w:r>
            <w:r w:rsidRPr="00AF26C1">
              <w:t xml:space="preserve"> as defined in ISO/IEC 23008-3 </w:t>
            </w:r>
            <w:r w:rsidR="00111971">
              <w:fldChar w:fldCharType="begin"/>
            </w:r>
            <w:r w:rsidR="00111971">
              <w:instrText xml:space="preserve"> REF _Ref72234259 \n \h </w:instrText>
            </w:r>
            <w:r w:rsidR="00111971">
              <w:fldChar w:fldCharType="separate"/>
            </w:r>
            <w:ins w:id="881" w:author="Phillip Maness" w:date="2021-06-09T22:35:00Z">
              <w:r w:rsidR="00D96667">
                <w:t>[8]</w:t>
              </w:r>
            </w:ins>
            <w:del w:id="882" w:author="Phillip Maness" w:date="2021-06-09T22:35:00Z">
              <w:r w:rsidR="00E3597D" w:rsidDel="00D96667">
                <w:delText>[7]</w:delText>
              </w:r>
            </w:del>
            <w:r w:rsidR="00111971">
              <w:fldChar w:fldCharType="end"/>
            </w:r>
            <w:r w:rsidRPr="00AF26C1">
              <w:t xml:space="preserve"> that refers to a Preset in the scope of MPEG-H Audio.</w:t>
            </w:r>
          </w:p>
        </w:tc>
      </w:tr>
      <w:tr w:rsidR="00721CD0" w:rsidRPr="00006CA1" w14:paraId="6271364C" w14:textId="77777777" w:rsidTr="00721CD0">
        <w:tc>
          <w:tcPr>
            <w:tcW w:w="1826" w:type="pct"/>
          </w:tcPr>
          <w:p w14:paraId="2E78F479" w14:textId="569EE603" w:rsidR="00721CD0" w:rsidRPr="00811475" w:rsidRDefault="00721CD0" w:rsidP="00CF105B">
            <w:pPr>
              <w:rPr>
                <w:rStyle w:val="BodyTextChar"/>
              </w:rPr>
            </w:pPr>
            <w:r w:rsidRPr="00721CD0">
              <w:rPr>
                <w:rStyle w:val="Element"/>
              </w:rPr>
              <w:t>ContentComponent</w:t>
            </w:r>
            <w:r w:rsidRPr="00721CD0">
              <w:rPr>
                <w:rStyle w:val="Attribute"/>
              </w:rPr>
              <w:t>@tag</w:t>
            </w:r>
          </w:p>
        </w:tc>
        <w:tc>
          <w:tcPr>
            <w:tcW w:w="3174" w:type="pct"/>
          </w:tcPr>
          <w:p w14:paraId="714796CD" w14:textId="33837E28" w:rsidR="00721CD0" w:rsidRPr="00AF26C1" w:rsidRDefault="00721CD0" w:rsidP="00CF105B">
            <w:pPr>
              <w:pStyle w:val="BodyText"/>
              <w:spacing w:before="60"/>
            </w:pPr>
            <w:r w:rsidRPr="00AF26C1">
              <w:t xml:space="preserve">This field indicates the </w:t>
            </w:r>
            <w:r w:rsidRPr="006F4335">
              <w:rPr>
                <w:rStyle w:val="Attribute"/>
                <w:rFonts w:eastAsia="Calibri"/>
              </w:rPr>
              <w:t>mae_groupID</w:t>
            </w:r>
            <w:r w:rsidRPr="00AF26C1">
              <w:rPr>
                <w:rFonts w:ascii="Courier New" w:hAnsi="Courier New" w:cs="Courier New"/>
                <w:sz w:val="22"/>
                <w:szCs w:val="22"/>
              </w:rPr>
              <w:t xml:space="preserve"> </w:t>
            </w:r>
            <w:r w:rsidRPr="00AF26C1">
              <w:t xml:space="preserve">as defined in ISO/IEC 23008-3 </w:t>
            </w:r>
            <w:r w:rsidR="00111971">
              <w:fldChar w:fldCharType="begin"/>
            </w:r>
            <w:r w:rsidR="00111971">
              <w:instrText xml:space="preserve"> REF _Ref72234259 \n \h </w:instrText>
            </w:r>
            <w:r w:rsidR="00111971">
              <w:fldChar w:fldCharType="separate"/>
            </w:r>
            <w:ins w:id="883" w:author="Phillip Maness" w:date="2021-06-09T22:35:00Z">
              <w:r w:rsidR="00D96667">
                <w:t>[8]</w:t>
              </w:r>
            </w:ins>
            <w:del w:id="884" w:author="Phillip Maness" w:date="2021-06-09T22:35:00Z">
              <w:r w:rsidR="00E3597D" w:rsidDel="00D96667">
                <w:delText>[7]</w:delText>
              </w:r>
            </w:del>
            <w:r w:rsidR="00111971">
              <w:fldChar w:fldCharType="end"/>
            </w:r>
            <w:r w:rsidRPr="00AF26C1">
              <w:t xml:space="preserve"> which </w:t>
            </w:r>
            <w:r>
              <w:t>contains</w:t>
            </w:r>
            <w:r w:rsidRPr="00AF26C1">
              <w:t xml:space="preserve"> the Media Content Component.</w:t>
            </w:r>
          </w:p>
        </w:tc>
      </w:tr>
      <w:tr w:rsidR="00721CD0" w:rsidRPr="00006CA1" w14:paraId="4C7579D8" w14:textId="77777777" w:rsidTr="00721CD0">
        <w:tc>
          <w:tcPr>
            <w:tcW w:w="1826" w:type="pct"/>
          </w:tcPr>
          <w:p w14:paraId="105EB9E6" w14:textId="28EAE8DE" w:rsidR="00721CD0" w:rsidRPr="00721CD0" w:rsidRDefault="00721CD0" w:rsidP="00CF105B">
            <w:pPr>
              <w:rPr>
                <w:rStyle w:val="Element"/>
                <w:rFonts w:eastAsia="Calibri"/>
              </w:rPr>
            </w:pPr>
            <w:r w:rsidRPr="00721CD0">
              <w:rPr>
                <w:rStyle w:val="Element"/>
              </w:rPr>
              <w:t>AudioChannelConfiguration</w:t>
            </w:r>
          </w:p>
        </w:tc>
        <w:tc>
          <w:tcPr>
            <w:tcW w:w="3174" w:type="pct"/>
          </w:tcPr>
          <w:p w14:paraId="1D0E6640" w14:textId="568BA3D7" w:rsidR="00721CD0" w:rsidRPr="00AF26C1" w:rsidRDefault="00721CD0" w:rsidP="00CF105B">
            <w:pPr>
              <w:pStyle w:val="BodyText"/>
              <w:spacing w:before="60"/>
            </w:pPr>
            <w:r w:rsidRPr="00AF26C1">
              <w:t xml:space="preserve">For MPEG-H Audio, the Audio Channel Configuration descriptor shall use the scheme URI </w:t>
            </w:r>
            <w:r w:rsidRPr="006F4335">
              <w:rPr>
                <w:rStyle w:val="Namespace"/>
                <w:rFonts w:eastAsia="Calibri"/>
              </w:rPr>
              <w:t>"urn:mpeg:mpegB:cicp:ChannelConfiguration"</w:t>
            </w:r>
            <w:r w:rsidRPr="00AF26C1">
              <w:t xml:space="preserve">. The value shall be taken from the </w:t>
            </w:r>
            <w:r w:rsidRPr="006F4335">
              <w:rPr>
                <w:rStyle w:val="Element"/>
              </w:rPr>
              <w:t>ChannelConfiguration</w:t>
            </w:r>
            <w:r w:rsidRPr="00AF26C1">
              <w:t xml:space="preserve"> table as defined in </w:t>
            </w:r>
            <w:r w:rsidRPr="00811475">
              <w:t>ISO/IEC 23091-3</w:t>
            </w:r>
            <w:r w:rsidRPr="00811475" w:rsidDel="00C87DB6">
              <w:t xml:space="preserve"> </w:t>
            </w:r>
            <w:r w:rsidR="00A65A26">
              <w:rPr>
                <w:rFonts w:eastAsia="Calibri"/>
              </w:rPr>
              <w:fldChar w:fldCharType="begin"/>
            </w:r>
            <w:r w:rsidR="00A65A26">
              <w:rPr>
                <w:rFonts w:eastAsia="Calibri"/>
              </w:rPr>
              <w:instrText xml:space="preserve"> REF _Ref72252413 \n \h </w:instrText>
            </w:r>
            <w:r w:rsidR="00A65A26">
              <w:rPr>
                <w:rFonts w:eastAsia="Calibri"/>
              </w:rPr>
            </w:r>
            <w:r w:rsidR="00A65A26">
              <w:rPr>
                <w:rFonts w:eastAsia="Calibri"/>
              </w:rPr>
              <w:fldChar w:fldCharType="separate"/>
            </w:r>
            <w:ins w:id="885" w:author="Phillip Maness" w:date="2021-06-09T22:35:00Z">
              <w:r w:rsidR="00D96667">
                <w:rPr>
                  <w:rFonts w:eastAsia="Calibri"/>
                </w:rPr>
                <w:t>[3]</w:t>
              </w:r>
            </w:ins>
            <w:del w:id="886" w:author="Phillip Maness" w:date="2021-06-09T22:35:00Z">
              <w:r w:rsidR="00E3597D" w:rsidDel="00D96667">
                <w:rPr>
                  <w:rFonts w:eastAsia="Calibri"/>
                </w:rPr>
                <w:delText>[2]</w:delText>
              </w:r>
            </w:del>
            <w:r w:rsidR="00A65A26">
              <w:rPr>
                <w:rFonts w:eastAsia="Calibri"/>
              </w:rPr>
              <w:fldChar w:fldCharType="end"/>
            </w:r>
            <w:r w:rsidRPr="00AF26C1">
              <w:t xml:space="preserve">. Valid numbers for value are </w:t>
            </w:r>
            <w:r>
              <w:t>0</w:t>
            </w:r>
            <w:r w:rsidRPr="00AF26C1">
              <w:t>-7,</w:t>
            </w:r>
            <w:r>
              <w:t xml:space="preserve"> </w:t>
            </w:r>
            <w:r w:rsidRPr="00AF26C1">
              <w:t>9-12, 14-17 or 19.</w:t>
            </w:r>
            <w:r>
              <w:t xml:space="preserve"> The value 0 should only be used if the exact Audio Channel Configuration cannot be determined, e.g. a live service with in-band configuration changes within a period, or for object only audio scenes. </w:t>
            </w:r>
          </w:p>
        </w:tc>
      </w:tr>
      <w:tr w:rsidR="00721CD0" w:rsidRPr="00006CA1" w14:paraId="577B7787" w14:textId="77777777" w:rsidTr="00721CD0">
        <w:tc>
          <w:tcPr>
            <w:tcW w:w="1826" w:type="pct"/>
          </w:tcPr>
          <w:p w14:paraId="4ED747BA" w14:textId="56F45614" w:rsidR="00721CD0" w:rsidRPr="00721CD0" w:rsidRDefault="00721CD0" w:rsidP="00CF105B">
            <w:pPr>
              <w:rPr>
                <w:rStyle w:val="Attribute"/>
                <w:rFonts w:eastAsia="Calibri"/>
              </w:rPr>
            </w:pPr>
            <w:r w:rsidRPr="00721CD0">
              <w:rPr>
                <w:rStyle w:val="Attribute"/>
              </w:rPr>
              <w:t>@audioSamplingRate</w:t>
            </w:r>
          </w:p>
        </w:tc>
        <w:tc>
          <w:tcPr>
            <w:tcW w:w="3174" w:type="pct"/>
          </w:tcPr>
          <w:p w14:paraId="1E90D8A2" w14:textId="77777777" w:rsidR="00721CD0" w:rsidRPr="00AF26C1" w:rsidRDefault="00721CD0" w:rsidP="00CF105B">
            <w:pPr>
              <w:pStyle w:val="BodyText"/>
              <w:spacing w:before="60"/>
            </w:pPr>
            <w:r w:rsidRPr="00AF26C1">
              <w:t xml:space="preserve">Example: </w:t>
            </w:r>
            <w:r w:rsidRPr="006F4335">
              <w:rPr>
                <w:rStyle w:val="Attribute"/>
              </w:rPr>
              <w:t>"</w:t>
            </w:r>
            <w:r w:rsidRPr="006F4335">
              <w:rPr>
                <w:rStyle w:val="Attribute"/>
                <w:rFonts w:eastAsia="Calibri"/>
              </w:rPr>
              <w:t>48000</w:t>
            </w:r>
            <w:r w:rsidRPr="006F4335">
              <w:rPr>
                <w:rStyle w:val="Attribute"/>
              </w:rPr>
              <w:t>"</w:t>
            </w:r>
            <w:r w:rsidRPr="00AF26C1">
              <w:t xml:space="preserve"> for 48 kHz</w:t>
            </w:r>
          </w:p>
          <w:p w14:paraId="33E79CE9" w14:textId="46194ABE" w:rsidR="00721CD0" w:rsidRPr="00AF26C1" w:rsidRDefault="00721CD0" w:rsidP="00CF105B">
            <w:pPr>
              <w:pStyle w:val="BodyText"/>
              <w:spacing w:before="60"/>
            </w:pPr>
            <w:r w:rsidRPr="00AF26C1">
              <w:t xml:space="preserve">The indication shall correspond to the sampling frequency derived from the </w:t>
            </w:r>
            <w:r w:rsidRPr="006F4335">
              <w:rPr>
                <w:rStyle w:val="Attribute"/>
              </w:rPr>
              <w:t>usacSamplingFrequencyIndex</w:t>
            </w:r>
            <w:r w:rsidRPr="00AF26C1">
              <w:t xml:space="preserve"> or </w:t>
            </w:r>
            <w:r w:rsidRPr="006F4335">
              <w:rPr>
                <w:rStyle w:val="Attribute"/>
              </w:rPr>
              <w:t>usacSamplingFrequency</w:t>
            </w:r>
            <w:r w:rsidRPr="00AF26C1">
              <w:t xml:space="preserve"> as defined in ISO/IEC 23003-3 </w:t>
            </w:r>
            <w:r w:rsidR="00A967AB">
              <w:fldChar w:fldCharType="begin"/>
            </w:r>
            <w:r w:rsidR="00A967AB">
              <w:instrText xml:space="preserve"> REF _Ref72234259 \n \h </w:instrText>
            </w:r>
            <w:r w:rsidR="00A967AB">
              <w:fldChar w:fldCharType="separate"/>
            </w:r>
            <w:ins w:id="887" w:author="Phillip Maness" w:date="2021-06-09T22:35:00Z">
              <w:r w:rsidR="00D96667">
                <w:t>[8]</w:t>
              </w:r>
            </w:ins>
            <w:del w:id="888" w:author="Phillip Maness" w:date="2021-06-09T22:35:00Z">
              <w:r w:rsidR="00E3597D" w:rsidDel="00D96667">
                <w:delText>[7]</w:delText>
              </w:r>
            </w:del>
            <w:r w:rsidR="00A967AB">
              <w:fldChar w:fldCharType="end"/>
            </w:r>
            <w:r w:rsidRPr="00AF26C1">
              <w:t>.</w:t>
            </w:r>
          </w:p>
        </w:tc>
      </w:tr>
      <w:tr w:rsidR="00721CD0" w:rsidRPr="00006CA1" w14:paraId="5D71881C" w14:textId="77777777" w:rsidTr="00721CD0">
        <w:tc>
          <w:tcPr>
            <w:tcW w:w="1826" w:type="pct"/>
          </w:tcPr>
          <w:p w14:paraId="78030EF8" w14:textId="7BC347C8" w:rsidR="00721CD0" w:rsidRPr="00721CD0" w:rsidRDefault="00721CD0" w:rsidP="00CF105B">
            <w:pPr>
              <w:rPr>
                <w:rStyle w:val="Attribute"/>
                <w:rFonts w:eastAsia="Calibri"/>
              </w:rPr>
            </w:pPr>
            <w:r w:rsidRPr="00721CD0">
              <w:rPr>
                <w:rStyle w:val="Attribute"/>
              </w:rPr>
              <w:t>@lang</w:t>
            </w:r>
          </w:p>
        </w:tc>
        <w:tc>
          <w:tcPr>
            <w:tcW w:w="3174" w:type="pct"/>
          </w:tcPr>
          <w:p w14:paraId="4920CFF1" w14:textId="53553A7B" w:rsidR="00721CD0" w:rsidRDefault="00721CD0" w:rsidP="00CF105B">
            <w:pPr>
              <w:pStyle w:val="BodyText"/>
              <w:spacing w:before="60"/>
            </w:pPr>
            <w:r w:rsidRPr="00AF26C1">
              <w:t xml:space="preserve">The language indicated should correspond to the information conveyed in </w:t>
            </w:r>
            <w:r w:rsidRPr="006F4335">
              <w:rPr>
                <w:rStyle w:val="Attribute"/>
                <w:rFonts w:eastAsia="Calibri"/>
              </w:rPr>
              <w:t>mae_contentLanguage</w:t>
            </w:r>
            <w:r w:rsidRPr="00AF26C1">
              <w:t xml:space="preserve"> of the default dialog element. </w:t>
            </w:r>
            <w:r>
              <w:t>T</w:t>
            </w:r>
            <w:r w:rsidRPr="00AF26C1">
              <w:t xml:space="preserve">he </w:t>
            </w:r>
            <w:r>
              <w:t>default dialog corresponds to the Group (</w:t>
            </w:r>
            <w:r w:rsidRPr="006F4335">
              <w:rPr>
                <w:rStyle w:val="Attribute"/>
                <w:rFonts w:eastAsia="Calibri"/>
              </w:rPr>
              <w:t>mae_groupDefinition</w:t>
            </w:r>
            <w:r w:rsidR="006F4335">
              <w:rPr>
                <w:rStyle w:val="Attribute"/>
                <w:rFonts w:eastAsia="Calibri"/>
              </w:rPr>
              <w:t>(</w:t>
            </w:r>
            <w:r w:rsidR="006F4335">
              <w:rPr>
                <w:rFonts w:cs="Courier New"/>
                <w:sz w:val="22"/>
                <w:szCs w:val="22"/>
              </w:rPr>
              <w:t>)</w:t>
            </w:r>
            <w:r>
              <w:t xml:space="preserve">) </w:t>
            </w:r>
            <w:r w:rsidRPr="00AF26C1">
              <w:t xml:space="preserve">which is marked as default in </w:t>
            </w:r>
            <w:r w:rsidRPr="006F4335">
              <w:rPr>
                <w:rStyle w:val="Attribute"/>
                <w:rFonts w:eastAsia="Calibri"/>
              </w:rPr>
              <w:t>mae_switchGroupDefaultGroupID</w:t>
            </w:r>
            <w:r w:rsidRPr="00AF26C1">
              <w:t xml:space="preserve"> and is tagged in </w:t>
            </w:r>
            <w:r w:rsidRPr="006F4335">
              <w:rPr>
                <w:rStyle w:val="Attribute"/>
              </w:rPr>
              <w:t>mae_contentKind</w:t>
            </w:r>
            <w:r w:rsidRPr="00AF26C1">
              <w:t xml:space="preserve"> as dialogue</w:t>
            </w:r>
            <w:r>
              <w:t>.</w:t>
            </w:r>
            <w:r w:rsidRPr="00AF26C1">
              <w:t xml:space="preserve"> This information is carried in the </w:t>
            </w:r>
            <w:r w:rsidRPr="006F4335">
              <w:rPr>
                <w:rStyle w:val="Attribute"/>
                <w:rFonts w:eastAsia="Calibri"/>
              </w:rPr>
              <w:t>mae_audioSceneInfo()</w:t>
            </w:r>
            <w:r w:rsidRPr="00AF26C1">
              <w:t xml:space="preserve"> of the MPEG-H Audio stream as defined in ISO/IEC 23008-3 </w:t>
            </w:r>
            <w:r w:rsidR="00A967AB">
              <w:fldChar w:fldCharType="begin"/>
            </w:r>
            <w:r w:rsidR="00A967AB">
              <w:instrText xml:space="preserve"> REF _Ref72234259 \n \h </w:instrText>
            </w:r>
            <w:r w:rsidR="00A967AB">
              <w:fldChar w:fldCharType="separate"/>
            </w:r>
            <w:ins w:id="889" w:author="Phillip Maness" w:date="2021-06-09T22:35:00Z">
              <w:r w:rsidR="00D96667">
                <w:t>[8]</w:t>
              </w:r>
            </w:ins>
            <w:del w:id="890" w:author="Phillip Maness" w:date="2021-06-09T22:35:00Z">
              <w:r w:rsidR="00E3597D" w:rsidDel="00D96667">
                <w:delText>[7]</w:delText>
              </w:r>
            </w:del>
            <w:r w:rsidR="00A967AB">
              <w:fldChar w:fldCharType="end"/>
            </w:r>
            <w:r w:rsidRPr="00AF26C1">
              <w:t>.</w:t>
            </w:r>
          </w:p>
          <w:p w14:paraId="28624804" w14:textId="07B16A43" w:rsidR="00721CD0" w:rsidRPr="00AF26C1" w:rsidRDefault="00721CD0" w:rsidP="00CF105B">
            <w:pPr>
              <w:pStyle w:val="BodyText"/>
              <w:spacing w:before="60"/>
            </w:pPr>
            <w:r>
              <w:t xml:space="preserve">The language of a Preselection should correspond to the information conveyed in </w:t>
            </w:r>
            <w:r w:rsidRPr="006F4335">
              <w:rPr>
                <w:rStyle w:val="Attribute"/>
                <w:rFonts w:eastAsia="Calibri"/>
              </w:rPr>
              <w:t>mae_contentLanguage</w:t>
            </w:r>
            <w:r>
              <w:t xml:space="preserve"> of the selected dialog. The selected dialog corresponds to the Group (</w:t>
            </w:r>
            <w:r w:rsidRPr="006F4335">
              <w:rPr>
                <w:rStyle w:val="Attribute"/>
                <w:rFonts w:eastAsia="Calibri"/>
              </w:rPr>
              <w:t>mae_groupDefinition()</w:t>
            </w:r>
            <w:r>
              <w:t>) which is marked as on (</w:t>
            </w:r>
            <w:r w:rsidRPr="006F4335">
              <w:rPr>
                <w:rStyle w:val="Attribute"/>
                <w:rFonts w:eastAsia="Calibri"/>
              </w:rPr>
              <w:t>mae_groupPresetConditionOnOff</w:t>
            </w:r>
            <w:r w:rsidRPr="005E5158">
              <w:rPr>
                <w:rStyle w:val="Attribute"/>
              </w:rPr>
              <w:t xml:space="preserve"> == 1</w:t>
            </w:r>
            <w:r>
              <w:t xml:space="preserve">) for the given </w:t>
            </w:r>
            <w:r w:rsidRPr="006F4335">
              <w:rPr>
                <w:rStyle w:val="Element"/>
                <w:rFonts w:eastAsia="Calibri"/>
              </w:rPr>
              <w:t>Preselection</w:t>
            </w:r>
            <w:r w:rsidRPr="006F4335">
              <w:rPr>
                <w:rStyle w:val="Attribute"/>
              </w:rPr>
              <w:t>@tag</w:t>
            </w:r>
            <w:r>
              <w:t xml:space="preserve"> and is tagged in </w:t>
            </w:r>
            <w:r w:rsidRPr="006F4335">
              <w:rPr>
                <w:rStyle w:val="Attribute"/>
                <w:rFonts w:eastAsia="Calibri"/>
              </w:rPr>
              <w:t>mae_contentKind</w:t>
            </w:r>
            <w:r>
              <w:t xml:space="preserve"> as</w:t>
            </w:r>
            <w:r w:rsidRPr="006F4335">
              <w:rPr>
                <w:rStyle w:val="Attribute"/>
              </w:rPr>
              <w:t xml:space="preserve"> </w:t>
            </w:r>
            <w:r w:rsidRPr="006F4335">
              <w:rPr>
                <w:rStyle w:val="Attribute"/>
                <w:rFonts w:eastAsia="Calibri"/>
              </w:rPr>
              <w:t>dialogue</w:t>
            </w:r>
            <w:r>
              <w:t xml:space="preserve">. </w:t>
            </w:r>
            <w:r w:rsidRPr="00AF26C1">
              <w:t xml:space="preserve">This information is carried in the </w:t>
            </w:r>
            <w:r w:rsidRPr="006F4335">
              <w:rPr>
                <w:rStyle w:val="Attribute"/>
                <w:rFonts w:eastAsia="Calibri"/>
              </w:rPr>
              <w:t>mae_audioSceneInfo()</w:t>
            </w:r>
            <w:r w:rsidRPr="00AF26C1">
              <w:t xml:space="preserve"> of the MPEG-H Audio stream as defined in ISO/IEC 23008-3 </w:t>
            </w:r>
            <w:r w:rsidR="00A967AB">
              <w:fldChar w:fldCharType="begin"/>
            </w:r>
            <w:r w:rsidR="00A967AB">
              <w:instrText xml:space="preserve"> REF _Ref72234259 \n \h </w:instrText>
            </w:r>
            <w:r w:rsidR="00A967AB">
              <w:fldChar w:fldCharType="separate"/>
            </w:r>
            <w:ins w:id="891" w:author="Phillip Maness" w:date="2021-06-09T22:35:00Z">
              <w:r w:rsidR="00D96667">
                <w:t>[8]</w:t>
              </w:r>
            </w:ins>
            <w:del w:id="892" w:author="Phillip Maness" w:date="2021-06-09T22:35:00Z">
              <w:r w:rsidR="00E3597D" w:rsidDel="00D96667">
                <w:delText>[7]</w:delText>
              </w:r>
            </w:del>
            <w:r w:rsidR="00A967AB">
              <w:fldChar w:fldCharType="end"/>
            </w:r>
            <w:r w:rsidRPr="00AF26C1">
              <w:t>.</w:t>
            </w:r>
          </w:p>
        </w:tc>
      </w:tr>
      <w:tr w:rsidR="00721CD0" w:rsidRPr="00006CA1" w14:paraId="1AB0D19B" w14:textId="77777777" w:rsidTr="00721CD0">
        <w:tc>
          <w:tcPr>
            <w:tcW w:w="1826" w:type="pct"/>
          </w:tcPr>
          <w:p w14:paraId="7886BD32" w14:textId="2BEA3A26" w:rsidR="00721CD0" w:rsidRPr="00721CD0" w:rsidRDefault="00721CD0" w:rsidP="00CF105B">
            <w:pPr>
              <w:rPr>
                <w:rStyle w:val="Element"/>
                <w:rFonts w:eastAsia="Calibri"/>
              </w:rPr>
            </w:pPr>
            <w:r w:rsidRPr="00721CD0">
              <w:rPr>
                <w:rStyle w:val="Element"/>
              </w:rPr>
              <w:t>Accessibility</w:t>
            </w:r>
          </w:p>
        </w:tc>
        <w:tc>
          <w:tcPr>
            <w:tcW w:w="3174" w:type="pct"/>
          </w:tcPr>
          <w:p w14:paraId="124E9059" w14:textId="6DA66B1F" w:rsidR="00721CD0" w:rsidRPr="00AF26C1" w:rsidRDefault="00721CD0" w:rsidP="00CF105B">
            <w:pPr>
              <w:pStyle w:val="BodyText"/>
              <w:spacing w:before="60"/>
            </w:pPr>
            <w:r w:rsidRPr="00AF26C1">
              <w:t xml:space="preserve">If the </w:t>
            </w:r>
            <w:r w:rsidRPr="006F4335">
              <w:rPr>
                <w:rStyle w:val="Attribute"/>
                <w:rFonts w:eastAsia="Calibri"/>
              </w:rPr>
              <w:t>mae_contentKind</w:t>
            </w:r>
            <w:r w:rsidRPr="00AF26C1">
              <w:t xml:space="preserve"> value of at least one Audio Element is set to ‘9’ (“audio-description/visually impaired”), an Accessibility descriptor </w:t>
            </w:r>
            <w:r w:rsidRPr="00AF26C1">
              <w:lastRenderedPageBreak/>
              <w:t xml:space="preserve">shall indicate </w:t>
            </w:r>
            <w:r w:rsidR="006F4335">
              <w:rPr>
                <w:rStyle w:val="Attribute"/>
              </w:rPr>
              <w:t>"</w:t>
            </w:r>
            <w:r w:rsidRPr="006F4335">
              <w:rPr>
                <w:rStyle w:val="Attribute"/>
                <w:rFonts w:eastAsia="Calibri"/>
              </w:rPr>
              <w:t>description</w:t>
            </w:r>
            <w:r w:rsidR="006F4335">
              <w:rPr>
                <w:rStyle w:val="Attribute"/>
              </w:rPr>
              <w:t>"</w:t>
            </w:r>
            <w:r w:rsidRPr="00AF26C1">
              <w:t xml:space="preserve"> according to the Role scheme defined in ISO/IEC 23009-1 </w:t>
            </w:r>
            <w:r w:rsidR="00A65A26">
              <w:fldChar w:fldCharType="begin"/>
            </w:r>
            <w:r w:rsidR="00A65A26">
              <w:instrText xml:space="preserve"> REF _Ref72252121 \n \h </w:instrText>
            </w:r>
            <w:r w:rsidR="00A65A26">
              <w:fldChar w:fldCharType="separate"/>
            </w:r>
            <w:r w:rsidR="00D96667">
              <w:t>[1]</w:t>
            </w:r>
            <w:r w:rsidR="00A65A26">
              <w:fldChar w:fldCharType="end"/>
            </w:r>
            <w:r w:rsidRPr="00AF26C1">
              <w:t>.</w:t>
            </w:r>
          </w:p>
          <w:p w14:paraId="6B045D67" w14:textId="573BCBBC" w:rsidR="00721CD0" w:rsidRPr="00AF26C1" w:rsidRDefault="00721CD0" w:rsidP="00CF105B">
            <w:pPr>
              <w:pStyle w:val="BodyText"/>
              <w:spacing w:before="60"/>
            </w:pPr>
            <w:r w:rsidRPr="00AF26C1">
              <w:t xml:space="preserve">If at least the Audio Elements with a </w:t>
            </w:r>
            <w:r w:rsidRPr="006F4335">
              <w:rPr>
                <w:rStyle w:val="Attribute"/>
                <w:rFonts w:eastAsia="Calibri"/>
              </w:rPr>
              <w:t>mae_contentKind</w:t>
            </w:r>
            <w:r w:rsidRPr="00AF26C1">
              <w:t xml:space="preserve"> value of ‘2’ (“dialogue”) have </w:t>
            </w:r>
            <w:r w:rsidRPr="006F4335">
              <w:rPr>
                <w:rStyle w:val="Attribute"/>
                <w:rFonts w:eastAsia="Calibri"/>
              </w:rPr>
              <w:t>mae_allowGainInteractivity</w:t>
            </w:r>
            <w:r w:rsidRPr="00AF26C1">
              <w:t xml:space="preserve"> set to ‘1’ and </w:t>
            </w:r>
            <w:r w:rsidRPr="005E5158">
              <w:rPr>
                <w:rStyle w:val="Attribute"/>
              </w:rPr>
              <w:t>mae_</w:t>
            </w:r>
            <w:r w:rsidRPr="006F4335">
              <w:rPr>
                <w:rStyle w:val="Attribute"/>
                <w:rFonts w:eastAsia="Calibri"/>
              </w:rPr>
              <w:t>interactivityMaxGain</w:t>
            </w:r>
            <w:r w:rsidRPr="00AF26C1">
              <w:t xml:space="preserve"> set to a non-zero value in the corresponding </w:t>
            </w:r>
            <w:r w:rsidRPr="006F4335">
              <w:rPr>
                <w:rStyle w:val="Attribute"/>
                <w:rFonts w:eastAsia="Calibri"/>
              </w:rPr>
              <w:t>mae_GroupDefinition()</w:t>
            </w:r>
            <w:r w:rsidRPr="00AF26C1">
              <w:t xml:space="preserve"> structure, an Accessibility descriptor with the value </w:t>
            </w:r>
            <w:r w:rsidR="006F4335" w:rsidRPr="006F4335">
              <w:rPr>
                <w:rStyle w:val="Attribute"/>
                <w:rFonts w:eastAsia="Calibri"/>
              </w:rPr>
              <w:t>"</w:t>
            </w:r>
            <w:r w:rsidRPr="006F4335">
              <w:rPr>
                <w:rStyle w:val="Attribute"/>
                <w:rFonts w:eastAsia="Calibri"/>
              </w:rPr>
              <w:t>enhanced-audio-intelligibility</w:t>
            </w:r>
            <w:r w:rsidR="006F4335">
              <w:rPr>
                <w:rStyle w:val="Attribute"/>
                <w:rFonts w:eastAsia="Calibri"/>
              </w:rPr>
              <w:t>"</w:t>
            </w:r>
            <w:r w:rsidRPr="00AF26C1">
              <w:t xml:space="preserve"> according to the Role scheme defined in ISO/IEC 23009-1 </w:t>
            </w:r>
            <w:r w:rsidR="00A65A26">
              <w:fldChar w:fldCharType="begin"/>
            </w:r>
            <w:r w:rsidR="00A65A26">
              <w:instrText xml:space="preserve"> REF _Ref72252121 \n \h </w:instrText>
            </w:r>
            <w:r w:rsidR="00A65A26">
              <w:fldChar w:fldCharType="separate"/>
            </w:r>
            <w:r w:rsidR="00D96667">
              <w:t>[1]</w:t>
            </w:r>
            <w:r w:rsidR="00A65A26">
              <w:fldChar w:fldCharType="end"/>
            </w:r>
            <w:r w:rsidRPr="00AF26C1">
              <w:t xml:space="preserve"> may be used to indicate that the Preselection enables the ability for a receiver to change the relative level of dialog to enhance dialog intelligibility.</w:t>
            </w:r>
          </w:p>
          <w:p w14:paraId="218025AA" w14:textId="28E2338D" w:rsidR="00721CD0" w:rsidRPr="00AF26C1" w:rsidRDefault="00721CD0" w:rsidP="00CF105B">
            <w:pPr>
              <w:pStyle w:val="BodyText"/>
              <w:spacing w:before="60"/>
            </w:pPr>
            <w:r>
              <w:t>If t</w:t>
            </w:r>
            <w:r w:rsidRPr="00AF26C1">
              <w:t xml:space="preserve">he </w:t>
            </w:r>
            <w:r w:rsidRPr="006F4335">
              <w:rPr>
                <w:rStyle w:val="Attribute"/>
                <w:rFonts w:eastAsia="Calibri"/>
              </w:rPr>
              <w:t>mae_contentKind</w:t>
            </w:r>
            <w:r w:rsidRPr="00AF26C1">
              <w:t xml:space="preserve"> value of at least one Audio Element is set to ‘12’ (“emergency”), an Accessibility descriptor </w:t>
            </w:r>
            <w:r>
              <w:t>may</w:t>
            </w:r>
            <w:r w:rsidRPr="00AF26C1">
              <w:t xml:space="preserve"> indicate </w:t>
            </w:r>
            <w:r w:rsidRPr="005E5158">
              <w:rPr>
                <w:rStyle w:val="Attribute"/>
              </w:rPr>
              <w:t>“emergency”</w:t>
            </w:r>
            <w:r w:rsidRPr="00AF26C1">
              <w:t xml:space="preserve"> according to the Role scheme defined in ISO/IEC 23009-1</w:t>
            </w:r>
            <w:r>
              <w:t xml:space="preserve"> </w:t>
            </w:r>
            <w:r w:rsidR="00A65A26">
              <w:fldChar w:fldCharType="begin"/>
            </w:r>
            <w:r w:rsidR="00A65A26">
              <w:instrText xml:space="preserve"> REF _Ref72252121 \n \h </w:instrText>
            </w:r>
            <w:r w:rsidR="00A65A26">
              <w:fldChar w:fldCharType="separate"/>
            </w:r>
            <w:r w:rsidR="00D96667">
              <w:t>[1]</w:t>
            </w:r>
            <w:r w:rsidR="00A65A26">
              <w:fldChar w:fldCharType="end"/>
            </w:r>
            <w:r w:rsidRPr="00AF26C1">
              <w:t>.</w:t>
            </w:r>
          </w:p>
          <w:p w14:paraId="4C31BE4D" w14:textId="77777777" w:rsidR="00721CD0" w:rsidRPr="00AF26C1" w:rsidRDefault="00721CD0" w:rsidP="00CF105B">
            <w:pPr>
              <w:pStyle w:val="BodyText"/>
              <w:spacing w:before="60"/>
            </w:pPr>
            <w:r w:rsidRPr="00AF26C1">
              <w:t xml:space="preserve">The accessibility information indicated for a Preselection should also correspond to the </w:t>
            </w:r>
            <w:r w:rsidRPr="006F4335">
              <w:rPr>
                <w:rStyle w:val="Attribute"/>
                <w:rFonts w:eastAsia="Calibri"/>
              </w:rPr>
              <w:t>mae_groupPresetKind</w:t>
            </w:r>
            <w:r w:rsidRPr="00AF26C1">
              <w:t>.</w:t>
            </w:r>
          </w:p>
          <w:p w14:paraId="6415281D" w14:textId="08E06EA9" w:rsidR="00721CD0" w:rsidRPr="00AF26C1" w:rsidRDefault="00721CD0" w:rsidP="00CF105B">
            <w:pPr>
              <w:pStyle w:val="BodyText"/>
              <w:spacing w:before="60"/>
            </w:pPr>
            <w:r w:rsidRPr="00AF26C1">
              <w:t xml:space="preserve">The </w:t>
            </w:r>
            <w:r w:rsidRPr="006F4335">
              <w:rPr>
                <w:rStyle w:val="Attribute"/>
                <w:rFonts w:eastAsia="Calibri"/>
              </w:rPr>
              <w:t>mae_contentKind</w:t>
            </w:r>
            <w:r w:rsidRPr="00AF26C1">
              <w:t xml:space="preserve"> field and all other fields mentioned above that start with a “</w:t>
            </w:r>
            <w:r w:rsidRPr="005E5158">
              <w:rPr>
                <w:rStyle w:val="Attribute"/>
              </w:rPr>
              <w:t>mae</w:t>
            </w:r>
            <w:r w:rsidRPr="00AF26C1">
              <w:rPr>
                <w:rFonts w:ascii="Courier New" w:hAnsi="Courier New" w:cs="Courier New"/>
                <w:sz w:val="22"/>
                <w:szCs w:val="22"/>
              </w:rPr>
              <w:t>_</w:t>
            </w:r>
            <w:r w:rsidRPr="00AF26C1">
              <w:t xml:space="preserve">” prefix are carried in the </w:t>
            </w:r>
            <w:r w:rsidRPr="006F4335">
              <w:rPr>
                <w:rStyle w:val="Attribute"/>
                <w:rFonts w:eastAsia="Calibri"/>
              </w:rPr>
              <w:t>AudioSceneInformation()</w:t>
            </w:r>
            <w:r w:rsidRPr="00AF26C1">
              <w:t xml:space="preserve"> of the MPEG-H Audio stream as defined in ISO/IEC 23008-3 </w:t>
            </w:r>
            <w:r w:rsidR="00A967AB">
              <w:fldChar w:fldCharType="begin"/>
            </w:r>
            <w:r w:rsidR="00A967AB">
              <w:instrText xml:space="preserve"> REF _Ref72234259 \n \h </w:instrText>
            </w:r>
            <w:r w:rsidR="00A967AB">
              <w:fldChar w:fldCharType="separate"/>
            </w:r>
            <w:ins w:id="893" w:author="Phillip Maness" w:date="2021-06-09T22:35:00Z">
              <w:r w:rsidR="00D96667">
                <w:t>[8]</w:t>
              </w:r>
            </w:ins>
            <w:del w:id="894" w:author="Phillip Maness" w:date="2021-06-09T22:35:00Z">
              <w:r w:rsidR="00E3597D" w:rsidDel="00D96667">
                <w:delText>[7]</w:delText>
              </w:r>
            </w:del>
            <w:r w:rsidR="00A967AB">
              <w:fldChar w:fldCharType="end"/>
            </w:r>
            <w:r w:rsidRPr="00AF26C1">
              <w:t>.</w:t>
            </w:r>
          </w:p>
        </w:tc>
      </w:tr>
    </w:tbl>
    <w:p w14:paraId="4E02407B" w14:textId="63F20D4C" w:rsidR="00E51AAA" w:rsidRDefault="00E51AAA" w:rsidP="00CF105B">
      <w:pPr>
        <w:overflowPunct/>
        <w:autoSpaceDE/>
        <w:autoSpaceDN/>
        <w:adjustRightInd/>
        <w:spacing w:after="0"/>
        <w:textAlignment w:val="auto"/>
      </w:pPr>
    </w:p>
    <w:p w14:paraId="3712F88E" w14:textId="2501F2FB" w:rsidR="00721CD0" w:rsidRDefault="00721CD0" w:rsidP="00CF105B">
      <w:pPr>
        <w:suppressLineNumbers/>
      </w:pPr>
      <w:r w:rsidRPr="00DC0FA8">
        <w:t>If present, the Preselection Tag value of the Preselection Descriptor, shall be set to the</w:t>
      </w:r>
      <w:r>
        <w:t xml:space="preserve"> corresponding</w:t>
      </w:r>
      <w:r w:rsidRPr="00DC0FA8">
        <w:t xml:space="preserve"> </w:t>
      </w:r>
      <w:r w:rsidRPr="006F4335">
        <w:rPr>
          <w:rStyle w:val="Attribute"/>
          <w:rFonts w:eastAsia="Calibri"/>
        </w:rPr>
        <w:t>mae_groupPresetID</w:t>
      </w:r>
      <w:r w:rsidRPr="00DC0FA8">
        <w:t xml:space="preserve"> as defined in ISO/IEC 23008-3 </w:t>
      </w:r>
      <w:r w:rsidR="00A967AB">
        <w:fldChar w:fldCharType="begin"/>
      </w:r>
      <w:r w:rsidR="00A967AB">
        <w:instrText xml:space="preserve"> REF _Ref72234259 \n \h </w:instrText>
      </w:r>
      <w:r w:rsidR="00A967AB">
        <w:fldChar w:fldCharType="separate"/>
      </w:r>
      <w:ins w:id="895" w:author="Phillip Maness" w:date="2021-06-09T22:35:00Z">
        <w:r w:rsidR="00D96667">
          <w:t>[8]</w:t>
        </w:r>
      </w:ins>
      <w:del w:id="896" w:author="Phillip Maness" w:date="2021-06-09T22:35:00Z">
        <w:r w:rsidR="00E3597D" w:rsidDel="00D96667">
          <w:delText>[7]</w:delText>
        </w:r>
      </w:del>
      <w:r w:rsidR="00A967AB">
        <w:fldChar w:fldCharType="end"/>
      </w:r>
      <w:r w:rsidRPr="00DC0FA8">
        <w:t>.</w:t>
      </w:r>
    </w:p>
    <w:p w14:paraId="4E42DCD6" w14:textId="26721DC2" w:rsidR="00D37157" w:rsidRPr="00CC23F3" w:rsidRDefault="00D37157" w:rsidP="00CF105B">
      <w:pPr>
        <w:pStyle w:val="Heading3"/>
      </w:pPr>
      <w:bookmarkStart w:id="897" w:name="_Ref72246699"/>
      <w:bookmarkStart w:id="898" w:name="_Toc73043832"/>
      <w:r w:rsidRPr="00485066">
        <w:t xml:space="preserve">MHM </w:t>
      </w:r>
      <w:r>
        <w:t>E</w:t>
      </w:r>
      <w:r w:rsidRPr="00485066">
        <w:t>ncapsulation</w:t>
      </w:r>
      <w:bookmarkEnd w:id="897"/>
      <w:bookmarkEnd w:id="898"/>
    </w:p>
    <w:p w14:paraId="761EE225" w14:textId="05272166" w:rsidR="00D37157" w:rsidRDefault="00D37157" w:rsidP="00CF105B">
      <w:pPr>
        <w:suppressLineNumbers/>
      </w:pPr>
      <w:r w:rsidRPr="00D5088F">
        <w:t>Storage of MHAS in</w:t>
      </w:r>
      <w:r w:rsidRPr="00482FC7">
        <w:t>to ISO BMFF shall be according to ISO/IEC 23008-3</w:t>
      </w:r>
      <w:ins w:id="899" w:author="Phillip Maness" w:date="2021-06-09T14:38:00Z">
        <w:r w:rsidR="004852AC">
          <w:t xml:space="preserve"> </w:t>
        </w:r>
        <w:r w:rsidR="004852AC">
          <w:fldChar w:fldCharType="begin"/>
        </w:r>
        <w:r w:rsidR="004852AC">
          <w:instrText xml:space="preserve"> REF _Ref72234259 \n \h </w:instrText>
        </w:r>
      </w:ins>
      <w:ins w:id="900" w:author="Phillip Maness" w:date="2021-06-09T14:38:00Z">
        <w:r w:rsidR="004852AC">
          <w:fldChar w:fldCharType="separate"/>
        </w:r>
      </w:ins>
      <w:ins w:id="901" w:author="Phillip Maness" w:date="2021-06-09T22:35:00Z">
        <w:r w:rsidR="00D96667">
          <w:t>[8]</w:t>
        </w:r>
      </w:ins>
      <w:ins w:id="902" w:author="Phillip Maness" w:date="2021-06-09T14:38:00Z">
        <w:r w:rsidR="004852AC">
          <w:fldChar w:fldCharType="end"/>
        </w:r>
      </w:ins>
      <w:r w:rsidRPr="00482FC7">
        <w:t xml:space="preserve"> clause 20</w:t>
      </w:r>
      <w:del w:id="903" w:author="Phillip Maness" w:date="2021-06-09T14:38:00Z">
        <w:r w:rsidRPr="00485066" w:rsidDel="004852AC">
          <w:delText xml:space="preserve"> </w:delText>
        </w:r>
        <w:r w:rsidR="00A967AB" w:rsidDel="004852AC">
          <w:fldChar w:fldCharType="begin"/>
        </w:r>
        <w:r w:rsidR="00A967AB" w:rsidDel="004852AC">
          <w:delInstrText xml:space="preserve"> REF _Ref72234259 \n \h </w:delInstrText>
        </w:r>
        <w:r w:rsidR="00A967AB" w:rsidDel="004852AC">
          <w:fldChar w:fldCharType="separate"/>
        </w:r>
        <w:r w:rsidR="00E3597D" w:rsidDel="004852AC">
          <w:delText>[7]</w:delText>
        </w:r>
        <w:r w:rsidR="00A967AB" w:rsidDel="004852AC">
          <w:fldChar w:fldCharType="end"/>
        </w:r>
      </w:del>
      <w:r w:rsidRPr="00485066">
        <w:t xml:space="preserve"> with the additional constraints described below.</w:t>
      </w:r>
    </w:p>
    <w:p w14:paraId="19D68E92" w14:textId="03A1D5A3" w:rsidR="00D37157" w:rsidRPr="00B03151" w:rsidRDefault="00D37157" w:rsidP="00CF105B">
      <w:pPr>
        <w:suppressLineNumbers/>
        <w:rPr>
          <w:rFonts w:eastAsia="Candara"/>
        </w:rPr>
      </w:pPr>
      <w:r w:rsidRPr="00243ECC">
        <w:rPr>
          <w:rFonts w:eastAsia="Candara"/>
        </w:rPr>
        <w:t xml:space="preserve">The sample entry </w:t>
      </w:r>
      <w:r w:rsidRPr="005E5158">
        <w:rPr>
          <w:rStyle w:val="Attribute"/>
        </w:rPr>
        <w:t>'mhm1'</w:t>
      </w:r>
      <w:r w:rsidRPr="00243ECC">
        <w:rPr>
          <w:rFonts w:eastAsia="Candara"/>
        </w:rPr>
        <w:t xml:space="preserve"> shall be used for encapsulation of MHAS packets into ISO BMFF files, according to ISO/</w:t>
      </w:r>
      <w:r>
        <w:rPr>
          <w:rFonts w:eastAsia="Candara"/>
        </w:rPr>
        <w:t>IEC 23008-3</w:t>
      </w:r>
      <w:ins w:id="904" w:author="Phillip Maness" w:date="2021-06-09T14:39:00Z">
        <w:r w:rsidR="004852AC">
          <w:rPr>
            <w:rFonts w:eastAsia="Candara"/>
          </w:rPr>
          <w:t xml:space="preserve"> </w:t>
        </w:r>
        <w:r w:rsidR="004852AC">
          <w:fldChar w:fldCharType="begin"/>
        </w:r>
        <w:r w:rsidR="004852AC">
          <w:instrText xml:space="preserve"> REF _Ref72234259 \n \h </w:instrText>
        </w:r>
      </w:ins>
      <w:ins w:id="905" w:author="Phillip Maness" w:date="2021-06-09T14:39:00Z">
        <w:r w:rsidR="004852AC">
          <w:fldChar w:fldCharType="separate"/>
        </w:r>
      </w:ins>
      <w:ins w:id="906" w:author="Phillip Maness" w:date="2021-06-09T22:35:00Z">
        <w:r w:rsidR="00D96667">
          <w:t>[8]</w:t>
        </w:r>
      </w:ins>
      <w:ins w:id="907" w:author="Phillip Maness" w:date="2021-06-09T14:39:00Z">
        <w:r w:rsidR="004852AC">
          <w:fldChar w:fldCharType="end"/>
        </w:r>
      </w:ins>
      <w:r>
        <w:rPr>
          <w:rFonts w:eastAsia="Candara"/>
        </w:rPr>
        <w:t xml:space="preserve"> clause 20.6</w:t>
      </w:r>
      <w:del w:id="908" w:author="Phillip Maness" w:date="2021-06-09T14:38:00Z">
        <w:r w:rsidDel="004852AC">
          <w:rPr>
            <w:rFonts w:eastAsia="Candara"/>
          </w:rPr>
          <w:delText xml:space="preserve"> </w:delText>
        </w:r>
        <w:r w:rsidR="00AA22C6" w:rsidDel="004852AC">
          <w:fldChar w:fldCharType="begin"/>
        </w:r>
        <w:r w:rsidR="00AA22C6" w:rsidDel="004852AC">
          <w:delInstrText xml:space="preserve"> REF _Ref72234259 \n \h </w:delInstrText>
        </w:r>
        <w:r w:rsidR="00AA22C6" w:rsidDel="004852AC">
          <w:fldChar w:fldCharType="separate"/>
        </w:r>
        <w:r w:rsidR="00E3597D" w:rsidDel="004852AC">
          <w:delText>[7]</w:delText>
        </w:r>
        <w:r w:rsidR="00AA22C6" w:rsidDel="004852AC">
          <w:fldChar w:fldCharType="end"/>
        </w:r>
      </w:del>
      <w:r>
        <w:rPr>
          <w:rFonts w:eastAsia="Candara"/>
        </w:rPr>
        <w:t xml:space="preserve">. </w:t>
      </w:r>
      <w:r w:rsidRPr="00243ECC">
        <w:rPr>
          <w:rFonts w:eastAsia="Candara"/>
        </w:rPr>
        <w:t xml:space="preserve">The sample entry </w:t>
      </w:r>
      <w:r w:rsidRPr="005E5158">
        <w:rPr>
          <w:rStyle w:val="Attribute"/>
        </w:rPr>
        <w:t>'mhm2'</w:t>
      </w:r>
      <w:r w:rsidRPr="00243ECC">
        <w:rPr>
          <w:rFonts w:eastAsia="Candara"/>
        </w:rPr>
        <w:t xml:space="preserve"> shall be used in cases</w:t>
      </w:r>
      <w:r>
        <w:rPr>
          <w:rFonts w:eastAsia="Candara"/>
        </w:rPr>
        <w:t xml:space="preserve"> of multi-stream delivery, i.e.</w:t>
      </w:r>
      <w:r w:rsidRPr="00243ECC">
        <w:rPr>
          <w:rFonts w:eastAsia="Candara"/>
        </w:rPr>
        <w:t xml:space="preserve"> the MPEG H Audio Scene is split into two or more streams for delivery as described in ISO/IEC 23008-3 </w:t>
      </w:r>
      <w:ins w:id="909" w:author="Phillip Maness" w:date="2021-06-09T14:39:00Z">
        <w:r w:rsidR="0014786D">
          <w:fldChar w:fldCharType="begin"/>
        </w:r>
        <w:r w:rsidR="0014786D">
          <w:instrText xml:space="preserve"> REF _Ref72234259 \n \h </w:instrText>
        </w:r>
      </w:ins>
      <w:ins w:id="910" w:author="Phillip Maness" w:date="2021-06-09T14:39:00Z">
        <w:r w:rsidR="0014786D">
          <w:fldChar w:fldCharType="separate"/>
        </w:r>
      </w:ins>
      <w:ins w:id="911" w:author="Phillip Maness" w:date="2021-06-09T22:35:00Z">
        <w:r w:rsidR="00D96667">
          <w:t>[8]</w:t>
        </w:r>
      </w:ins>
      <w:ins w:id="912" w:author="Phillip Maness" w:date="2021-06-09T14:39:00Z">
        <w:r w:rsidR="0014786D">
          <w:fldChar w:fldCharType="end"/>
        </w:r>
        <w:r w:rsidR="0014786D">
          <w:t xml:space="preserve"> </w:t>
        </w:r>
      </w:ins>
      <w:r w:rsidRPr="00243ECC">
        <w:rPr>
          <w:rFonts w:eastAsia="Candara"/>
        </w:rPr>
        <w:t>clause 14.6</w:t>
      </w:r>
      <w:del w:id="913" w:author="Phillip Maness" w:date="2021-06-09T14:39:00Z">
        <w:r w:rsidRPr="00243ECC" w:rsidDel="0014786D">
          <w:rPr>
            <w:rFonts w:eastAsia="Candara"/>
          </w:rPr>
          <w:delText xml:space="preserve"> </w:delText>
        </w:r>
        <w:r w:rsidR="00A967AB" w:rsidDel="0014786D">
          <w:fldChar w:fldCharType="begin"/>
        </w:r>
        <w:r w:rsidR="00A967AB" w:rsidDel="0014786D">
          <w:delInstrText xml:space="preserve"> REF _Ref72234259 \n \h </w:delInstrText>
        </w:r>
        <w:r w:rsidR="00A967AB" w:rsidDel="0014786D">
          <w:fldChar w:fldCharType="separate"/>
        </w:r>
        <w:r w:rsidR="00E3597D" w:rsidDel="0014786D">
          <w:delText>[7]</w:delText>
        </w:r>
        <w:r w:rsidR="00A967AB" w:rsidDel="0014786D">
          <w:fldChar w:fldCharType="end"/>
        </w:r>
      </w:del>
      <w:r w:rsidRPr="00243ECC">
        <w:rPr>
          <w:rFonts w:eastAsia="Candara"/>
        </w:rPr>
        <w:t>.</w:t>
      </w:r>
    </w:p>
    <w:p w14:paraId="57282485" w14:textId="3C47775C" w:rsidR="00D37157" w:rsidRPr="00485066" w:rsidRDefault="00D37157" w:rsidP="00CF105B">
      <w:pPr>
        <w:suppressLineNumbers/>
        <w:spacing w:before="120" w:line="259" w:lineRule="auto"/>
        <w:rPr>
          <w:rFonts w:eastAsia="Candara" w:cs="Tahoma"/>
          <w:szCs w:val="22"/>
        </w:rPr>
      </w:pPr>
      <w:r w:rsidRPr="00485066">
        <w:rPr>
          <w:rFonts w:eastAsia="Candara" w:cs="Tahoma"/>
          <w:szCs w:val="22"/>
        </w:rPr>
        <w:t>All MHAS packet types defined in ISO/IEC 23008-3</w:t>
      </w:r>
      <w:ins w:id="914" w:author="Phillip Maness" w:date="2021-06-09T14:39:00Z">
        <w:r w:rsidR="0014786D">
          <w:rPr>
            <w:rFonts w:eastAsia="Candara" w:cs="Tahoma"/>
            <w:szCs w:val="22"/>
          </w:rPr>
          <w:t xml:space="preserve"> </w:t>
        </w:r>
        <w:r w:rsidR="0014786D">
          <w:fldChar w:fldCharType="begin"/>
        </w:r>
        <w:r w:rsidR="0014786D">
          <w:instrText xml:space="preserve"> REF _Ref72234259 \n \h </w:instrText>
        </w:r>
      </w:ins>
      <w:ins w:id="915" w:author="Phillip Maness" w:date="2021-06-09T14:39:00Z">
        <w:r w:rsidR="0014786D">
          <w:fldChar w:fldCharType="separate"/>
        </w:r>
      </w:ins>
      <w:ins w:id="916" w:author="Phillip Maness" w:date="2021-06-09T22:35:00Z">
        <w:r w:rsidR="00D96667">
          <w:t>[8]</w:t>
        </w:r>
      </w:ins>
      <w:ins w:id="917" w:author="Phillip Maness" w:date="2021-06-09T14:39:00Z">
        <w:r w:rsidR="0014786D">
          <w:fldChar w:fldCharType="end"/>
        </w:r>
      </w:ins>
      <w:r w:rsidRPr="00485066">
        <w:rPr>
          <w:rFonts w:eastAsia="Candara" w:cs="Tahoma"/>
          <w:szCs w:val="22"/>
        </w:rPr>
        <w:t xml:space="preserve"> clause 14</w:t>
      </w:r>
      <w:del w:id="918" w:author="Phillip Maness" w:date="2021-06-09T14:39:00Z">
        <w:r w:rsidRPr="00485066" w:rsidDel="0014786D">
          <w:rPr>
            <w:rFonts w:eastAsia="Candara" w:cs="Tahoma"/>
            <w:szCs w:val="22"/>
          </w:rPr>
          <w:delText xml:space="preserve"> </w:delText>
        </w:r>
        <w:r w:rsidR="00A967AB" w:rsidDel="0014786D">
          <w:fldChar w:fldCharType="begin"/>
        </w:r>
        <w:r w:rsidR="00A967AB" w:rsidDel="0014786D">
          <w:delInstrText xml:space="preserve"> REF _Ref72234259 \n \h </w:delInstrText>
        </w:r>
        <w:r w:rsidR="00A967AB" w:rsidDel="0014786D">
          <w:fldChar w:fldCharType="separate"/>
        </w:r>
        <w:r w:rsidR="00E3597D" w:rsidDel="0014786D">
          <w:delText>[7]</w:delText>
        </w:r>
        <w:r w:rsidR="00A967AB" w:rsidDel="0014786D">
          <w:fldChar w:fldCharType="end"/>
        </w:r>
      </w:del>
      <w:r w:rsidRPr="00485066">
        <w:rPr>
          <w:rFonts w:eastAsia="Candara" w:cs="Tahoma"/>
          <w:szCs w:val="22"/>
        </w:rPr>
        <w:t>, may be present in the stream, except the following packet types that shall not be present:</w:t>
      </w:r>
    </w:p>
    <w:p w14:paraId="3A0DE5F9" w14:textId="77777777" w:rsidR="00D37157" w:rsidRPr="005E5158" w:rsidRDefault="00D37157" w:rsidP="00CF105B">
      <w:pPr>
        <w:pStyle w:val="B1"/>
        <w:rPr>
          <w:rStyle w:val="Attribute"/>
        </w:rPr>
      </w:pPr>
      <w:r w:rsidRPr="005E5158">
        <w:rPr>
          <w:rStyle w:val="Attribute"/>
        </w:rPr>
        <w:t>PACTYP_CRC16</w:t>
      </w:r>
    </w:p>
    <w:p w14:paraId="423C4B43" w14:textId="77777777" w:rsidR="00D37157" w:rsidRPr="005E5158" w:rsidRDefault="00D37157" w:rsidP="00CF105B">
      <w:pPr>
        <w:pStyle w:val="B1"/>
        <w:rPr>
          <w:rStyle w:val="Attribute"/>
        </w:rPr>
      </w:pPr>
      <w:r w:rsidRPr="005E5158">
        <w:rPr>
          <w:rStyle w:val="Attribute"/>
        </w:rPr>
        <w:t>PACTYP_CRC32</w:t>
      </w:r>
    </w:p>
    <w:p w14:paraId="1E201FF6" w14:textId="77777777" w:rsidR="00D37157" w:rsidRPr="005E5158" w:rsidRDefault="00D37157" w:rsidP="00CF105B">
      <w:pPr>
        <w:pStyle w:val="B1"/>
        <w:rPr>
          <w:rStyle w:val="Attribute"/>
        </w:rPr>
      </w:pPr>
      <w:r w:rsidRPr="005E5158">
        <w:rPr>
          <w:rStyle w:val="Attribute"/>
        </w:rPr>
        <w:t>PACTYP_GLOBAL_CRC16</w:t>
      </w:r>
    </w:p>
    <w:p w14:paraId="5176D2F1" w14:textId="77777777" w:rsidR="00D37157" w:rsidRPr="005E5158" w:rsidRDefault="00D37157" w:rsidP="00CF105B">
      <w:pPr>
        <w:pStyle w:val="B1"/>
        <w:rPr>
          <w:rStyle w:val="Attribute"/>
        </w:rPr>
      </w:pPr>
      <w:r w:rsidRPr="005E5158">
        <w:rPr>
          <w:rStyle w:val="Attribute"/>
        </w:rPr>
        <w:t>PACTYP_GLOBAL_CRC32</w:t>
      </w:r>
    </w:p>
    <w:p w14:paraId="568758B1" w14:textId="446CAA5D" w:rsidR="00D37157" w:rsidRDefault="00D37157" w:rsidP="00CF105B">
      <w:pPr>
        <w:suppressLineNumbers/>
        <w:rPr>
          <w:rFonts w:eastAsia="Candara" w:cs="Tahoma"/>
          <w:szCs w:val="22"/>
        </w:rPr>
      </w:pPr>
      <w:r w:rsidRPr="00485066">
        <w:rPr>
          <w:rFonts w:eastAsia="Candara" w:cs="Tahoma"/>
          <w:szCs w:val="22"/>
        </w:rPr>
        <w:t>If Audio Scene Information, defined in ISO/IEC 23008-3</w:t>
      </w:r>
      <w:ins w:id="919" w:author="Phillip Maness" w:date="2021-06-09T14:40:00Z">
        <w:r w:rsidR="0014786D">
          <w:rPr>
            <w:rFonts w:eastAsia="Candara" w:cs="Tahoma"/>
            <w:szCs w:val="22"/>
          </w:rPr>
          <w:t xml:space="preserve"> </w:t>
        </w:r>
        <w:r w:rsidR="0014786D">
          <w:fldChar w:fldCharType="begin"/>
        </w:r>
        <w:r w:rsidR="0014786D">
          <w:instrText xml:space="preserve"> REF _Ref72234259 \n \h </w:instrText>
        </w:r>
      </w:ins>
      <w:ins w:id="920" w:author="Phillip Maness" w:date="2021-06-09T14:40:00Z">
        <w:r w:rsidR="0014786D">
          <w:fldChar w:fldCharType="separate"/>
        </w:r>
      </w:ins>
      <w:ins w:id="921" w:author="Phillip Maness" w:date="2021-06-09T22:35:00Z">
        <w:r w:rsidR="00D96667">
          <w:t>[8]</w:t>
        </w:r>
      </w:ins>
      <w:ins w:id="922" w:author="Phillip Maness" w:date="2021-06-09T14:40:00Z">
        <w:r w:rsidR="0014786D">
          <w:fldChar w:fldCharType="end"/>
        </w:r>
      </w:ins>
      <w:r w:rsidRPr="00485066">
        <w:rPr>
          <w:rFonts w:eastAsia="Candara" w:cs="Tahoma"/>
          <w:szCs w:val="22"/>
        </w:rPr>
        <w:t xml:space="preserve"> clause 15</w:t>
      </w:r>
      <w:del w:id="923" w:author="Phillip Maness" w:date="2021-06-09T14:40:00Z">
        <w:r w:rsidRPr="00485066" w:rsidDel="0014786D">
          <w:rPr>
            <w:rFonts w:eastAsia="Candara" w:cs="Tahoma"/>
            <w:szCs w:val="22"/>
          </w:rPr>
          <w:delText xml:space="preserve"> </w:delText>
        </w:r>
        <w:r w:rsidR="00A967AB" w:rsidDel="0014786D">
          <w:fldChar w:fldCharType="begin"/>
        </w:r>
        <w:r w:rsidR="00A967AB" w:rsidDel="0014786D">
          <w:delInstrText xml:space="preserve"> REF _Ref72234259 \n \h </w:delInstrText>
        </w:r>
        <w:r w:rsidR="00A967AB" w:rsidDel="0014786D">
          <w:fldChar w:fldCharType="separate"/>
        </w:r>
        <w:r w:rsidR="00E3597D" w:rsidDel="0014786D">
          <w:delText>[7]</w:delText>
        </w:r>
        <w:r w:rsidR="00A967AB" w:rsidDel="0014786D">
          <w:fldChar w:fldCharType="end"/>
        </w:r>
        <w:r w:rsidDel="0014786D">
          <w:rPr>
            <w:rFonts w:eastAsia="Candara" w:cs="Tahoma"/>
            <w:szCs w:val="22"/>
          </w:rPr>
          <w:delText>,</w:delText>
        </w:r>
      </w:del>
      <w:r w:rsidRPr="00485066">
        <w:rPr>
          <w:rFonts w:eastAsia="Candara" w:cs="Tahoma"/>
          <w:szCs w:val="22"/>
        </w:rPr>
        <w:t xml:space="preserve"> is present, it shall be </w:t>
      </w:r>
      <w:r w:rsidRPr="00D5088F">
        <w:rPr>
          <w:rFonts w:eastAsia="Candara" w:cs="Tahoma"/>
          <w:szCs w:val="22"/>
        </w:rPr>
        <w:t xml:space="preserve">always </w:t>
      </w:r>
      <w:r w:rsidRPr="00482FC7">
        <w:rPr>
          <w:rFonts w:eastAsia="Candara" w:cs="Tahoma"/>
          <w:szCs w:val="22"/>
        </w:rPr>
        <w:t xml:space="preserve">encapsulated in an MHAS packet of type </w:t>
      </w:r>
      <w:r w:rsidRPr="001C6C99">
        <w:rPr>
          <w:rStyle w:val="Attribute"/>
          <w:rFonts w:eastAsia="Calibri"/>
        </w:rPr>
        <w:t>PACTYP_AUDIOSCENEINFO</w:t>
      </w:r>
      <w:r w:rsidRPr="00482FC7">
        <w:rPr>
          <w:rFonts w:eastAsia="Candara" w:cs="Tahoma"/>
          <w:szCs w:val="22"/>
        </w:rPr>
        <w:t xml:space="preserve">. Audio Scene Information shall not be included in the </w:t>
      </w:r>
      <w:r w:rsidRPr="001C6C99">
        <w:rPr>
          <w:rStyle w:val="Attribute"/>
          <w:rFonts w:eastAsia="Calibri"/>
        </w:rPr>
        <w:t>mpegh3daConfig()</w:t>
      </w:r>
      <w:r w:rsidRPr="00485066">
        <w:rPr>
          <w:rFonts w:eastAsia="Candara" w:cs="Tahoma"/>
          <w:szCs w:val="22"/>
        </w:rPr>
        <w:t xml:space="preserve">structure carried in the MHAS packet of type </w:t>
      </w:r>
      <w:r w:rsidRPr="001C6C99">
        <w:rPr>
          <w:rStyle w:val="Attribute"/>
          <w:rFonts w:eastAsia="Calibri"/>
        </w:rPr>
        <w:t>PACTYP_MPEGH3DACFG</w:t>
      </w:r>
      <w:r w:rsidRPr="00485066">
        <w:rPr>
          <w:rFonts w:eastAsia="Candara" w:cs="Tahoma"/>
          <w:szCs w:val="22"/>
        </w:rPr>
        <w:t>.</w:t>
      </w:r>
    </w:p>
    <w:p w14:paraId="216262C8" w14:textId="33AF2BA6" w:rsidR="00D37157" w:rsidRDefault="0014786D" w:rsidP="00CF105B">
      <w:pPr>
        <w:pStyle w:val="BodyText"/>
        <w:spacing w:before="60"/>
        <w:rPr>
          <w:rFonts w:eastAsia="Candara" w:cs="Tahoma"/>
          <w:szCs w:val="22"/>
        </w:rPr>
      </w:pPr>
      <w:ins w:id="924" w:author="Phillip Maness" w:date="2021-06-09T14:43:00Z">
        <w:r>
          <w:rPr>
            <w:rFonts w:eastAsia="Candara" w:cs="Tahoma"/>
            <w:szCs w:val="22"/>
          </w:rPr>
          <w:t>T</w:t>
        </w:r>
        <w:r w:rsidRPr="00CC23F3">
          <w:rPr>
            <w:rFonts w:eastAsia="Candara" w:cs="Tahoma"/>
            <w:szCs w:val="22"/>
          </w:rPr>
          <w:t>he</w:t>
        </w:r>
        <w:r w:rsidRPr="00485066">
          <w:t xml:space="preserve"> </w:t>
        </w:r>
        <w:r w:rsidRPr="001C6C99">
          <w:rPr>
            <w:rStyle w:val="Attribute"/>
            <w:rFonts w:eastAsia="Calibri"/>
          </w:rPr>
          <w:t>MHAConfigurationBox()</w:t>
        </w:r>
        <w:r>
          <w:rPr>
            <w:rStyle w:val="Attribute"/>
            <w:rFonts w:eastAsia="Calibri"/>
          </w:rPr>
          <w:t>,</w:t>
        </w:r>
      </w:ins>
      <w:del w:id="925" w:author="Phillip Maness" w:date="2021-06-09T14:43:00Z">
        <w:r w:rsidR="00D37157" w:rsidRPr="00CC23F3" w:rsidDel="0014786D">
          <w:rPr>
            <w:rFonts w:eastAsia="Candara" w:cs="Tahoma"/>
            <w:szCs w:val="22"/>
          </w:rPr>
          <w:delText xml:space="preserve">As </w:delText>
        </w:r>
      </w:del>
      <w:r w:rsidR="00D37157" w:rsidRPr="00CC23F3">
        <w:rPr>
          <w:rFonts w:eastAsia="Candara" w:cs="Tahoma"/>
          <w:szCs w:val="22"/>
        </w:rPr>
        <w:t xml:space="preserve">defined in ISO/IEC 23008-3 </w:t>
      </w:r>
      <w:ins w:id="926" w:author="Phillip Maness" w:date="2021-06-09T14:41:00Z">
        <w:r>
          <w:fldChar w:fldCharType="begin"/>
        </w:r>
        <w:r>
          <w:instrText xml:space="preserve"> REF _Ref72234259 \n \h </w:instrText>
        </w:r>
      </w:ins>
      <w:ins w:id="927" w:author="Phillip Maness" w:date="2021-06-09T14:41:00Z">
        <w:r>
          <w:fldChar w:fldCharType="separate"/>
        </w:r>
      </w:ins>
      <w:ins w:id="928" w:author="Phillip Maness" w:date="2021-06-09T22:35:00Z">
        <w:r w:rsidR="00D96667">
          <w:t>[8]</w:t>
        </w:r>
      </w:ins>
      <w:ins w:id="929" w:author="Phillip Maness" w:date="2021-06-09T14:41:00Z">
        <w:r>
          <w:fldChar w:fldCharType="end"/>
        </w:r>
        <w:r>
          <w:t xml:space="preserve"> </w:t>
        </w:r>
      </w:ins>
      <w:r w:rsidR="00D37157" w:rsidRPr="00CC23F3">
        <w:rPr>
          <w:rFonts w:eastAsia="Candara" w:cs="Tahoma"/>
          <w:szCs w:val="22"/>
        </w:rPr>
        <w:t>clause 20.6</w:t>
      </w:r>
      <w:del w:id="930" w:author="Phillip Maness" w:date="2021-06-09T14:41:00Z">
        <w:r w:rsidR="00D37157" w:rsidRPr="00CC23F3" w:rsidDel="0014786D">
          <w:rPr>
            <w:rFonts w:eastAsia="Candara" w:cs="Tahoma"/>
            <w:szCs w:val="22"/>
          </w:rPr>
          <w:delText xml:space="preserve"> </w:delText>
        </w:r>
        <w:r w:rsidR="00A967AB" w:rsidDel="0014786D">
          <w:fldChar w:fldCharType="begin"/>
        </w:r>
        <w:r w:rsidR="00A967AB" w:rsidDel="0014786D">
          <w:delInstrText xml:space="preserve"> REF _Ref72234259 \n \h </w:delInstrText>
        </w:r>
        <w:r w:rsidR="00A967AB" w:rsidDel="0014786D">
          <w:fldChar w:fldCharType="separate"/>
        </w:r>
        <w:r w:rsidR="00E3597D" w:rsidDel="0014786D">
          <w:delText>[7]</w:delText>
        </w:r>
        <w:r w:rsidR="00A967AB" w:rsidDel="0014786D">
          <w:fldChar w:fldCharType="end"/>
        </w:r>
      </w:del>
      <w:r w:rsidR="00D37157" w:rsidRPr="00CC23F3">
        <w:rPr>
          <w:rFonts w:eastAsia="Candara" w:cs="Tahoma"/>
          <w:szCs w:val="22"/>
        </w:rPr>
        <w:t xml:space="preserve">, </w:t>
      </w:r>
      <w:del w:id="931" w:author="Phillip Maness" w:date="2021-06-09T14:43:00Z">
        <w:r w:rsidR="00D37157" w:rsidRPr="00CC23F3" w:rsidDel="0014786D">
          <w:rPr>
            <w:rFonts w:eastAsia="Candara" w:cs="Tahoma"/>
            <w:szCs w:val="22"/>
          </w:rPr>
          <w:delText>the</w:delText>
        </w:r>
        <w:r w:rsidR="00D37157" w:rsidRPr="00485066" w:rsidDel="0014786D">
          <w:delText xml:space="preserve"> </w:delText>
        </w:r>
        <w:r w:rsidR="00D37157" w:rsidRPr="001C6C99" w:rsidDel="0014786D">
          <w:rPr>
            <w:rStyle w:val="Attribute"/>
            <w:rFonts w:eastAsia="Calibri"/>
          </w:rPr>
          <w:delText>MHAConfigurationBox()</w:delText>
        </w:r>
        <w:r w:rsidR="00D37157" w:rsidRPr="00CC23F3" w:rsidDel="0014786D">
          <w:rPr>
            <w:rFonts w:ascii="Courier New" w:hAnsi="Courier New" w:cs="Courier New"/>
          </w:rPr>
          <w:delText xml:space="preserve"> </w:delText>
        </w:r>
      </w:del>
      <w:r w:rsidR="00D37157" w:rsidRPr="00CC23F3">
        <w:rPr>
          <w:rFonts w:eastAsia="Candara" w:cs="Tahoma"/>
          <w:szCs w:val="22"/>
        </w:rPr>
        <w:t>is optional for MHM.</w:t>
      </w:r>
    </w:p>
    <w:p w14:paraId="56745C62" w14:textId="77777777" w:rsidR="00D37157" w:rsidRPr="00CC23F3" w:rsidRDefault="00D37157" w:rsidP="00CF105B">
      <w:pPr>
        <w:pStyle w:val="NO"/>
      </w:pPr>
      <w:r>
        <w:rPr>
          <w:rFonts w:eastAsia="Candara"/>
        </w:rPr>
        <w:t xml:space="preserve">Note: In case of in-band configuration changes within a period, the </w:t>
      </w:r>
      <w:r w:rsidRPr="005E5158">
        <w:rPr>
          <w:rStyle w:val="Attribute"/>
        </w:rPr>
        <w:t>MHAConfigurationBox()</w:t>
      </w:r>
      <w:r>
        <w:rPr>
          <w:rFonts w:eastAsia="Candara"/>
        </w:rPr>
        <w:t>should not be present in the corresponding sample entry.</w:t>
      </w:r>
    </w:p>
    <w:p w14:paraId="4909119D" w14:textId="097D623A" w:rsidR="00D37157" w:rsidRPr="00485066" w:rsidRDefault="00D37157" w:rsidP="00CF105B">
      <w:pPr>
        <w:suppressLineNumbers/>
        <w:rPr>
          <w:rFonts w:eastAsia="Candara" w:cs="Tahoma"/>
          <w:szCs w:val="22"/>
        </w:rPr>
      </w:pPr>
      <w:r w:rsidRPr="00485066">
        <w:t xml:space="preserve">The content is expected to be prepared according to the </w:t>
      </w:r>
      <w:r w:rsidRPr="001962B0">
        <w:t>ISO/IEC TR 23009-3</w:t>
      </w:r>
      <w:r>
        <w:t xml:space="preserve"> </w:t>
      </w:r>
      <w:r w:rsidR="00AA22C6">
        <w:fldChar w:fldCharType="begin"/>
      </w:r>
      <w:r w:rsidR="00AA22C6">
        <w:instrText xml:space="preserve"> REF _Ref72326235 \r \h </w:instrText>
      </w:r>
      <w:r w:rsidR="00AA22C6">
        <w:fldChar w:fldCharType="separate"/>
      </w:r>
      <w:r w:rsidR="00D96667">
        <w:t>[12]</w:t>
      </w:r>
      <w:r w:rsidR="00AA22C6">
        <w:fldChar w:fldCharType="end"/>
      </w:r>
      <w:r w:rsidRPr="00485066">
        <w:t xml:space="preserve"> to make sure each (sub-)segment starts with </w:t>
      </w:r>
      <w:r w:rsidRPr="00D5088F">
        <w:t>a</w:t>
      </w:r>
      <w:r w:rsidRPr="00482FC7">
        <w:t xml:space="preserve"> Stream Access Points (</w:t>
      </w:r>
      <w:r w:rsidRPr="00485066">
        <w:t>SAP) of type 1</w:t>
      </w:r>
      <w:r>
        <w:t xml:space="preserve"> (i.e. a sync sample)</w:t>
      </w:r>
      <w:r w:rsidRPr="00485066">
        <w:t xml:space="preserve">. For MHM encapsulation in particular, a sync sample shall </w:t>
      </w:r>
      <w:r w:rsidRPr="00485066">
        <w:rPr>
          <w:rFonts w:eastAsia="Candara" w:cs="Tahoma"/>
          <w:szCs w:val="22"/>
        </w:rPr>
        <w:t>consist of the following MHAS packets, in the following order:</w:t>
      </w:r>
    </w:p>
    <w:p w14:paraId="7BF59118" w14:textId="77777777" w:rsidR="00D37157" w:rsidRPr="005E5158" w:rsidRDefault="00D37157" w:rsidP="00CF105B">
      <w:pPr>
        <w:pStyle w:val="B1"/>
        <w:rPr>
          <w:rStyle w:val="Attribute"/>
        </w:rPr>
      </w:pPr>
      <w:r w:rsidRPr="005E5158">
        <w:rPr>
          <w:rStyle w:val="Attribute"/>
        </w:rPr>
        <w:t>PACTYP_MPEGH3DACFG</w:t>
      </w:r>
    </w:p>
    <w:p w14:paraId="16CC367D" w14:textId="77777777" w:rsidR="00D37157" w:rsidRPr="00DF7306" w:rsidRDefault="00D37157" w:rsidP="00CF105B">
      <w:pPr>
        <w:pStyle w:val="B1"/>
        <w:rPr>
          <w:rFonts w:eastAsia="Candara"/>
        </w:rPr>
      </w:pPr>
      <w:r w:rsidRPr="005E5158">
        <w:rPr>
          <w:rStyle w:val="Attribute"/>
        </w:rPr>
        <w:lastRenderedPageBreak/>
        <w:t>PACTYP_AUDIOSCENEINFO</w:t>
      </w:r>
      <w:r w:rsidRPr="00DF7306">
        <w:rPr>
          <w:rFonts w:eastAsia="Candara"/>
        </w:rPr>
        <w:t xml:space="preserve"> (if Audio Scene Information is present)</w:t>
      </w:r>
    </w:p>
    <w:p w14:paraId="33531B20" w14:textId="77777777" w:rsidR="00D37157" w:rsidRPr="005E5158" w:rsidRDefault="00D37157" w:rsidP="00CF105B">
      <w:pPr>
        <w:pStyle w:val="B1"/>
        <w:rPr>
          <w:rStyle w:val="Attribute"/>
        </w:rPr>
      </w:pPr>
      <w:r w:rsidRPr="005E5158">
        <w:rPr>
          <w:rStyle w:val="Attribute"/>
        </w:rPr>
        <w:t>PACTYP_BUFFERINFO</w:t>
      </w:r>
    </w:p>
    <w:p w14:paraId="16445991" w14:textId="77777777" w:rsidR="00D37157" w:rsidRPr="005E5158" w:rsidRDefault="00D37157" w:rsidP="00CF105B">
      <w:pPr>
        <w:pStyle w:val="B1"/>
        <w:rPr>
          <w:rStyle w:val="Attribute"/>
        </w:rPr>
      </w:pPr>
      <w:r w:rsidRPr="005E5158">
        <w:rPr>
          <w:rStyle w:val="Attribute"/>
        </w:rPr>
        <w:t>PACTYP_MPEGH3DAFRAME</w:t>
      </w:r>
    </w:p>
    <w:p w14:paraId="572CD954" w14:textId="65A4A10B" w:rsidR="00D37157" w:rsidRPr="004E2D15" w:rsidRDefault="00D37157" w:rsidP="00CF105B">
      <w:pPr>
        <w:suppressLineNumbers/>
        <w:rPr>
          <w:rFonts w:eastAsia="Candara" w:cs="Tahoma"/>
          <w:szCs w:val="22"/>
        </w:rPr>
      </w:pPr>
      <w:r w:rsidRPr="004E2D15">
        <w:t>MPEG-H Audio sync samples contain Immediate Playout Frames (IPFs)</w:t>
      </w:r>
      <w:r w:rsidRPr="004E2D15">
        <w:rPr>
          <w:rFonts w:eastAsia="Candara" w:cs="Tahoma"/>
          <w:szCs w:val="22"/>
        </w:rPr>
        <w:t xml:space="preserve">, </w:t>
      </w:r>
      <w:r w:rsidRPr="004E2D15">
        <w:t xml:space="preserve">as specified in </w:t>
      </w:r>
      <w:r w:rsidRPr="004E2D15">
        <w:rPr>
          <w:rFonts w:eastAsia="Candara" w:cs="Tahoma"/>
          <w:szCs w:val="22"/>
        </w:rPr>
        <w:t xml:space="preserve">ISO/IEC 23008-3 </w:t>
      </w:r>
      <w:ins w:id="932" w:author="Phillip Maness" w:date="2021-06-09T14:47:00Z">
        <w:r w:rsidR="0014786D" w:rsidRPr="004E2D15">
          <w:fldChar w:fldCharType="begin"/>
        </w:r>
        <w:r w:rsidR="0014786D" w:rsidRPr="004E2D15">
          <w:instrText xml:space="preserve"> REF _Ref72234259 \n \h </w:instrText>
        </w:r>
        <w:r w:rsidR="0014786D">
          <w:instrText xml:space="preserve"> \* MERGEFORMAT </w:instrText>
        </w:r>
      </w:ins>
      <w:ins w:id="933" w:author="Phillip Maness" w:date="2021-06-09T14:47:00Z">
        <w:r w:rsidR="0014786D" w:rsidRPr="004E2D15">
          <w:fldChar w:fldCharType="separate"/>
        </w:r>
      </w:ins>
      <w:ins w:id="934" w:author="Phillip Maness" w:date="2021-06-09T22:35:00Z">
        <w:r w:rsidR="00D96667">
          <w:t>[8]</w:t>
        </w:r>
      </w:ins>
      <w:ins w:id="935" w:author="Phillip Maness" w:date="2021-06-09T14:47:00Z">
        <w:r w:rsidR="0014786D" w:rsidRPr="004E2D15">
          <w:fldChar w:fldCharType="end"/>
        </w:r>
        <w:r w:rsidR="0014786D">
          <w:t xml:space="preserve"> </w:t>
        </w:r>
      </w:ins>
      <w:r w:rsidRPr="004E2D15">
        <w:rPr>
          <w:rFonts w:eastAsia="Candara" w:cs="Tahoma"/>
          <w:szCs w:val="22"/>
        </w:rPr>
        <w:t>clause 20.2</w:t>
      </w:r>
      <w:del w:id="936" w:author="Phillip Maness" w:date="2021-06-09T14:47:00Z">
        <w:r w:rsidRPr="004E2D15" w:rsidDel="0014786D">
          <w:rPr>
            <w:rFonts w:eastAsia="Candara" w:cs="Tahoma"/>
            <w:szCs w:val="22"/>
          </w:rPr>
          <w:delText xml:space="preserve"> </w:delText>
        </w:r>
        <w:r w:rsidR="00A967AB" w:rsidRPr="004E2D15" w:rsidDel="0014786D">
          <w:fldChar w:fldCharType="begin"/>
        </w:r>
        <w:r w:rsidR="00A967AB" w:rsidRPr="004E2D15" w:rsidDel="0014786D">
          <w:delInstrText xml:space="preserve"> REF _Ref72234259 \n \h </w:delInstrText>
        </w:r>
        <w:r w:rsidR="004E2D15" w:rsidDel="0014786D">
          <w:delInstrText xml:space="preserve"> \* MERGEFORMAT </w:delInstrText>
        </w:r>
        <w:r w:rsidR="00A967AB" w:rsidRPr="004E2D15" w:rsidDel="0014786D">
          <w:fldChar w:fldCharType="separate"/>
        </w:r>
        <w:r w:rsidR="00E3597D" w:rsidDel="0014786D">
          <w:delText>[7]</w:delText>
        </w:r>
        <w:r w:rsidR="00A967AB" w:rsidRPr="004E2D15" w:rsidDel="0014786D">
          <w:fldChar w:fldCharType="end"/>
        </w:r>
      </w:del>
      <w:r w:rsidRPr="004E2D15">
        <w:rPr>
          <w:rFonts w:eastAsia="Candara" w:cs="Tahoma"/>
          <w:szCs w:val="22"/>
        </w:rPr>
        <w:t xml:space="preserve">, </w:t>
      </w:r>
      <w:r w:rsidRPr="004E2D15">
        <w:t>thus th</w:t>
      </w:r>
      <w:r w:rsidRPr="004E2D15">
        <w:rPr>
          <w:rFonts w:eastAsia="Candara" w:cs="Tahoma"/>
          <w:szCs w:val="22"/>
        </w:rPr>
        <w:t xml:space="preserve">e audio data encapsulated in the MHAS packet </w:t>
      </w:r>
      <w:r w:rsidRPr="004E2D15">
        <w:rPr>
          <w:rStyle w:val="Attribute"/>
        </w:rPr>
        <w:t>PACTYP_MPEGH3DAFRAME</w:t>
      </w:r>
      <w:r w:rsidRPr="004E2D15">
        <w:rPr>
          <w:rFonts w:eastAsia="Candara" w:cs="Tahoma"/>
          <w:szCs w:val="22"/>
        </w:rPr>
        <w:t xml:space="preserve"> shall </w:t>
      </w:r>
      <w:r w:rsidRPr="004E2D15">
        <w:t xml:space="preserve">contain the </w:t>
      </w:r>
      <w:r w:rsidRPr="004E2D15">
        <w:rPr>
          <w:rStyle w:val="Attribute"/>
        </w:rPr>
        <w:t>AudioPreRoll()</w:t>
      </w:r>
      <w:r w:rsidRPr="004E2D15">
        <w:t xml:space="preserve"> syntax element, as defined in ISO/IEC 23008-3</w:t>
      </w:r>
      <w:ins w:id="937" w:author="Phillip Maness" w:date="2021-06-09T14:47:00Z">
        <w:r w:rsidR="0014786D">
          <w:t xml:space="preserve"> </w:t>
        </w:r>
        <w:r w:rsidR="0014786D" w:rsidRPr="004E2D15">
          <w:fldChar w:fldCharType="begin"/>
        </w:r>
        <w:r w:rsidR="0014786D" w:rsidRPr="004E2D15">
          <w:instrText xml:space="preserve"> REF _Ref72234259 \n \h </w:instrText>
        </w:r>
        <w:r w:rsidR="0014786D">
          <w:instrText xml:space="preserve"> \* MERGEFORMAT </w:instrText>
        </w:r>
      </w:ins>
      <w:ins w:id="938" w:author="Phillip Maness" w:date="2021-06-09T14:47:00Z">
        <w:r w:rsidR="0014786D" w:rsidRPr="004E2D15">
          <w:fldChar w:fldCharType="separate"/>
        </w:r>
      </w:ins>
      <w:ins w:id="939" w:author="Phillip Maness" w:date="2021-06-09T22:35:00Z">
        <w:r w:rsidR="00D96667">
          <w:t>[8]</w:t>
        </w:r>
      </w:ins>
      <w:ins w:id="940" w:author="Phillip Maness" w:date="2021-06-09T14:47:00Z">
        <w:r w:rsidR="0014786D" w:rsidRPr="004E2D15">
          <w:fldChar w:fldCharType="end"/>
        </w:r>
      </w:ins>
      <w:r w:rsidRPr="004E2D15">
        <w:t xml:space="preserve"> clause 5.5.6</w:t>
      </w:r>
      <w:del w:id="941" w:author="Phillip Maness" w:date="2021-06-09T14:47:00Z">
        <w:r w:rsidRPr="004E2D15" w:rsidDel="0014786D">
          <w:delText xml:space="preserve"> </w:delText>
        </w:r>
        <w:r w:rsidR="00A967AB" w:rsidRPr="004E2D15" w:rsidDel="0014786D">
          <w:fldChar w:fldCharType="begin"/>
        </w:r>
        <w:r w:rsidR="00A967AB" w:rsidRPr="004E2D15" w:rsidDel="0014786D">
          <w:delInstrText xml:space="preserve"> REF _Ref72234259 \n \h </w:delInstrText>
        </w:r>
        <w:r w:rsidR="004E2D15" w:rsidDel="0014786D">
          <w:delInstrText xml:space="preserve"> \* MERGEFORMAT </w:delInstrText>
        </w:r>
        <w:r w:rsidR="00A967AB" w:rsidRPr="004E2D15" w:rsidDel="0014786D">
          <w:fldChar w:fldCharType="separate"/>
        </w:r>
        <w:r w:rsidR="00E3597D" w:rsidDel="0014786D">
          <w:delText>[7]</w:delText>
        </w:r>
        <w:r w:rsidR="00A967AB" w:rsidRPr="004E2D15" w:rsidDel="0014786D">
          <w:fldChar w:fldCharType="end"/>
        </w:r>
      </w:del>
      <w:r w:rsidRPr="004E2D15">
        <w:t xml:space="preserve">, and shall </w:t>
      </w:r>
      <w:r w:rsidRPr="004E2D15">
        <w:rPr>
          <w:rFonts w:eastAsia="Candara" w:cs="Tahoma"/>
          <w:szCs w:val="22"/>
        </w:rPr>
        <w:t xml:space="preserve">follow the requirements for stream access points as defined in ISO/IEC 23008-3 </w:t>
      </w:r>
      <w:ins w:id="942" w:author="Phillip Maness" w:date="2021-06-09T14:47:00Z">
        <w:r w:rsidR="0014786D" w:rsidRPr="004E2D15">
          <w:fldChar w:fldCharType="begin"/>
        </w:r>
        <w:r w:rsidR="0014786D" w:rsidRPr="004E2D15">
          <w:instrText xml:space="preserve"> REF _Ref72234259 \n \h </w:instrText>
        </w:r>
        <w:r w:rsidR="0014786D">
          <w:instrText xml:space="preserve"> \* MERGEFORMAT </w:instrText>
        </w:r>
      </w:ins>
      <w:ins w:id="943" w:author="Phillip Maness" w:date="2021-06-09T14:47:00Z">
        <w:r w:rsidR="0014786D" w:rsidRPr="004E2D15">
          <w:fldChar w:fldCharType="separate"/>
        </w:r>
      </w:ins>
      <w:ins w:id="944" w:author="Phillip Maness" w:date="2021-06-09T22:35:00Z">
        <w:r w:rsidR="00D96667">
          <w:t>[8]</w:t>
        </w:r>
      </w:ins>
      <w:ins w:id="945" w:author="Phillip Maness" w:date="2021-06-09T14:47:00Z">
        <w:r w:rsidR="0014786D" w:rsidRPr="004E2D15">
          <w:fldChar w:fldCharType="end"/>
        </w:r>
        <w:r w:rsidR="0014786D">
          <w:t xml:space="preserve"> </w:t>
        </w:r>
      </w:ins>
      <w:r w:rsidRPr="004E2D15">
        <w:rPr>
          <w:rFonts w:eastAsia="Candara" w:cs="Tahoma"/>
          <w:szCs w:val="22"/>
        </w:rPr>
        <w:t>clause 5.7</w:t>
      </w:r>
      <w:del w:id="946" w:author="Phillip Maness" w:date="2021-06-09T14:47:00Z">
        <w:r w:rsidRPr="004E2D15" w:rsidDel="0014786D">
          <w:rPr>
            <w:rFonts w:eastAsia="Candara" w:cs="Tahoma"/>
            <w:szCs w:val="22"/>
          </w:rPr>
          <w:delText xml:space="preserve"> </w:delText>
        </w:r>
        <w:r w:rsidR="00A967AB" w:rsidRPr="004E2D15" w:rsidDel="0014786D">
          <w:fldChar w:fldCharType="begin"/>
        </w:r>
        <w:r w:rsidR="00A967AB" w:rsidRPr="004E2D15" w:rsidDel="0014786D">
          <w:delInstrText xml:space="preserve"> REF _Ref72234259 \n \h </w:delInstrText>
        </w:r>
        <w:r w:rsidR="004E2D15" w:rsidDel="0014786D">
          <w:delInstrText xml:space="preserve"> \* MERGEFORMAT </w:delInstrText>
        </w:r>
        <w:r w:rsidR="00A967AB" w:rsidRPr="004E2D15" w:rsidDel="0014786D">
          <w:fldChar w:fldCharType="separate"/>
        </w:r>
        <w:r w:rsidR="00E3597D" w:rsidDel="0014786D">
          <w:delText>[7]</w:delText>
        </w:r>
        <w:r w:rsidR="00A967AB" w:rsidRPr="004E2D15" w:rsidDel="0014786D">
          <w:fldChar w:fldCharType="end"/>
        </w:r>
      </w:del>
      <w:r w:rsidRPr="004E2D15">
        <w:rPr>
          <w:rFonts w:eastAsia="Candara" w:cs="Tahoma"/>
          <w:szCs w:val="22"/>
        </w:rPr>
        <w:t>.</w:t>
      </w:r>
    </w:p>
    <w:p w14:paraId="6E9A5A8F" w14:textId="13ABB2E4" w:rsidR="00D37157" w:rsidRPr="004E2D15" w:rsidRDefault="00D37157" w:rsidP="00CF105B">
      <w:pPr>
        <w:rPr>
          <w:rFonts w:eastAsia="Candara" w:cs="Tahoma"/>
          <w:szCs w:val="22"/>
        </w:rPr>
      </w:pPr>
      <w:r w:rsidRPr="004E2D15">
        <w:rPr>
          <w:rFonts w:eastAsia="Candara" w:cs="Tahoma"/>
          <w:szCs w:val="22"/>
        </w:rPr>
        <w:t xml:space="preserve">The audio configuration is delivered as part of the MHAS packet </w:t>
      </w:r>
      <w:r w:rsidRPr="004E2D15">
        <w:rPr>
          <w:rStyle w:val="Attribute"/>
        </w:rPr>
        <w:t>PACTYP_MPEGH3DACFG</w:t>
      </w:r>
      <w:r w:rsidRPr="004E2D15">
        <w:rPr>
          <w:rFonts w:eastAsia="Candara" w:cs="Tahoma"/>
          <w:szCs w:val="22"/>
        </w:rPr>
        <w:t xml:space="preserve"> and, therefore, </w:t>
      </w:r>
      <w:r w:rsidRPr="004E2D15">
        <w:t xml:space="preserve">the </w:t>
      </w:r>
      <w:r w:rsidRPr="004E2D15">
        <w:rPr>
          <w:rStyle w:val="Attribute"/>
        </w:rPr>
        <w:t>AudioPreRoll()</w:t>
      </w:r>
      <w:r w:rsidRPr="004E2D15">
        <w:rPr>
          <w:rFonts w:ascii="Courier New" w:hAnsi="Courier New" w:cs="Courier New"/>
        </w:rPr>
        <w:t xml:space="preserve"> </w:t>
      </w:r>
      <w:r w:rsidRPr="004E2D15">
        <w:t>structure</w:t>
      </w:r>
      <w:r w:rsidRPr="004E2D15">
        <w:rPr>
          <w:rFonts w:ascii="Courier New" w:hAnsi="Courier New" w:cs="Courier New"/>
        </w:rPr>
        <w:t xml:space="preserve"> </w:t>
      </w:r>
      <w:r w:rsidRPr="004E2D15">
        <w:t xml:space="preserve">carried </w:t>
      </w:r>
      <w:r w:rsidRPr="004E2D15">
        <w:rPr>
          <w:rFonts w:eastAsia="Candara" w:cs="Tahoma"/>
          <w:szCs w:val="22"/>
        </w:rPr>
        <w:t xml:space="preserve">in the MHAS packet </w:t>
      </w:r>
      <w:r w:rsidRPr="004E2D15">
        <w:rPr>
          <w:rStyle w:val="Attribute"/>
        </w:rPr>
        <w:t>PACTYP_MPEGH3DAFRAME</w:t>
      </w:r>
      <w:r w:rsidRPr="004E2D15">
        <w:rPr>
          <w:rFonts w:ascii="Courier New" w:eastAsia="Candara" w:hAnsi="Courier New" w:cs="Courier New"/>
        </w:rPr>
        <w:t xml:space="preserve"> </w:t>
      </w:r>
      <w:r w:rsidRPr="004E2D15">
        <w:t xml:space="preserve">shall not contain the </w:t>
      </w:r>
      <w:r w:rsidRPr="004E2D15">
        <w:rPr>
          <w:rStyle w:val="Attribute"/>
        </w:rPr>
        <w:t>Config()</w:t>
      </w:r>
      <w:r w:rsidRPr="004E2D15">
        <w:rPr>
          <w:rFonts w:ascii="Courier New" w:eastAsia="Candara" w:hAnsi="Courier New" w:cs="Courier New"/>
        </w:rPr>
        <w:t xml:space="preserve"> </w:t>
      </w:r>
      <w:r w:rsidRPr="004E2D15">
        <w:t xml:space="preserve">structure, i.e. the </w:t>
      </w:r>
      <w:r w:rsidRPr="004E2D15">
        <w:rPr>
          <w:rStyle w:val="Attribute"/>
        </w:rPr>
        <w:t>configLen</w:t>
      </w:r>
      <w:r w:rsidRPr="004E2D15">
        <w:rPr>
          <w:sz w:val="22"/>
        </w:rPr>
        <w:t xml:space="preserve"> </w:t>
      </w:r>
      <w:r w:rsidRPr="004E2D15">
        <w:t xml:space="preserve">field of the </w:t>
      </w:r>
      <w:r w:rsidRPr="004E2D15">
        <w:rPr>
          <w:rStyle w:val="Attribute"/>
        </w:rPr>
        <w:t>AudioPreRoll()</w:t>
      </w:r>
      <w:r w:rsidRPr="004E2D15">
        <w:rPr>
          <w:rFonts w:ascii="Courier New" w:hAnsi="Courier New" w:cs="Courier New"/>
        </w:rPr>
        <w:t xml:space="preserve"> </w:t>
      </w:r>
      <w:r w:rsidRPr="004E2D15">
        <w:t xml:space="preserve">shall be 0. All rules defined in ISO/IEC 23008-3 </w:t>
      </w:r>
      <w:ins w:id="947" w:author="Phillip Maness" w:date="2021-06-09T14:47:00Z">
        <w:r w:rsidR="0014786D" w:rsidRPr="004E2D15">
          <w:fldChar w:fldCharType="begin"/>
        </w:r>
        <w:r w:rsidR="0014786D" w:rsidRPr="004E2D15">
          <w:instrText xml:space="preserve"> REF _Ref72234259 \n \h </w:instrText>
        </w:r>
        <w:r w:rsidR="0014786D">
          <w:instrText xml:space="preserve"> \* MERGEFORMAT </w:instrText>
        </w:r>
      </w:ins>
      <w:ins w:id="948" w:author="Phillip Maness" w:date="2021-06-09T14:47:00Z">
        <w:r w:rsidR="0014786D" w:rsidRPr="004E2D15">
          <w:fldChar w:fldCharType="separate"/>
        </w:r>
      </w:ins>
      <w:ins w:id="949" w:author="Phillip Maness" w:date="2021-06-09T22:35:00Z">
        <w:r w:rsidR="00D96667">
          <w:t>[8]</w:t>
        </w:r>
      </w:ins>
      <w:ins w:id="950" w:author="Phillip Maness" w:date="2021-06-09T14:47:00Z">
        <w:r w:rsidR="0014786D" w:rsidRPr="004E2D15">
          <w:fldChar w:fldCharType="end"/>
        </w:r>
      </w:ins>
      <w:ins w:id="951" w:author="Phillip Maness" w:date="2021-06-09T14:48:00Z">
        <w:r w:rsidR="0014786D">
          <w:t xml:space="preserve"> </w:t>
        </w:r>
      </w:ins>
      <w:r w:rsidRPr="004E2D15">
        <w:rPr>
          <w:rFonts w:eastAsia="Candara" w:cs="Tahoma"/>
          <w:szCs w:val="22"/>
        </w:rPr>
        <w:t xml:space="preserve">clause </w:t>
      </w:r>
      <w:r w:rsidRPr="004E2D15">
        <w:t>20.6.1</w:t>
      </w:r>
      <w:del w:id="952" w:author="Phillip Maness" w:date="2021-06-09T14:48:00Z">
        <w:r w:rsidRPr="004E2D15" w:rsidDel="0014786D">
          <w:delText xml:space="preserve"> </w:delText>
        </w:r>
      </w:del>
      <w:del w:id="953" w:author="Phillip Maness" w:date="2021-06-09T14:47:00Z">
        <w:r w:rsidR="00A967AB" w:rsidRPr="004E2D15" w:rsidDel="0014786D">
          <w:fldChar w:fldCharType="begin"/>
        </w:r>
        <w:r w:rsidR="00A967AB" w:rsidRPr="004E2D15" w:rsidDel="0014786D">
          <w:delInstrText xml:space="preserve"> REF _Ref72234259 \n \h </w:delInstrText>
        </w:r>
        <w:r w:rsidR="004E2D15" w:rsidDel="0014786D">
          <w:delInstrText xml:space="preserve"> \* MERGEFORMAT </w:delInstrText>
        </w:r>
        <w:r w:rsidR="00A967AB" w:rsidRPr="004E2D15" w:rsidDel="0014786D">
          <w:fldChar w:fldCharType="separate"/>
        </w:r>
        <w:r w:rsidR="00E3597D" w:rsidDel="0014786D">
          <w:delText>[7]</w:delText>
        </w:r>
        <w:r w:rsidR="00A967AB" w:rsidRPr="004E2D15" w:rsidDel="0014786D">
          <w:fldChar w:fldCharType="end"/>
        </w:r>
      </w:del>
      <w:r w:rsidRPr="004E2D15">
        <w:t xml:space="preserve"> regarding sync samples shall also apply.</w:t>
      </w:r>
    </w:p>
    <w:p w14:paraId="32910122" w14:textId="77777777" w:rsidR="00D37157" w:rsidRPr="00485066" w:rsidRDefault="00D37157" w:rsidP="00CF105B">
      <w:r w:rsidRPr="004E2D15">
        <w:t xml:space="preserve">The </w:t>
      </w:r>
      <w:r w:rsidRPr="004E2D15">
        <w:rPr>
          <w:rStyle w:val="Attribute"/>
        </w:rPr>
        <w:t>MHASPacketLabel</w:t>
      </w:r>
      <w:r w:rsidRPr="004E2D15">
        <w:rPr>
          <w:rFonts w:eastAsia="Candara" w:cs="Tahoma"/>
          <w:szCs w:val="22"/>
        </w:rPr>
        <w:t xml:space="preserve"> </w:t>
      </w:r>
      <w:r w:rsidRPr="004E2D15">
        <w:t>shall have different values for all representations that comprise an experience.</w:t>
      </w:r>
      <w:r w:rsidRPr="00485066">
        <w:t xml:space="preserve"> </w:t>
      </w:r>
    </w:p>
    <w:p w14:paraId="7FE53F74" w14:textId="766DBA6A" w:rsidR="00D37157" w:rsidRPr="00485066" w:rsidRDefault="00D37157" w:rsidP="00CF105B">
      <w:pPr>
        <w:suppressLineNumbers/>
        <w:rPr>
          <w:rFonts w:eastAsia="Candara" w:cs="Tahoma"/>
          <w:szCs w:val="22"/>
        </w:rPr>
      </w:pPr>
      <w:r>
        <w:rPr>
          <w:rFonts w:eastAsia="Candara" w:cs="Tahoma"/>
          <w:szCs w:val="22"/>
        </w:rPr>
        <w:t>A</w:t>
      </w:r>
      <w:r w:rsidRPr="00485066">
        <w:rPr>
          <w:rFonts w:eastAsia="Candara" w:cs="Tahoma"/>
          <w:szCs w:val="22"/>
        </w:rPr>
        <w:t xml:space="preserve">dditional MHAS packets may be present between the MHAS packets listed above or after the MHAS packet </w:t>
      </w:r>
      <w:r w:rsidRPr="005E5158">
        <w:rPr>
          <w:rStyle w:val="Attribute"/>
        </w:rPr>
        <w:t>PACTYP_MPEGH3DAFRAME</w:t>
      </w:r>
      <w:r w:rsidRPr="00485066">
        <w:rPr>
          <w:rFonts w:eastAsia="Candara" w:cs="Tahoma"/>
          <w:szCs w:val="22"/>
        </w:rPr>
        <w:t xml:space="preserve">, with one exception: when present, the </w:t>
      </w:r>
      <w:r w:rsidRPr="005E5158">
        <w:rPr>
          <w:rStyle w:val="Attribute"/>
        </w:rPr>
        <w:t>PACTYP_AUDIOSCENEINFO</w:t>
      </w:r>
      <w:r w:rsidRPr="00485066">
        <w:rPr>
          <w:rFonts w:eastAsia="Candara" w:cs="Tahoma"/>
          <w:szCs w:val="22"/>
        </w:rPr>
        <w:t xml:space="preserve"> packet shall directly follow the </w:t>
      </w:r>
      <w:r w:rsidRPr="005E5158">
        <w:rPr>
          <w:rStyle w:val="Attribute"/>
        </w:rPr>
        <w:t>PACTYP_MPEGH3DACFG</w:t>
      </w:r>
      <w:r w:rsidRPr="00485066">
        <w:rPr>
          <w:rFonts w:eastAsia="Candara" w:cs="Tahoma"/>
          <w:szCs w:val="22"/>
        </w:rPr>
        <w:t xml:space="preserve"> packet, as defined in ISO/IEC 23008-3 </w:t>
      </w:r>
      <w:ins w:id="954" w:author="Phillip Maness" w:date="2021-06-09T14:48:00Z">
        <w:r w:rsidR="0014786D">
          <w:fldChar w:fldCharType="begin"/>
        </w:r>
        <w:r w:rsidR="0014786D">
          <w:instrText xml:space="preserve"> REF _Ref72234259 \n \h </w:instrText>
        </w:r>
      </w:ins>
      <w:ins w:id="955" w:author="Phillip Maness" w:date="2021-06-09T14:48:00Z">
        <w:r w:rsidR="0014786D">
          <w:fldChar w:fldCharType="separate"/>
        </w:r>
      </w:ins>
      <w:ins w:id="956" w:author="Phillip Maness" w:date="2021-06-09T22:35:00Z">
        <w:r w:rsidR="00D96667">
          <w:t>[8]</w:t>
        </w:r>
      </w:ins>
      <w:ins w:id="957" w:author="Phillip Maness" w:date="2021-06-09T14:48:00Z">
        <w:r w:rsidR="0014786D">
          <w:fldChar w:fldCharType="end"/>
        </w:r>
        <w:r w:rsidR="0014786D">
          <w:t xml:space="preserve"> </w:t>
        </w:r>
      </w:ins>
      <w:r w:rsidRPr="00485066">
        <w:rPr>
          <w:rFonts w:eastAsia="Candara" w:cs="Tahoma"/>
          <w:szCs w:val="22"/>
        </w:rPr>
        <w:t>clause 14.4</w:t>
      </w:r>
      <w:del w:id="958" w:author="Phillip Maness" w:date="2021-06-09T14:48:00Z">
        <w:r w:rsidRPr="00485066" w:rsidDel="0014786D">
          <w:rPr>
            <w:rFonts w:eastAsia="Candara" w:cs="Tahoma"/>
            <w:szCs w:val="22"/>
          </w:rPr>
          <w:delText xml:space="preserve"> </w:delText>
        </w:r>
        <w:r w:rsidR="00A967AB" w:rsidDel="0014786D">
          <w:fldChar w:fldCharType="begin"/>
        </w:r>
        <w:r w:rsidR="00A967AB" w:rsidDel="0014786D">
          <w:delInstrText xml:space="preserve"> REF _Ref72234259 \n \h </w:delInstrText>
        </w:r>
        <w:r w:rsidR="00A967AB" w:rsidDel="0014786D">
          <w:fldChar w:fldCharType="separate"/>
        </w:r>
        <w:r w:rsidR="00E3597D" w:rsidDel="0014786D">
          <w:delText>[7]</w:delText>
        </w:r>
        <w:r w:rsidR="00A967AB" w:rsidDel="0014786D">
          <w:fldChar w:fldCharType="end"/>
        </w:r>
      </w:del>
      <w:r w:rsidRPr="00485066">
        <w:rPr>
          <w:rFonts w:eastAsia="Candara" w:cs="Tahoma"/>
          <w:szCs w:val="22"/>
        </w:rPr>
        <w:t>.</w:t>
      </w:r>
    </w:p>
    <w:p w14:paraId="18C037A2" w14:textId="63E2B8DA" w:rsidR="00D37157" w:rsidRPr="00866679" w:rsidRDefault="00D37157" w:rsidP="00866679">
      <w:pPr>
        <w:pStyle w:val="Caption"/>
      </w:pPr>
      <w:bookmarkStart w:id="959" w:name="_Ref44072630"/>
      <w:bookmarkStart w:id="960" w:name="_Toc45187531"/>
      <w:bookmarkStart w:id="961" w:name="_Toc46476426"/>
      <w:bookmarkStart w:id="962" w:name="_Toc73043855"/>
      <w:r w:rsidRPr="00866679">
        <w:t xml:space="preserve">Table </w:t>
      </w:r>
      <w:fldSimple w:instr=" SEQ Table \* ARABIC ">
        <w:r w:rsidR="00D96667">
          <w:rPr>
            <w:noProof/>
          </w:rPr>
          <w:t>14</w:t>
        </w:r>
      </w:fldSimple>
      <w:bookmarkEnd w:id="959"/>
      <w:r w:rsidRPr="00866679">
        <w:t xml:space="preserve"> </w:t>
      </w:r>
      <w:bookmarkEnd w:id="960"/>
      <w:bookmarkEnd w:id="961"/>
      <w:r w:rsidR="007153E1" w:rsidRPr="00866679">
        <w:t xml:space="preserve">MPEG-H profiles and ISO BMFF </w:t>
      </w:r>
      <w:r w:rsidR="006B62B9" w:rsidRPr="00866679">
        <w:t>e</w:t>
      </w:r>
      <w:r w:rsidR="007153E1" w:rsidRPr="00866679">
        <w:t>ncapsulation</w:t>
      </w:r>
      <w:bookmarkEnd w:id="962"/>
    </w:p>
    <w:tbl>
      <w:tblPr>
        <w:tblStyle w:val="TableGrid"/>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206"/>
        <w:gridCol w:w="3206"/>
        <w:gridCol w:w="3207"/>
      </w:tblGrid>
      <w:tr w:rsidR="00203058" w14:paraId="3E3E253E" w14:textId="77777777" w:rsidTr="00CF12C6">
        <w:tc>
          <w:tcPr>
            <w:tcW w:w="1666"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535053B6" w14:textId="77777777" w:rsidR="00203058" w:rsidRPr="009D35F8" w:rsidRDefault="00203058" w:rsidP="00CF105B">
            <w:pPr>
              <w:pStyle w:val="TAH"/>
            </w:pPr>
            <w:r>
              <w:t>Codec</w:t>
            </w:r>
          </w:p>
        </w:tc>
        <w:tc>
          <w:tcPr>
            <w:tcW w:w="1666"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4BA85E2F" w14:textId="71FDD772" w:rsidR="00203058" w:rsidRPr="009D35F8" w:rsidRDefault="00203058" w:rsidP="00CF105B">
            <w:pPr>
              <w:pStyle w:val="TAH"/>
            </w:pPr>
            <w:r>
              <w:t xml:space="preserve">Codec </w:t>
            </w:r>
            <w:r w:rsidR="007153E1">
              <w:t>Defined</w:t>
            </w:r>
          </w:p>
        </w:tc>
        <w:tc>
          <w:tcPr>
            <w:tcW w:w="1667"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15320E96" w14:textId="77777777" w:rsidR="00203058" w:rsidRDefault="00203058" w:rsidP="00CF105B">
            <w:pPr>
              <w:pStyle w:val="TAH"/>
            </w:pPr>
            <w:r>
              <w:t>ISO BMFF Encapsulation</w:t>
            </w:r>
          </w:p>
        </w:tc>
      </w:tr>
      <w:tr w:rsidR="007153E1" w14:paraId="556961FB" w14:textId="77777777" w:rsidTr="00CF12C6">
        <w:tc>
          <w:tcPr>
            <w:tcW w:w="1666" w:type="pct"/>
            <w:tcBorders>
              <w:top w:val="single" w:sz="8" w:space="0" w:color="auto"/>
            </w:tcBorders>
            <w:tcMar>
              <w:top w:w="14" w:type="dxa"/>
              <w:left w:w="58" w:type="dxa"/>
              <w:bottom w:w="14" w:type="dxa"/>
              <w:right w:w="58" w:type="dxa"/>
            </w:tcMar>
          </w:tcPr>
          <w:p w14:paraId="71279C1A" w14:textId="5FBCB008" w:rsidR="007153E1" w:rsidRPr="007153E1" w:rsidRDefault="007153E1" w:rsidP="007153E1">
            <w:pPr>
              <w:pStyle w:val="TAL"/>
              <w:rPr>
                <w:rStyle w:val="Attribute"/>
                <w:rFonts w:ascii="Arial" w:hAnsi="Arial"/>
                <w:bCs w:val="0"/>
                <w:sz w:val="18"/>
              </w:rPr>
            </w:pPr>
            <w:r w:rsidRPr="007153E1">
              <w:t>MPEG-H 3D Audio LC Profile Level 1</w:t>
            </w:r>
          </w:p>
        </w:tc>
        <w:tc>
          <w:tcPr>
            <w:tcW w:w="1666" w:type="pct"/>
            <w:vMerge w:val="restart"/>
            <w:tcBorders>
              <w:top w:val="single" w:sz="8" w:space="0" w:color="auto"/>
            </w:tcBorders>
            <w:tcMar>
              <w:top w:w="14" w:type="dxa"/>
              <w:left w:w="58" w:type="dxa"/>
              <w:bottom w:w="14" w:type="dxa"/>
              <w:right w:w="58" w:type="dxa"/>
            </w:tcMar>
            <w:vAlign w:val="center"/>
          </w:tcPr>
          <w:p w14:paraId="179C96D2" w14:textId="6A955FE1" w:rsidR="007153E1" w:rsidRPr="005E5158" w:rsidRDefault="007153E1" w:rsidP="007153E1">
            <w:pPr>
              <w:pStyle w:val="TAC"/>
              <w:rPr>
                <w:rStyle w:val="Attribute"/>
              </w:rPr>
            </w:pPr>
            <w:r w:rsidRPr="00482FC7">
              <w:t xml:space="preserve">ISO/IEC 23008-3 </w:t>
            </w:r>
            <w:r>
              <w:fldChar w:fldCharType="begin"/>
            </w:r>
            <w:r>
              <w:instrText xml:space="preserve"> REF _Ref72234259 \n \h  \* MERGEFORMAT </w:instrText>
            </w:r>
            <w:r>
              <w:fldChar w:fldCharType="separate"/>
            </w:r>
            <w:ins w:id="963" w:author="Phillip Maness" w:date="2021-06-09T22:35:00Z">
              <w:r w:rsidR="00D96667">
                <w:t>[8]</w:t>
              </w:r>
            </w:ins>
            <w:del w:id="964" w:author="Phillip Maness" w:date="2021-06-09T22:35:00Z">
              <w:r w:rsidR="00E3597D" w:rsidDel="00D96667">
                <w:delText>[7]</w:delText>
              </w:r>
            </w:del>
            <w:r>
              <w:fldChar w:fldCharType="end"/>
            </w:r>
          </w:p>
        </w:tc>
        <w:tc>
          <w:tcPr>
            <w:tcW w:w="1667" w:type="pct"/>
            <w:vMerge w:val="restart"/>
            <w:tcBorders>
              <w:top w:val="single" w:sz="8" w:space="0" w:color="auto"/>
            </w:tcBorders>
            <w:tcMar>
              <w:top w:w="14" w:type="dxa"/>
              <w:left w:w="58" w:type="dxa"/>
              <w:bottom w:w="14" w:type="dxa"/>
              <w:right w:w="58" w:type="dxa"/>
            </w:tcMar>
            <w:vAlign w:val="center"/>
          </w:tcPr>
          <w:p w14:paraId="6D52B60D" w14:textId="7F8C1FD0" w:rsidR="007153E1" w:rsidRPr="007153E1" w:rsidRDefault="007153E1" w:rsidP="007153E1">
            <w:pPr>
              <w:pStyle w:val="TAC"/>
            </w:pPr>
            <w:r w:rsidRPr="007153E1">
              <w:t xml:space="preserve">ISO/IEC 23008-3 </w:t>
            </w:r>
            <w:r w:rsidRPr="007153E1">
              <w:fldChar w:fldCharType="begin"/>
            </w:r>
            <w:r w:rsidRPr="007153E1">
              <w:instrText xml:space="preserve"> REF _Ref72234259 \n \h  \* MERGEFORMAT </w:instrText>
            </w:r>
            <w:r w:rsidRPr="007153E1">
              <w:fldChar w:fldCharType="separate"/>
            </w:r>
            <w:ins w:id="965" w:author="Phillip Maness" w:date="2021-06-09T22:35:00Z">
              <w:r w:rsidR="00D96667">
                <w:t>[8]</w:t>
              </w:r>
            </w:ins>
            <w:del w:id="966" w:author="Phillip Maness" w:date="2021-06-09T22:35:00Z">
              <w:r w:rsidR="00E3597D" w:rsidDel="00D96667">
                <w:delText>[7]</w:delText>
              </w:r>
            </w:del>
            <w:r w:rsidRPr="007153E1">
              <w:fldChar w:fldCharType="end"/>
            </w:r>
          </w:p>
        </w:tc>
      </w:tr>
      <w:tr w:rsidR="007153E1" w14:paraId="40F2E3B0" w14:textId="77777777" w:rsidTr="00CF12C6">
        <w:tc>
          <w:tcPr>
            <w:tcW w:w="1666" w:type="pct"/>
            <w:tcMar>
              <w:top w:w="14" w:type="dxa"/>
              <w:left w:w="58" w:type="dxa"/>
              <w:bottom w:w="14" w:type="dxa"/>
              <w:right w:w="58" w:type="dxa"/>
            </w:tcMar>
          </w:tcPr>
          <w:p w14:paraId="46E0CD6C" w14:textId="267CBB4F" w:rsidR="007153E1" w:rsidRPr="007153E1" w:rsidRDefault="007153E1" w:rsidP="007153E1">
            <w:pPr>
              <w:pStyle w:val="TAL"/>
            </w:pPr>
            <w:r w:rsidRPr="007153E1">
              <w:t>MPEG-H 3D Audio LC Profile Level 2</w:t>
            </w:r>
          </w:p>
        </w:tc>
        <w:tc>
          <w:tcPr>
            <w:tcW w:w="1666" w:type="pct"/>
            <w:vMerge/>
            <w:tcMar>
              <w:top w:w="14" w:type="dxa"/>
              <w:left w:w="58" w:type="dxa"/>
              <w:bottom w:w="14" w:type="dxa"/>
              <w:right w:w="58" w:type="dxa"/>
            </w:tcMar>
          </w:tcPr>
          <w:p w14:paraId="39359003" w14:textId="0DFDA079" w:rsidR="007153E1" w:rsidRPr="005E5158" w:rsidRDefault="007153E1" w:rsidP="00CF105B">
            <w:pPr>
              <w:pStyle w:val="TAC"/>
              <w:rPr>
                <w:rStyle w:val="Attribute"/>
              </w:rPr>
            </w:pPr>
          </w:p>
        </w:tc>
        <w:tc>
          <w:tcPr>
            <w:tcW w:w="1667" w:type="pct"/>
            <w:vMerge/>
            <w:tcMar>
              <w:top w:w="14" w:type="dxa"/>
              <w:left w:w="58" w:type="dxa"/>
              <w:bottom w:w="14" w:type="dxa"/>
              <w:right w:w="58" w:type="dxa"/>
            </w:tcMar>
          </w:tcPr>
          <w:p w14:paraId="56E28C85" w14:textId="1E6C6AC6" w:rsidR="007153E1" w:rsidRPr="003F0896" w:rsidRDefault="007153E1" w:rsidP="00CF105B">
            <w:pPr>
              <w:pStyle w:val="TAC"/>
            </w:pPr>
          </w:p>
        </w:tc>
      </w:tr>
      <w:tr w:rsidR="007153E1" w14:paraId="478E70A4" w14:textId="77777777" w:rsidTr="00CF12C6">
        <w:tc>
          <w:tcPr>
            <w:tcW w:w="1666" w:type="pct"/>
            <w:tcMar>
              <w:top w:w="14" w:type="dxa"/>
              <w:left w:w="58" w:type="dxa"/>
              <w:bottom w:w="14" w:type="dxa"/>
              <w:right w:w="58" w:type="dxa"/>
            </w:tcMar>
          </w:tcPr>
          <w:p w14:paraId="41159FD8" w14:textId="1130F117" w:rsidR="007153E1" w:rsidRPr="007153E1" w:rsidRDefault="007153E1" w:rsidP="007153E1">
            <w:pPr>
              <w:pStyle w:val="TAL"/>
            </w:pPr>
            <w:r w:rsidRPr="007153E1">
              <w:t>MPEG-H 3D Audio LC Profile Level 3</w:t>
            </w:r>
          </w:p>
        </w:tc>
        <w:tc>
          <w:tcPr>
            <w:tcW w:w="1666" w:type="pct"/>
            <w:vMerge/>
            <w:tcMar>
              <w:top w:w="14" w:type="dxa"/>
              <w:left w:w="58" w:type="dxa"/>
              <w:bottom w:w="14" w:type="dxa"/>
              <w:right w:w="58" w:type="dxa"/>
            </w:tcMar>
          </w:tcPr>
          <w:p w14:paraId="75A1F131" w14:textId="56020312" w:rsidR="007153E1" w:rsidRPr="005E5158" w:rsidRDefault="007153E1" w:rsidP="00CF105B">
            <w:pPr>
              <w:pStyle w:val="TAC"/>
              <w:rPr>
                <w:rStyle w:val="Attribute"/>
              </w:rPr>
            </w:pPr>
          </w:p>
        </w:tc>
        <w:tc>
          <w:tcPr>
            <w:tcW w:w="1667" w:type="pct"/>
            <w:vMerge/>
            <w:tcMar>
              <w:top w:w="14" w:type="dxa"/>
              <w:left w:w="58" w:type="dxa"/>
              <w:bottom w:w="14" w:type="dxa"/>
              <w:right w:w="58" w:type="dxa"/>
            </w:tcMar>
          </w:tcPr>
          <w:p w14:paraId="60AEC8D4" w14:textId="13FD2096" w:rsidR="007153E1" w:rsidRPr="003F0896" w:rsidRDefault="007153E1" w:rsidP="00CF105B">
            <w:pPr>
              <w:pStyle w:val="TAC"/>
            </w:pPr>
          </w:p>
        </w:tc>
      </w:tr>
    </w:tbl>
    <w:p w14:paraId="2B403854" w14:textId="77777777" w:rsidR="00D37157" w:rsidRDefault="00D37157" w:rsidP="00CF105B">
      <w:pPr>
        <w:overflowPunct/>
        <w:autoSpaceDE/>
        <w:autoSpaceDN/>
        <w:adjustRightInd/>
        <w:spacing w:after="0"/>
        <w:textAlignment w:val="auto"/>
      </w:pPr>
    </w:p>
    <w:p w14:paraId="6CEA897B" w14:textId="77777777" w:rsidR="00D37157" w:rsidRPr="00CC23F3" w:rsidRDefault="00D37157" w:rsidP="00CF105B">
      <w:pPr>
        <w:pStyle w:val="Heading3"/>
      </w:pPr>
      <w:bookmarkStart w:id="967" w:name="_Toc73043833"/>
      <w:r>
        <w:t xml:space="preserve">MHM </w:t>
      </w:r>
      <w:r w:rsidRPr="00DA3605">
        <w:t>Configuration Change Constraints</w:t>
      </w:r>
      <w:bookmarkEnd w:id="967"/>
    </w:p>
    <w:p w14:paraId="7CA92AAB" w14:textId="77777777" w:rsidR="00D37157" w:rsidRPr="00485066" w:rsidRDefault="00D37157" w:rsidP="00CF105B">
      <w:pPr>
        <w:suppressLineNumbers/>
        <w:spacing w:before="120" w:line="259" w:lineRule="auto"/>
        <w:rPr>
          <w:rFonts w:eastAsia="Candara" w:cs="Tahoma"/>
          <w:szCs w:val="22"/>
        </w:rPr>
      </w:pPr>
      <w:r w:rsidRPr="00D5088F">
        <w:rPr>
          <w:rFonts w:eastAsia="Candara" w:cs="Tahoma"/>
          <w:szCs w:val="22"/>
        </w:rPr>
        <w:t xml:space="preserve">A configuration change takes </w:t>
      </w:r>
      <w:r w:rsidRPr="00482FC7">
        <w:rPr>
          <w:rFonts w:eastAsia="Candara" w:cs="Tahoma"/>
          <w:szCs w:val="22"/>
        </w:rPr>
        <w:t xml:space="preserve">place in an audio stream when the content setup or the Audio Scene Information changes (e.g., when changes occur in the channel layout, the number of objects etc.) and, therefore, new </w:t>
      </w:r>
      <w:r w:rsidRPr="005E5158">
        <w:rPr>
          <w:rStyle w:val="Attribute"/>
        </w:rPr>
        <w:t>PACTYP_MPEGH3DACFG</w:t>
      </w:r>
      <w:r w:rsidRPr="00482FC7">
        <w:rPr>
          <w:rFonts w:ascii="Courier New" w:eastAsia="Candara" w:hAnsi="Courier New" w:cs="Courier New"/>
        </w:rPr>
        <w:t xml:space="preserve"> </w:t>
      </w:r>
      <w:r w:rsidRPr="00485066">
        <w:rPr>
          <w:rFonts w:eastAsia="Candara" w:cs="Tahoma"/>
          <w:szCs w:val="22"/>
        </w:rPr>
        <w:t xml:space="preserve">and </w:t>
      </w:r>
      <w:r w:rsidRPr="005E5158">
        <w:rPr>
          <w:rStyle w:val="Attribute"/>
        </w:rPr>
        <w:t>PACTYP_AUDIOSCENEINFO</w:t>
      </w:r>
      <w:r w:rsidRPr="00485066">
        <w:rPr>
          <w:rFonts w:eastAsia="Candara" w:cs="Tahoma"/>
          <w:szCs w:val="22"/>
        </w:rPr>
        <w:t xml:space="preserve"> packets are required upon such occurrences. A configuration change usually happens at program boundaries</w:t>
      </w:r>
      <w:r>
        <w:rPr>
          <w:rFonts w:eastAsia="Candara" w:cs="Tahoma"/>
          <w:szCs w:val="22"/>
        </w:rPr>
        <w:t>,</w:t>
      </w:r>
      <w:r w:rsidRPr="00485066">
        <w:rPr>
          <w:rFonts w:eastAsia="Candara" w:cs="Tahoma"/>
          <w:szCs w:val="22"/>
        </w:rPr>
        <w:t xml:space="preserve"> but it may also occur within a program.</w:t>
      </w:r>
    </w:p>
    <w:p w14:paraId="00D6CD0C" w14:textId="77777777" w:rsidR="00D37157" w:rsidRPr="00485066" w:rsidRDefault="00D37157" w:rsidP="00CF105B">
      <w:pPr>
        <w:suppressLineNumbers/>
        <w:spacing w:before="120" w:line="259" w:lineRule="auto"/>
        <w:rPr>
          <w:rFonts w:eastAsia="Candara" w:cs="Tahoma"/>
          <w:szCs w:val="22"/>
        </w:rPr>
      </w:pPr>
      <w:r w:rsidRPr="00485066">
        <w:rPr>
          <w:rFonts w:eastAsia="Candara" w:cs="Tahoma"/>
          <w:szCs w:val="22"/>
        </w:rPr>
        <w:t>The following constraints apply:</w:t>
      </w:r>
    </w:p>
    <w:p w14:paraId="4B8500A1" w14:textId="77777777" w:rsidR="00D37157" w:rsidRPr="00811475" w:rsidRDefault="00D37157" w:rsidP="00CF105B">
      <w:pPr>
        <w:pStyle w:val="B1"/>
      </w:pPr>
      <w:r w:rsidRPr="00811475">
        <w:t xml:space="preserve">At each configuration change, the </w:t>
      </w:r>
      <w:r w:rsidRPr="005E5158">
        <w:rPr>
          <w:rStyle w:val="Attribute"/>
        </w:rPr>
        <w:t>MHASPacketLabel</w:t>
      </w:r>
      <w:r w:rsidRPr="00811475">
        <w:t xml:space="preserve"> shall be changed to a different value from the </w:t>
      </w:r>
      <w:r w:rsidRPr="005E5158">
        <w:rPr>
          <w:rStyle w:val="Attribute"/>
        </w:rPr>
        <w:t>MHASPacketLabel</w:t>
      </w:r>
      <w:r w:rsidRPr="00677638">
        <w:t xml:space="preserve"> </w:t>
      </w:r>
      <w:r w:rsidRPr="00811475">
        <w:t xml:space="preserve">in use before the configuration change occurred. A configuration change may happen at the beginning of a new ISO BMFF file or at any position within the file. In the latter case, the File Format sample that contains a configuration change shall be encoded as a sync sample (i.e. an IPF) as defined above. Note, that also after a configuration change the </w:t>
      </w:r>
      <w:r w:rsidRPr="005E5158">
        <w:rPr>
          <w:rStyle w:val="Attribute"/>
        </w:rPr>
        <w:t>MHASPacketLabel</w:t>
      </w:r>
      <w:r w:rsidRPr="00677638">
        <w:t xml:space="preserve"> </w:t>
      </w:r>
      <w:r w:rsidRPr="00811475">
        <w:t xml:space="preserve">needs to have different values for all representations comprising an experience. </w:t>
      </w:r>
    </w:p>
    <w:p w14:paraId="4875EDF7" w14:textId="18B040E9" w:rsidR="00D37157" w:rsidRPr="00811475" w:rsidRDefault="00D37157" w:rsidP="00CF105B">
      <w:pPr>
        <w:pStyle w:val="B1"/>
      </w:pPr>
      <w:r w:rsidRPr="00811475">
        <w:t xml:space="preserve">A sync sample that contains a configuration change and the last sample before such a sync sample may contain a truncation message (i.e., a </w:t>
      </w:r>
      <w:r w:rsidRPr="005E5158">
        <w:rPr>
          <w:rStyle w:val="Attribute"/>
        </w:rPr>
        <w:t>PACTYP_AUDIOTRUNCATION</w:t>
      </w:r>
      <w:r w:rsidRPr="00811475">
        <w:t xml:space="preserve"> packet in the MHAS stream) as defined in ISO/IEC 23008-3 clause 14.4 </w:t>
      </w:r>
      <w:r w:rsidR="00A967AB">
        <w:fldChar w:fldCharType="begin"/>
      </w:r>
      <w:r w:rsidR="00A967AB">
        <w:instrText xml:space="preserve"> REF _Ref72234259 \n \h </w:instrText>
      </w:r>
      <w:r w:rsidR="00A967AB">
        <w:fldChar w:fldCharType="separate"/>
      </w:r>
      <w:ins w:id="968" w:author="Phillip Maness" w:date="2021-06-09T22:35:00Z">
        <w:r w:rsidR="00D96667">
          <w:t>[8]</w:t>
        </w:r>
      </w:ins>
      <w:del w:id="969" w:author="Phillip Maness" w:date="2021-06-09T22:35:00Z">
        <w:r w:rsidR="00E3597D" w:rsidDel="00D96667">
          <w:delText>[7]</w:delText>
        </w:r>
      </w:del>
      <w:r w:rsidR="00A967AB">
        <w:fldChar w:fldCharType="end"/>
      </w:r>
      <w:r w:rsidRPr="00811475">
        <w:t xml:space="preserve">. If MHAS packets of type </w:t>
      </w:r>
      <w:r w:rsidRPr="005E5158">
        <w:rPr>
          <w:rStyle w:val="Attribute"/>
        </w:rPr>
        <w:t>PACTYP_AUDIOTRUNCATION</w:t>
      </w:r>
      <w:r w:rsidRPr="00811475">
        <w:t xml:space="preserve"> are present, they shall be used as described in ISO/IEC 23008-3 </w:t>
      </w:r>
      <w:ins w:id="970" w:author="Phillip Maness" w:date="2021-06-09T14:52:00Z">
        <w:r w:rsidR="009301C6">
          <w:fldChar w:fldCharType="begin"/>
        </w:r>
        <w:r w:rsidR="009301C6">
          <w:instrText xml:space="preserve"> REF _Ref72234259 \n \h </w:instrText>
        </w:r>
      </w:ins>
      <w:ins w:id="971" w:author="Phillip Maness" w:date="2021-06-09T14:52:00Z">
        <w:r w:rsidR="009301C6">
          <w:fldChar w:fldCharType="separate"/>
        </w:r>
      </w:ins>
      <w:ins w:id="972" w:author="Phillip Maness" w:date="2021-06-09T22:35:00Z">
        <w:r w:rsidR="00D96667">
          <w:t>[8]</w:t>
        </w:r>
      </w:ins>
      <w:ins w:id="973" w:author="Phillip Maness" w:date="2021-06-09T14:52:00Z">
        <w:r w:rsidR="009301C6">
          <w:fldChar w:fldCharType="end"/>
        </w:r>
        <w:r w:rsidR="009301C6">
          <w:t xml:space="preserve"> </w:t>
        </w:r>
      </w:ins>
      <w:r w:rsidRPr="00811475">
        <w:t>clause 14.4</w:t>
      </w:r>
      <w:del w:id="974" w:author="Phillip Maness" w:date="2021-06-09T14:51:00Z">
        <w:r w:rsidRPr="00811475" w:rsidDel="009301C6">
          <w:delText xml:space="preserve"> </w:delText>
        </w:r>
        <w:r w:rsidR="00A967AB" w:rsidDel="009301C6">
          <w:fldChar w:fldCharType="begin"/>
        </w:r>
        <w:r w:rsidR="00A967AB" w:rsidDel="009301C6">
          <w:delInstrText xml:space="preserve"> REF _Ref72234259 \n \h </w:delInstrText>
        </w:r>
        <w:r w:rsidR="00A967AB" w:rsidDel="009301C6">
          <w:fldChar w:fldCharType="separate"/>
        </w:r>
        <w:r w:rsidR="00E3597D" w:rsidDel="009301C6">
          <w:delText>[7]</w:delText>
        </w:r>
        <w:r w:rsidR="00A967AB" w:rsidDel="009301C6">
          <w:fldChar w:fldCharType="end"/>
        </w:r>
      </w:del>
      <w:r w:rsidRPr="00811475">
        <w:t>.</w:t>
      </w:r>
    </w:p>
    <w:p w14:paraId="6F36FAFD" w14:textId="68884CEE" w:rsidR="00D37157" w:rsidRPr="00485066" w:rsidRDefault="00D37157" w:rsidP="00CF105B">
      <w:pPr>
        <w:pStyle w:val="Heading3"/>
      </w:pPr>
      <w:bookmarkStart w:id="975" w:name="_Toc42865290"/>
      <w:bookmarkStart w:id="976" w:name="_Toc73043834"/>
      <w:r w:rsidRPr="00485066">
        <w:t>MPEG</w:t>
      </w:r>
      <w:r w:rsidRPr="00485066">
        <w:noBreakHyphen/>
        <w:t>H Audio Multi-Stream Constraints</w:t>
      </w:r>
      <w:bookmarkEnd w:id="975"/>
      <w:bookmarkEnd w:id="976"/>
    </w:p>
    <w:p w14:paraId="2B47A915" w14:textId="77777777" w:rsidR="00D37157" w:rsidRPr="001C6C99" w:rsidRDefault="00D37157" w:rsidP="00CF105B">
      <w:pPr>
        <w:rPr>
          <w:rFonts w:eastAsia="Candara"/>
        </w:rPr>
      </w:pPr>
      <w:r w:rsidRPr="001C6C99">
        <w:rPr>
          <w:rFonts w:eastAsia="Candara"/>
        </w:rPr>
        <w:t>The multi-stream-enabled MPEG</w:t>
      </w:r>
      <w:r w:rsidRPr="001C6C99">
        <w:rPr>
          <w:rFonts w:eastAsia="Candara"/>
        </w:rPr>
        <w:noBreakHyphen/>
        <w:t>H Audio System is capable of handling Audio Components delivered in several different elementary streams (e.g., the main MHAS stream containing one complete audio main, and one or more auxiliary MHAS streams, containing different languages and audio description). The MPEG-H Audio Metadata information (MAE) allows the MPEG</w:t>
      </w:r>
      <w:r w:rsidRPr="001C6C99">
        <w:rPr>
          <w:rFonts w:eastAsia="Candara"/>
        </w:rPr>
        <w:noBreakHyphen/>
        <w:t xml:space="preserve">H Audio Decoder to correctly decode several MHAS streams. </w:t>
      </w:r>
    </w:p>
    <w:p w14:paraId="772E5721" w14:textId="77777777" w:rsidR="00D37157" w:rsidRPr="001C6C99" w:rsidRDefault="00D37157" w:rsidP="00CF105B">
      <w:pPr>
        <w:rPr>
          <w:rFonts w:eastAsia="Candara"/>
        </w:rPr>
      </w:pPr>
      <w:r w:rsidRPr="001C6C99">
        <w:rPr>
          <w:rFonts w:eastAsia="Candara"/>
        </w:rPr>
        <w:t xml:space="preserve">The following constraints apply when using the sample entry </w:t>
      </w:r>
      <w:r w:rsidRPr="001C6C99">
        <w:rPr>
          <w:rStyle w:val="Attribute"/>
          <w:rFonts w:eastAsia="Candara"/>
        </w:rPr>
        <w:t>'</w:t>
      </w:r>
      <w:r w:rsidRPr="001C6C99">
        <w:rPr>
          <w:rStyle w:val="Attribute"/>
          <w:rFonts w:eastAsia="Calibri"/>
        </w:rPr>
        <w:t>mhm2</w:t>
      </w:r>
      <w:r w:rsidRPr="001C6C99">
        <w:rPr>
          <w:rStyle w:val="Attribute"/>
          <w:rFonts w:eastAsia="Candara"/>
        </w:rPr>
        <w:t>'</w:t>
      </w:r>
      <w:r w:rsidRPr="001C6C99">
        <w:rPr>
          <w:rFonts w:eastAsia="Candara"/>
        </w:rPr>
        <w:t>:</w:t>
      </w:r>
    </w:p>
    <w:p w14:paraId="47D17849" w14:textId="77777777" w:rsidR="00D37157" w:rsidRPr="00811475" w:rsidRDefault="00D37157" w:rsidP="00CF105B">
      <w:pPr>
        <w:pStyle w:val="B1"/>
      </w:pPr>
      <w:r w:rsidRPr="00811475">
        <w:t xml:space="preserve">One MHAS stream shall be the main stream (Main Adaptation Set), i.e., in exactly one MHAS stream the Audio Scene Information shall have the </w:t>
      </w:r>
      <w:r w:rsidRPr="001C6C99">
        <w:rPr>
          <w:rStyle w:val="Attribute"/>
          <w:rFonts w:eastAsia="Calibri"/>
        </w:rPr>
        <w:t>mae_isMainStream</w:t>
      </w:r>
      <w:r w:rsidRPr="00811475">
        <w:t xml:space="preserve"> field set to 1. In all other MHAS streams the </w:t>
      </w:r>
      <w:r w:rsidRPr="001C6C99">
        <w:rPr>
          <w:rStyle w:val="Attribute"/>
          <w:rFonts w:eastAsia="Calibri"/>
        </w:rPr>
        <w:lastRenderedPageBreak/>
        <w:t>mae_isMainStream</w:t>
      </w:r>
      <w:r w:rsidRPr="00811475">
        <w:t xml:space="preserve"> shall be set to 0. All Representations of an MHAS stream with </w:t>
      </w:r>
      <w:r w:rsidRPr="001C6C99">
        <w:rPr>
          <w:rStyle w:val="Attribute"/>
          <w:rFonts w:eastAsia="Calibri"/>
        </w:rPr>
        <w:t>mae_isMainStream</w:t>
      </w:r>
      <w:r w:rsidRPr="00811475">
        <w:t xml:space="preserve"> set to 1 form the Main Adaptation Set.</w:t>
      </w:r>
    </w:p>
    <w:p w14:paraId="4A00668E" w14:textId="77777777" w:rsidR="00D37157" w:rsidRPr="00811475" w:rsidRDefault="00D37157" w:rsidP="00CF105B">
      <w:pPr>
        <w:pStyle w:val="B1"/>
      </w:pPr>
      <w:r w:rsidRPr="00811475">
        <w:t xml:space="preserve">In each auxiliary MHAS stream (i.e., streams with </w:t>
      </w:r>
      <w:r w:rsidRPr="005E5158">
        <w:rPr>
          <w:rStyle w:val="Attribute"/>
        </w:rPr>
        <w:t>mae_isMainStream</w:t>
      </w:r>
      <w:r w:rsidRPr="00811475">
        <w:t xml:space="preserve"> field set to 0) the </w:t>
      </w:r>
      <w:r w:rsidRPr="005E5158">
        <w:rPr>
          <w:rStyle w:val="Attribute"/>
        </w:rPr>
        <w:t>mae_bsMetaDataElementIDoffset</w:t>
      </w:r>
      <w:r w:rsidRPr="00811475">
        <w:t xml:space="preserve"> field in the Audio Scene Information shall be set to the index of the first metadata element in the auxiliary MHAS stream minus one. Each auxiliary Stream (and all its representations) form(s) a Partial Adaptation Set. </w:t>
      </w:r>
    </w:p>
    <w:p w14:paraId="0C6B2DDB" w14:textId="4DAAE5FC" w:rsidR="00D37157" w:rsidRPr="00811475" w:rsidRDefault="00D37157" w:rsidP="00CF105B">
      <w:pPr>
        <w:pStyle w:val="B1"/>
      </w:pPr>
      <w:r w:rsidRPr="00811475">
        <w:t xml:space="preserve">For the main and the auxiliary MHAS stream(s), the </w:t>
      </w:r>
      <w:r w:rsidRPr="005E5158">
        <w:rPr>
          <w:rStyle w:val="Attribute"/>
        </w:rPr>
        <w:t xml:space="preserve">MHASPacketLabel </w:t>
      </w:r>
      <w:r w:rsidRPr="00811475">
        <w:t>shall be set according to ISO/IEC 23008-3</w:t>
      </w:r>
      <w:ins w:id="977" w:author="Phillip Maness" w:date="2021-06-09T14:52:00Z">
        <w:r w:rsidR="009301C6">
          <w:t xml:space="preserve"> </w:t>
        </w:r>
        <w:r w:rsidR="009301C6">
          <w:fldChar w:fldCharType="begin"/>
        </w:r>
        <w:r w:rsidR="009301C6">
          <w:instrText xml:space="preserve"> REF _Ref72234259 \n \h </w:instrText>
        </w:r>
      </w:ins>
      <w:ins w:id="978" w:author="Phillip Maness" w:date="2021-06-09T14:52:00Z">
        <w:r w:rsidR="009301C6">
          <w:fldChar w:fldCharType="separate"/>
        </w:r>
      </w:ins>
      <w:ins w:id="979" w:author="Phillip Maness" w:date="2021-06-09T22:35:00Z">
        <w:r w:rsidR="00D96667">
          <w:t>[8]</w:t>
        </w:r>
      </w:ins>
      <w:ins w:id="980" w:author="Phillip Maness" w:date="2021-06-09T14:52:00Z">
        <w:r w:rsidR="009301C6">
          <w:fldChar w:fldCharType="end"/>
        </w:r>
      </w:ins>
      <w:r w:rsidRPr="00811475">
        <w:t xml:space="preserve"> clause 14.6</w:t>
      </w:r>
      <w:del w:id="981" w:author="Phillip Maness" w:date="2021-06-09T14:52:00Z">
        <w:r w:rsidRPr="00811475" w:rsidDel="009301C6">
          <w:delText xml:space="preserve"> </w:delText>
        </w:r>
        <w:r w:rsidR="00A967AB" w:rsidDel="009301C6">
          <w:fldChar w:fldCharType="begin"/>
        </w:r>
        <w:r w:rsidR="00A967AB" w:rsidDel="009301C6">
          <w:delInstrText xml:space="preserve"> REF _Ref72234259 \n \h </w:delInstrText>
        </w:r>
        <w:r w:rsidR="00A967AB" w:rsidDel="009301C6">
          <w:fldChar w:fldCharType="separate"/>
        </w:r>
        <w:r w:rsidR="00E3597D" w:rsidDel="009301C6">
          <w:delText>[7]</w:delText>
        </w:r>
        <w:r w:rsidR="00A967AB" w:rsidDel="009301C6">
          <w:fldChar w:fldCharType="end"/>
        </w:r>
      </w:del>
      <w:r w:rsidRPr="00811475">
        <w:t>.</w:t>
      </w:r>
    </w:p>
    <w:p w14:paraId="06CADCFD" w14:textId="77777777" w:rsidR="00D37157" w:rsidRPr="00811475" w:rsidRDefault="00D37157" w:rsidP="00CF105B">
      <w:pPr>
        <w:pStyle w:val="B1"/>
      </w:pPr>
      <w:r w:rsidRPr="00811475">
        <w:t>All MHAS elementary streams that carry Audio Components of one complete experience shall be time aligned.</w:t>
      </w:r>
    </w:p>
    <w:p w14:paraId="2F8C92C1" w14:textId="77777777" w:rsidR="00D37157" w:rsidRPr="00811475" w:rsidRDefault="00D37157" w:rsidP="00CF105B">
      <w:pPr>
        <w:pStyle w:val="B1"/>
      </w:pPr>
      <w:r w:rsidRPr="00811475">
        <w:t xml:space="preserve">In each auxiliary MHAS elementary stream (i.e., streams with </w:t>
      </w:r>
      <w:r w:rsidRPr="005E5158">
        <w:rPr>
          <w:rStyle w:val="Attribute"/>
        </w:rPr>
        <w:t>mae_isMainStream</w:t>
      </w:r>
      <w:r w:rsidRPr="00811475">
        <w:t xml:space="preserve"> field set to 0), IPFs shall be aligned to the IPFs present in the main stream (i.e., the stream with </w:t>
      </w:r>
      <w:r w:rsidRPr="005E5158">
        <w:rPr>
          <w:rStyle w:val="Attribute"/>
        </w:rPr>
        <w:t>mae_isMainStream</w:t>
      </w:r>
      <w:r w:rsidRPr="00811475">
        <w:t xml:space="preserve"> field set to 1).</w:t>
      </w:r>
    </w:p>
    <w:p w14:paraId="3EE6BC79" w14:textId="010EE17B" w:rsidR="00D37157" w:rsidRPr="00811475" w:rsidRDefault="00D37157" w:rsidP="00CF105B">
      <w:pPr>
        <w:pStyle w:val="Heading3"/>
      </w:pPr>
      <w:bookmarkStart w:id="982" w:name="_Toc474121406"/>
      <w:bookmarkStart w:id="983" w:name="_Toc42865291"/>
      <w:bookmarkStart w:id="984" w:name="_Toc73043835"/>
      <w:r w:rsidRPr="00811475">
        <w:t>Loudness and Dynamic Range Control</w:t>
      </w:r>
      <w:bookmarkEnd w:id="982"/>
      <w:bookmarkEnd w:id="983"/>
      <w:bookmarkEnd w:id="984"/>
    </w:p>
    <w:p w14:paraId="34D936F0" w14:textId="38D6C813" w:rsidR="00D37157" w:rsidRPr="00566621" w:rsidRDefault="00D37157" w:rsidP="00CF105B">
      <w:pPr>
        <w:suppressLineNumbers/>
        <w:spacing w:line="259" w:lineRule="auto"/>
        <w:rPr>
          <w:rFonts w:eastAsia="Candara" w:cs="Tahoma"/>
          <w:szCs w:val="22"/>
        </w:rPr>
      </w:pPr>
      <w:r w:rsidRPr="00BA370D">
        <w:rPr>
          <w:rFonts w:eastAsia="Candara" w:cs="Tahoma"/>
          <w:szCs w:val="22"/>
        </w:rPr>
        <w:t xml:space="preserve">Loudness metadata shall be embedded within the </w:t>
      </w:r>
      <w:r w:rsidRPr="00C67631">
        <w:rPr>
          <w:rStyle w:val="Attribute"/>
          <w:rFonts w:eastAsia="Calibri"/>
        </w:rPr>
        <w:t>mpegh3daLoudnessInfoSet()</w:t>
      </w:r>
      <w:r w:rsidRPr="00BA370D">
        <w:rPr>
          <w:rFonts w:ascii="Courier New" w:eastAsia="Candara" w:hAnsi="Courier New" w:cs="Courier New"/>
        </w:rPr>
        <w:t xml:space="preserve"> </w:t>
      </w:r>
      <w:r w:rsidRPr="00BA370D">
        <w:rPr>
          <w:rFonts w:eastAsia="Candara" w:cs="Tahoma"/>
          <w:szCs w:val="22"/>
        </w:rPr>
        <w:t xml:space="preserve">structure as defined in ISO/IEC 23008-3 clause 6.3 </w:t>
      </w:r>
      <w:r w:rsidR="00566621">
        <w:fldChar w:fldCharType="begin"/>
      </w:r>
      <w:r w:rsidR="00566621">
        <w:instrText xml:space="preserve"> REF _Ref72234259 \n \h </w:instrText>
      </w:r>
      <w:r w:rsidR="00566621">
        <w:fldChar w:fldCharType="separate"/>
      </w:r>
      <w:ins w:id="985" w:author="Phillip Maness" w:date="2021-06-09T22:35:00Z">
        <w:r w:rsidR="00D96667">
          <w:t>[8]</w:t>
        </w:r>
      </w:ins>
      <w:del w:id="986" w:author="Phillip Maness" w:date="2021-06-09T22:35:00Z">
        <w:r w:rsidR="00E3597D" w:rsidDel="00D96667">
          <w:delText>[7]</w:delText>
        </w:r>
      </w:del>
      <w:r w:rsidR="00566621">
        <w:fldChar w:fldCharType="end"/>
      </w:r>
      <w:r w:rsidRPr="00BA370D">
        <w:rPr>
          <w:rFonts w:eastAsia="Candara" w:cs="Tahoma"/>
          <w:szCs w:val="22"/>
        </w:rPr>
        <w:t xml:space="preserve">. Such loudness metadata shall include at least the loudness of the content rendered to the default rendering layout as indicated by the </w:t>
      </w:r>
      <w:r w:rsidRPr="00C67631">
        <w:rPr>
          <w:rStyle w:val="Attribute"/>
          <w:rFonts w:eastAsia="Calibri"/>
        </w:rPr>
        <w:t>referenceLayout</w:t>
      </w:r>
      <w:r w:rsidRPr="00BA370D">
        <w:rPr>
          <w:rFonts w:eastAsia="Candara" w:cs="Tahoma"/>
          <w:szCs w:val="22"/>
        </w:rPr>
        <w:t xml:space="preserve"> field (see ISO/IEC 23008-3 </w:t>
      </w:r>
      <w:ins w:id="987" w:author="Phillip Maness" w:date="2021-06-09T14:52:00Z">
        <w:r w:rsidR="009301C6">
          <w:fldChar w:fldCharType="begin"/>
        </w:r>
        <w:r w:rsidR="009301C6">
          <w:instrText xml:space="preserve"> REF _Ref72234259 \n \h </w:instrText>
        </w:r>
      </w:ins>
      <w:ins w:id="988" w:author="Phillip Maness" w:date="2021-06-09T14:52:00Z">
        <w:r w:rsidR="009301C6">
          <w:fldChar w:fldCharType="separate"/>
        </w:r>
      </w:ins>
      <w:ins w:id="989" w:author="Phillip Maness" w:date="2021-06-09T22:35:00Z">
        <w:r w:rsidR="00D96667">
          <w:t>[8]</w:t>
        </w:r>
      </w:ins>
      <w:ins w:id="990" w:author="Phillip Maness" w:date="2021-06-09T14:52:00Z">
        <w:r w:rsidR="009301C6">
          <w:fldChar w:fldCharType="end"/>
        </w:r>
        <w:r w:rsidR="009301C6">
          <w:t xml:space="preserve"> </w:t>
        </w:r>
      </w:ins>
      <w:r w:rsidRPr="00BA370D">
        <w:rPr>
          <w:rFonts w:eastAsia="Candara" w:cs="Tahoma"/>
          <w:szCs w:val="22"/>
        </w:rPr>
        <w:t>clause 5.3.2</w:t>
      </w:r>
      <w:del w:id="991" w:author="Phillip Maness" w:date="2021-06-09T14:52:00Z">
        <w:r w:rsidRPr="00BA370D" w:rsidDel="009301C6">
          <w:rPr>
            <w:rFonts w:eastAsia="Candara" w:cs="Tahoma"/>
            <w:szCs w:val="22"/>
          </w:rPr>
          <w:delText xml:space="preserve"> </w:delText>
        </w:r>
        <w:r w:rsidR="00566621" w:rsidDel="009301C6">
          <w:fldChar w:fldCharType="begin"/>
        </w:r>
        <w:r w:rsidR="00566621" w:rsidDel="009301C6">
          <w:delInstrText xml:space="preserve"> REF _Ref72234259 \n \h </w:delInstrText>
        </w:r>
        <w:r w:rsidR="00566621" w:rsidDel="009301C6">
          <w:fldChar w:fldCharType="separate"/>
        </w:r>
        <w:r w:rsidR="00E3597D" w:rsidDel="009301C6">
          <w:delText>[7]</w:delText>
        </w:r>
        <w:r w:rsidR="00566621" w:rsidDel="009301C6">
          <w:fldChar w:fldCharType="end"/>
        </w:r>
      </w:del>
      <w:r w:rsidRPr="00BA370D">
        <w:rPr>
          <w:rFonts w:eastAsia="Candara" w:cs="Tahoma"/>
          <w:szCs w:val="22"/>
        </w:rPr>
        <w:t xml:space="preserve">). More precisely, the </w:t>
      </w:r>
      <w:r w:rsidRPr="00C67631">
        <w:rPr>
          <w:rStyle w:val="Attribute"/>
          <w:rFonts w:eastAsia="Calibri"/>
        </w:rPr>
        <w:t>mpegh3daLoudnessInfoSet()</w:t>
      </w:r>
      <w:r w:rsidRPr="00BA370D">
        <w:rPr>
          <w:rFonts w:ascii="Courier New" w:eastAsia="Candara" w:hAnsi="Courier New" w:cs="Courier New"/>
        </w:rPr>
        <w:t xml:space="preserve"> </w:t>
      </w:r>
      <w:r w:rsidRPr="00BA370D">
        <w:rPr>
          <w:rFonts w:eastAsia="Candara" w:cs="Tahoma"/>
          <w:szCs w:val="22"/>
        </w:rPr>
        <w:t xml:space="preserve">structure shall include at least one </w:t>
      </w:r>
      <w:r w:rsidRPr="00C67631">
        <w:rPr>
          <w:rStyle w:val="Attribute"/>
          <w:rFonts w:eastAsia="Calibri"/>
        </w:rPr>
        <w:t>loudnessInfo()</w:t>
      </w:r>
      <w:r w:rsidRPr="00BA370D">
        <w:rPr>
          <w:rFonts w:ascii="Courier New" w:eastAsia="Candara" w:hAnsi="Courier New" w:cs="Courier New"/>
        </w:rPr>
        <w:t xml:space="preserve"> </w:t>
      </w:r>
      <w:r w:rsidRPr="00BA370D">
        <w:rPr>
          <w:rFonts w:eastAsia="Candara" w:cs="Tahoma"/>
          <w:szCs w:val="22"/>
        </w:rPr>
        <w:t xml:space="preserve">structure </w:t>
      </w:r>
      <w:r w:rsidRPr="00566621">
        <w:rPr>
          <w:rFonts w:eastAsia="Candara" w:cs="Tahoma"/>
          <w:szCs w:val="22"/>
        </w:rPr>
        <w:t xml:space="preserve">with </w:t>
      </w:r>
      <w:r w:rsidRPr="00566621">
        <w:rPr>
          <w:rStyle w:val="Attribute"/>
          <w:rFonts w:eastAsia="Calibri"/>
        </w:rPr>
        <w:t>loudnessInfoType</w:t>
      </w:r>
      <w:r w:rsidRPr="00566621">
        <w:rPr>
          <w:rFonts w:eastAsia="Candara" w:cs="Tahoma"/>
          <w:szCs w:val="22"/>
        </w:rPr>
        <w:t xml:space="preserve"> set to 0, whose </w:t>
      </w:r>
      <w:r w:rsidRPr="00566621">
        <w:rPr>
          <w:rStyle w:val="Attribute"/>
          <w:rFonts w:eastAsia="Calibri"/>
        </w:rPr>
        <w:t>drcSetId</w:t>
      </w:r>
      <w:r w:rsidRPr="00566621">
        <w:rPr>
          <w:rFonts w:eastAsia="Candara" w:cs="Tahoma"/>
          <w:szCs w:val="22"/>
        </w:rPr>
        <w:t xml:space="preserve"> and </w:t>
      </w:r>
      <w:r w:rsidRPr="00566621">
        <w:rPr>
          <w:rStyle w:val="Attribute"/>
          <w:rFonts w:eastAsia="Calibri"/>
        </w:rPr>
        <w:t>downmixId</w:t>
      </w:r>
      <w:r w:rsidRPr="00566621">
        <w:rPr>
          <w:rFonts w:eastAsia="Candara" w:cs="Tahoma"/>
          <w:szCs w:val="22"/>
        </w:rPr>
        <w:t xml:space="preserve"> fields are set to 0 and which includes at least one </w:t>
      </w:r>
      <w:r w:rsidRPr="00566621">
        <w:rPr>
          <w:rStyle w:val="Attribute"/>
          <w:rFonts w:eastAsia="Calibri"/>
        </w:rPr>
        <w:t>methodValue</w:t>
      </w:r>
      <w:r w:rsidRPr="00566621">
        <w:rPr>
          <w:rFonts w:eastAsia="Candara" w:cs="Tahoma"/>
          <w:szCs w:val="22"/>
        </w:rPr>
        <w:t xml:space="preserve"> field with </w:t>
      </w:r>
      <w:r w:rsidRPr="00566621">
        <w:rPr>
          <w:rStyle w:val="Attribute"/>
          <w:rFonts w:eastAsia="Calibri"/>
        </w:rPr>
        <w:t>methodDefinition</w:t>
      </w:r>
      <w:r w:rsidRPr="00566621">
        <w:rPr>
          <w:rFonts w:eastAsia="Candara" w:cs="Tahoma"/>
          <w:szCs w:val="22"/>
        </w:rPr>
        <w:t xml:space="preserve"> set to 1 or 2 (see ISO/IEC 23008-3</w:t>
      </w:r>
      <w:ins w:id="992" w:author="Phillip Maness" w:date="2021-06-09T14:53:00Z">
        <w:r w:rsidR="009301C6">
          <w:rPr>
            <w:rFonts w:eastAsia="Candara" w:cs="Tahoma"/>
            <w:szCs w:val="22"/>
          </w:rPr>
          <w:t xml:space="preserve"> </w:t>
        </w:r>
        <w:r w:rsidR="009301C6" w:rsidRPr="00566621">
          <w:fldChar w:fldCharType="begin"/>
        </w:r>
        <w:r w:rsidR="009301C6" w:rsidRPr="00566621">
          <w:instrText xml:space="preserve"> REF _Ref72234259 \n \h </w:instrText>
        </w:r>
        <w:r w:rsidR="009301C6">
          <w:instrText xml:space="preserve"> \* MERGEFORMAT </w:instrText>
        </w:r>
      </w:ins>
      <w:ins w:id="993" w:author="Phillip Maness" w:date="2021-06-09T14:53:00Z">
        <w:r w:rsidR="009301C6" w:rsidRPr="00566621">
          <w:fldChar w:fldCharType="separate"/>
        </w:r>
      </w:ins>
      <w:ins w:id="994" w:author="Phillip Maness" w:date="2021-06-09T22:35:00Z">
        <w:r w:rsidR="00D96667">
          <w:t>[8]</w:t>
        </w:r>
      </w:ins>
      <w:ins w:id="995" w:author="Phillip Maness" w:date="2021-06-09T14:53:00Z">
        <w:r w:rsidR="009301C6" w:rsidRPr="00566621">
          <w:fldChar w:fldCharType="end"/>
        </w:r>
      </w:ins>
      <w:del w:id="996" w:author="Phillip Maness" w:date="2021-06-09T14:53:00Z">
        <w:r w:rsidRPr="00566621" w:rsidDel="009301C6">
          <w:rPr>
            <w:rFonts w:eastAsia="Candara" w:cs="Tahoma"/>
            <w:szCs w:val="22"/>
          </w:rPr>
          <w:delText>,</w:delText>
        </w:r>
      </w:del>
      <w:r w:rsidRPr="00566621">
        <w:rPr>
          <w:rFonts w:eastAsia="Candara" w:cs="Tahoma"/>
          <w:szCs w:val="22"/>
        </w:rPr>
        <w:t xml:space="preserve"> clause 6.3.1 </w:t>
      </w:r>
      <w:del w:id="997" w:author="Phillip Maness" w:date="2021-06-09T14:53:00Z">
        <w:r w:rsidR="00A967AB" w:rsidRPr="00566621" w:rsidDel="009301C6">
          <w:fldChar w:fldCharType="begin"/>
        </w:r>
        <w:r w:rsidR="00A967AB" w:rsidRPr="00566621" w:rsidDel="009301C6">
          <w:delInstrText xml:space="preserve"> REF _Ref72234259 \n \h </w:delInstrText>
        </w:r>
        <w:r w:rsidR="00566621" w:rsidDel="009301C6">
          <w:delInstrText xml:space="preserve"> \* MERGEFORMAT </w:delInstrText>
        </w:r>
        <w:r w:rsidR="00A967AB" w:rsidRPr="00566621" w:rsidDel="009301C6">
          <w:fldChar w:fldCharType="separate"/>
        </w:r>
        <w:r w:rsidR="00E3597D" w:rsidDel="009301C6">
          <w:delText>[7]</w:delText>
        </w:r>
        <w:r w:rsidR="00A967AB" w:rsidRPr="00566621" w:rsidDel="009301C6">
          <w:fldChar w:fldCharType="end"/>
        </w:r>
        <w:r w:rsidRPr="00566621" w:rsidDel="009301C6">
          <w:rPr>
            <w:rFonts w:eastAsia="Candara" w:cs="Tahoma"/>
            <w:szCs w:val="22"/>
          </w:rPr>
          <w:delText xml:space="preserve"> </w:delText>
        </w:r>
      </w:del>
      <w:r w:rsidRPr="00566621">
        <w:rPr>
          <w:rFonts w:eastAsia="Candara" w:cs="Tahoma"/>
          <w:szCs w:val="22"/>
        </w:rPr>
        <w:t xml:space="preserve">and ISO/IEC 23003-4 </w:t>
      </w:r>
      <w:ins w:id="998" w:author="Phillip Maness" w:date="2021-06-09T14:53:00Z">
        <w:r w:rsidR="009301C6" w:rsidRPr="00566621">
          <w:rPr>
            <w:rFonts w:eastAsia="Candara" w:cs="Tahoma"/>
            <w:szCs w:val="22"/>
          </w:rPr>
          <w:fldChar w:fldCharType="begin"/>
        </w:r>
        <w:r w:rsidR="009301C6" w:rsidRPr="00566621">
          <w:rPr>
            <w:rFonts w:eastAsia="Candara" w:cs="Tahoma"/>
            <w:szCs w:val="22"/>
          </w:rPr>
          <w:instrText xml:space="preserve"> REF _Ref72326655 \r \h </w:instrText>
        </w:r>
        <w:r w:rsidR="009301C6">
          <w:rPr>
            <w:rFonts w:eastAsia="Candara" w:cs="Tahoma"/>
            <w:szCs w:val="22"/>
          </w:rPr>
          <w:instrText xml:space="preserve"> \* MERGEFORMAT </w:instrText>
        </w:r>
      </w:ins>
      <w:r w:rsidR="009301C6" w:rsidRPr="00566621">
        <w:rPr>
          <w:rFonts w:eastAsia="Candara" w:cs="Tahoma"/>
          <w:szCs w:val="22"/>
        </w:rPr>
      </w:r>
      <w:ins w:id="999" w:author="Phillip Maness" w:date="2021-06-09T14:53:00Z">
        <w:r w:rsidR="009301C6" w:rsidRPr="00566621">
          <w:rPr>
            <w:rFonts w:eastAsia="Candara" w:cs="Tahoma"/>
            <w:szCs w:val="22"/>
          </w:rPr>
          <w:fldChar w:fldCharType="separate"/>
        </w:r>
      </w:ins>
      <w:ins w:id="1000" w:author="Phillip Maness" w:date="2021-06-09T22:35:00Z">
        <w:r w:rsidR="00D96667">
          <w:rPr>
            <w:rFonts w:eastAsia="Candara" w:cs="Tahoma"/>
            <w:szCs w:val="22"/>
          </w:rPr>
          <w:t>[15]</w:t>
        </w:r>
      </w:ins>
      <w:ins w:id="1001" w:author="Phillip Maness" w:date="2021-06-09T14:53:00Z">
        <w:r w:rsidR="009301C6" w:rsidRPr="00566621">
          <w:rPr>
            <w:rFonts w:eastAsia="Candara" w:cs="Tahoma"/>
            <w:szCs w:val="22"/>
          </w:rPr>
          <w:fldChar w:fldCharType="end"/>
        </w:r>
        <w:r w:rsidR="009301C6">
          <w:rPr>
            <w:rFonts w:eastAsia="Candara" w:cs="Tahoma"/>
            <w:szCs w:val="22"/>
          </w:rPr>
          <w:t xml:space="preserve"> </w:t>
        </w:r>
      </w:ins>
      <w:r w:rsidRPr="00566621">
        <w:rPr>
          <w:rFonts w:eastAsia="Candara" w:cs="Tahoma"/>
          <w:szCs w:val="22"/>
        </w:rPr>
        <w:t>clause 7.3</w:t>
      </w:r>
      <w:del w:id="1002" w:author="Phillip Maness" w:date="2021-06-09T14:53:00Z">
        <w:r w:rsidRPr="00566621" w:rsidDel="009301C6">
          <w:rPr>
            <w:rFonts w:eastAsia="Candara" w:cs="Tahoma"/>
            <w:szCs w:val="22"/>
          </w:rPr>
          <w:delText xml:space="preserve"> </w:delText>
        </w:r>
        <w:r w:rsidR="00566621" w:rsidRPr="00566621" w:rsidDel="009301C6">
          <w:rPr>
            <w:rFonts w:eastAsia="Candara" w:cs="Tahoma"/>
            <w:szCs w:val="22"/>
          </w:rPr>
          <w:fldChar w:fldCharType="begin"/>
        </w:r>
        <w:r w:rsidR="00566621" w:rsidRPr="00566621" w:rsidDel="009301C6">
          <w:rPr>
            <w:rFonts w:eastAsia="Candara" w:cs="Tahoma"/>
            <w:szCs w:val="22"/>
          </w:rPr>
          <w:delInstrText xml:space="preserve"> REF _Ref72326655 \r \h </w:delInstrText>
        </w:r>
        <w:r w:rsidR="00566621" w:rsidDel="009301C6">
          <w:rPr>
            <w:rFonts w:eastAsia="Candara" w:cs="Tahoma"/>
            <w:szCs w:val="22"/>
          </w:rPr>
          <w:delInstrText xml:space="preserve"> \* MERGEFORMAT </w:delInstrText>
        </w:r>
        <w:r w:rsidR="00566621" w:rsidRPr="00566621" w:rsidDel="009301C6">
          <w:rPr>
            <w:rFonts w:eastAsia="Candara" w:cs="Tahoma"/>
            <w:szCs w:val="22"/>
          </w:rPr>
        </w:r>
        <w:r w:rsidR="00566621" w:rsidRPr="00566621" w:rsidDel="009301C6">
          <w:rPr>
            <w:rFonts w:eastAsia="Candara" w:cs="Tahoma"/>
            <w:szCs w:val="22"/>
          </w:rPr>
          <w:fldChar w:fldCharType="separate"/>
        </w:r>
        <w:r w:rsidR="00E3597D" w:rsidDel="009301C6">
          <w:rPr>
            <w:rFonts w:eastAsia="Candara" w:cs="Tahoma"/>
            <w:szCs w:val="22"/>
          </w:rPr>
          <w:delText>[15]</w:delText>
        </w:r>
        <w:r w:rsidR="00566621" w:rsidRPr="00566621" w:rsidDel="009301C6">
          <w:rPr>
            <w:rFonts w:eastAsia="Candara" w:cs="Tahoma"/>
            <w:szCs w:val="22"/>
          </w:rPr>
          <w:fldChar w:fldCharType="end"/>
        </w:r>
      </w:del>
      <w:r w:rsidRPr="00566621">
        <w:rPr>
          <w:rFonts w:eastAsia="Candara" w:cs="Tahoma"/>
          <w:szCs w:val="22"/>
        </w:rPr>
        <w:t>). The indicated loudness value shall be measured according to applicable regional loudness regulations.</w:t>
      </w:r>
    </w:p>
    <w:p w14:paraId="0C1D6BE2" w14:textId="0C1B500B" w:rsidR="00D37157" w:rsidRPr="00566621" w:rsidRDefault="00D37157" w:rsidP="00CF105B">
      <w:pPr>
        <w:suppressLineNumbers/>
        <w:spacing w:line="259" w:lineRule="auto"/>
        <w:rPr>
          <w:rFonts w:eastAsia="Candara" w:cs="Tahoma"/>
          <w:szCs w:val="22"/>
        </w:rPr>
      </w:pPr>
      <w:r w:rsidRPr="00566621">
        <w:rPr>
          <w:rFonts w:eastAsia="Candara" w:cs="Tahoma"/>
          <w:szCs w:val="22"/>
        </w:rPr>
        <w:t xml:space="preserve">DRC metadata shall be embedded in the </w:t>
      </w:r>
      <w:r w:rsidRPr="00566621">
        <w:rPr>
          <w:rStyle w:val="Attribute"/>
          <w:rFonts w:eastAsia="Calibri"/>
        </w:rPr>
        <w:t>mpegh3daUniDrcConfig()</w:t>
      </w:r>
      <w:r w:rsidRPr="00566621">
        <w:rPr>
          <w:rFonts w:eastAsia="Candara" w:cs="Tahoma"/>
          <w:szCs w:val="22"/>
        </w:rPr>
        <w:t xml:space="preserve"> and </w:t>
      </w:r>
      <w:r w:rsidRPr="00566621">
        <w:rPr>
          <w:rStyle w:val="Attribute"/>
          <w:rFonts w:eastAsia="Calibri"/>
        </w:rPr>
        <w:t>uniDrcGain()</w:t>
      </w:r>
      <w:r w:rsidRPr="00566621">
        <w:rPr>
          <w:rFonts w:eastAsia="Candara" w:cs="Tahoma"/>
          <w:szCs w:val="22"/>
        </w:rPr>
        <w:t xml:space="preserve"> structures as defined in ISO/IEC 23008-3</w:t>
      </w:r>
      <w:ins w:id="1003" w:author="Phillip Maness" w:date="2021-06-09T14:54:00Z">
        <w:r w:rsidR="009301C6">
          <w:rPr>
            <w:rFonts w:eastAsia="Candara" w:cs="Tahoma"/>
            <w:szCs w:val="22"/>
          </w:rPr>
          <w:t xml:space="preserve"> </w:t>
        </w:r>
        <w:r w:rsidR="009301C6">
          <w:rPr>
            <w:rFonts w:eastAsia="Candara" w:cs="Tahoma"/>
            <w:szCs w:val="22"/>
          </w:rPr>
          <w:fldChar w:fldCharType="begin"/>
        </w:r>
        <w:r w:rsidR="009301C6">
          <w:rPr>
            <w:rFonts w:eastAsia="Candara" w:cs="Tahoma"/>
            <w:szCs w:val="22"/>
          </w:rPr>
          <w:instrText xml:space="preserve"> REF _Ref72234259 \r \h </w:instrText>
        </w:r>
      </w:ins>
      <w:r w:rsidR="009301C6">
        <w:rPr>
          <w:rFonts w:eastAsia="Candara" w:cs="Tahoma"/>
          <w:szCs w:val="22"/>
        </w:rPr>
      </w:r>
      <w:r w:rsidR="009301C6">
        <w:rPr>
          <w:rFonts w:eastAsia="Candara" w:cs="Tahoma"/>
          <w:szCs w:val="22"/>
        </w:rPr>
        <w:fldChar w:fldCharType="separate"/>
      </w:r>
      <w:ins w:id="1004" w:author="Phillip Maness" w:date="2021-06-09T22:35:00Z">
        <w:r w:rsidR="00D96667">
          <w:rPr>
            <w:rFonts w:eastAsia="Candara" w:cs="Tahoma"/>
            <w:szCs w:val="22"/>
          </w:rPr>
          <w:t>[8]</w:t>
        </w:r>
      </w:ins>
      <w:ins w:id="1005" w:author="Phillip Maness" w:date="2021-06-09T14:54:00Z">
        <w:r w:rsidR="009301C6">
          <w:rPr>
            <w:rFonts w:eastAsia="Candara" w:cs="Tahoma"/>
            <w:szCs w:val="22"/>
          </w:rPr>
          <w:fldChar w:fldCharType="end"/>
        </w:r>
      </w:ins>
      <w:r w:rsidRPr="00566621">
        <w:rPr>
          <w:rFonts w:eastAsia="Candara" w:cs="Tahoma"/>
          <w:szCs w:val="22"/>
        </w:rPr>
        <w:t xml:space="preserve"> clause 6.3</w:t>
      </w:r>
      <w:del w:id="1006" w:author="Phillip Maness" w:date="2021-06-09T14:54:00Z">
        <w:r w:rsidRPr="00566621" w:rsidDel="009301C6">
          <w:rPr>
            <w:rFonts w:eastAsia="Candara" w:cs="Tahoma"/>
            <w:szCs w:val="22"/>
          </w:rPr>
          <w:delText xml:space="preserve"> [7]</w:delText>
        </w:r>
      </w:del>
      <w:r w:rsidRPr="00566621">
        <w:rPr>
          <w:rFonts w:eastAsia="Candara" w:cs="Tahoma"/>
          <w:szCs w:val="22"/>
        </w:rPr>
        <w:t xml:space="preserve">. For each included DRC set the </w:t>
      </w:r>
      <w:r w:rsidRPr="00566621">
        <w:rPr>
          <w:rStyle w:val="Attribute"/>
          <w:rFonts w:eastAsia="Calibri"/>
        </w:rPr>
        <w:t>drcSetTargetLoudnessPresent</w:t>
      </w:r>
      <w:r w:rsidRPr="00566621">
        <w:rPr>
          <w:rFonts w:eastAsia="Candara" w:cs="Tahoma"/>
          <w:szCs w:val="22"/>
        </w:rPr>
        <w:t xml:space="preserve"> field as defined in ISO/IEC 23003-4 clause 7 </w:t>
      </w:r>
      <w:r w:rsidR="00566621" w:rsidRPr="00566621">
        <w:rPr>
          <w:rFonts w:eastAsia="Candara" w:cs="Tahoma"/>
          <w:szCs w:val="22"/>
        </w:rPr>
        <w:fldChar w:fldCharType="begin"/>
      </w:r>
      <w:r w:rsidR="00566621" w:rsidRPr="00566621">
        <w:rPr>
          <w:rFonts w:eastAsia="Candara" w:cs="Tahoma"/>
          <w:szCs w:val="22"/>
        </w:rPr>
        <w:instrText xml:space="preserve"> REF _Ref72326655 \r \h </w:instrText>
      </w:r>
      <w:r w:rsidR="00566621">
        <w:rPr>
          <w:rFonts w:eastAsia="Candara" w:cs="Tahoma"/>
          <w:szCs w:val="22"/>
        </w:rPr>
        <w:instrText xml:space="preserve"> \* MERGEFORMAT </w:instrText>
      </w:r>
      <w:r w:rsidR="00566621" w:rsidRPr="00566621">
        <w:rPr>
          <w:rFonts w:eastAsia="Candara" w:cs="Tahoma"/>
          <w:szCs w:val="22"/>
        </w:rPr>
      </w:r>
      <w:r w:rsidR="00566621" w:rsidRPr="00566621">
        <w:rPr>
          <w:rFonts w:eastAsia="Candara" w:cs="Tahoma"/>
          <w:szCs w:val="22"/>
        </w:rPr>
        <w:fldChar w:fldCharType="separate"/>
      </w:r>
      <w:r w:rsidR="00D96667">
        <w:rPr>
          <w:rFonts w:eastAsia="Candara" w:cs="Tahoma"/>
          <w:szCs w:val="22"/>
        </w:rPr>
        <w:t>[15]</w:t>
      </w:r>
      <w:r w:rsidR="00566621" w:rsidRPr="00566621">
        <w:rPr>
          <w:rFonts w:eastAsia="Candara" w:cs="Tahoma"/>
          <w:szCs w:val="22"/>
        </w:rPr>
        <w:fldChar w:fldCharType="end"/>
      </w:r>
      <w:r w:rsidRPr="00566621">
        <w:rPr>
          <w:rFonts w:eastAsia="Candara" w:cs="Tahoma"/>
          <w:szCs w:val="22"/>
        </w:rPr>
        <w:t xml:space="preserve"> shall be set to 1. The </w:t>
      </w:r>
      <w:r w:rsidRPr="00566621">
        <w:rPr>
          <w:rStyle w:val="Attribute"/>
          <w:rFonts w:eastAsia="Calibri"/>
        </w:rPr>
        <w:t>bsDrcSetTargetLoudnessValueUpper</w:t>
      </w:r>
      <w:r w:rsidRPr="00566621">
        <w:rPr>
          <w:rFonts w:eastAsia="Candara" w:cs="Tahoma"/>
          <w:szCs w:val="22"/>
        </w:rPr>
        <w:t xml:space="preserve"> and </w:t>
      </w:r>
      <w:r w:rsidRPr="00566621">
        <w:rPr>
          <w:rStyle w:val="Attribute"/>
          <w:rFonts w:eastAsia="Calibri"/>
        </w:rPr>
        <w:t>bsDrcSetTargetLoudnessValueLower</w:t>
      </w:r>
      <w:r w:rsidRPr="00566621">
        <w:rPr>
          <w:rFonts w:eastAsia="Candara" w:cs="Tahoma"/>
          <w:szCs w:val="22"/>
        </w:rPr>
        <w:t xml:space="preserve"> fields shall be configured to continuously cover the range of target loudness levels between -31 dB and 0 dB. The embedded DRC metadata should allow for a decoder output loudness of at least -16 LKFS.</w:t>
      </w:r>
    </w:p>
    <w:p w14:paraId="5FC076A5" w14:textId="77551CD3" w:rsidR="00D37157" w:rsidRPr="00BA370D" w:rsidRDefault="00D37157" w:rsidP="00CF105B">
      <w:pPr>
        <w:suppressLineNumbers/>
        <w:spacing w:line="259" w:lineRule="auto"/>
        <w:rPr>
          <w:rFonts w:eastAsia="Candara" w:cs="Tahoma"/>
          <w:szCs w:val="22"/>
        </w:rPr>
      </w:pPr>
      <w:r w:rsidRPr="00566621">
        <w:rPr>
          <w:rFonts w:eastAsia="Candara" w:cs="Tahoma"/>
          <w:szCs w:val="22"/>
        </w:rPr>
        <w:t>Loudness compensation information (</w:t>
      </w:r>
      <w:r w:rsidRPr="00566621">
        <w:rPr>
          <w:rStyle w:val="Attribute"/>
          <w:rFonts w:eastAsia="Calibri"/>
        </w:rPr>
        <w:t>mae_LoudnessCompensationData()</w:t>
      </w:r>
      <w:r w:rsidRPr="00566621">
        <w:rPr>
          <w:rFonts w:eastAsia="Candara" w:cs="Tahoma"/>
          <w:szCs w:val="22"/>
        </w:rPr>
        <w:t>), as defined in ISO/IEC 23008-3</w:t>
      </w:r>
      <w:ins w:id="1007" w:author="Phillip Maness" w:date="2021-06-09T14:55:00Z">
        <w:r w:rsidR="009301C6">
          <w:rPr>
            <w:rFonts w:eastAsia="Candara" w:cs="Tahoma"/>
            <w:szCs w:val="22"/>
          </w:rPr>
          <w:t xml:space="preserve"> </w:t>
        </w:r>
        <w:r w:rsidR="009301C6">
          <w:rPr>
            <w:rFonts w:eastAsia="Candara" w:cs="Tahoma"/>
            <w:szCs w:val="22"/>
          </w:rPr>
          <w:fldChar w:fldCharType="begin"/>
        </w:r>
        <w:r w:rsidR="009301C6">
          <w:rPr>
            <w:rFonts w:eastAsia="Candara" w:cs="Tahoma"/>
            <w:szCs w:val="22"/>
          </w:rPr>
          <w:instrText xml:space="preserve"> REF _Ref72234259 \r \h </w:instrText>
        </w:r>
      </w:ins>
      <w:r w:rsidR="009301C6">
        <w:rPr>
          <w:rFonts w:eastAsia="Candara" w:cs="Tahoma"/>
          <w:szCs w:val="22"/>
        </w:rPr>
      </w:r>
      <w:r w:rsidR="009301C6">
        <w:rPr>
          <w:rFonts w:eastAsia="Candara" w:cs="Tahoma"/>
          <w:szCs w:val="22"/>
        </w:rPr>
        <w:fldChar w:fldCharType="separate"/>
      </w:r>
      <w:ins w:id="1008" w:author="Phillip Maness" w:date="2021-06-09T22:35:00Z">
        <w:r w:rsidR="00D96667">
          <w:rPr>
            <w:rFonts w:eastAsia="Candara" w:cs="Tahoma"/>
            <w:szCs w:val="22"/>
          </w:rPr>
          <w:t>[8]</w:t>
        </w:r>
      </w:ins>
      <w:ins w:id="1009" w:author="Phillip Maness" w:date="2021-06-09T14:55:00Z">
        <w:r w:rsidR="009301C6">
          <w:rPr>
            <w:rFonts w:eastAsia="Candara" w:cs="Tahoma"/>
            <w:szCs w:val="22"/>
          </w:rPr>
          <w:fldChar w:fldCharType="end"/>
        </w:r>
      </w:ins>
      <w:r w:rsidRPr="00566621">
        <w:rPr>
          <w:rFonts w:eastAsia="Candara" w:cs="Tahoma"/>
          <w:szCs w:val="22"/>
        </w:rPr>
        <w:t xml:space="preserve"> clause 15.5</w:t>
      </w:r>
      <w:ins w:id="1010" w:author="Phillip Maness" w:date="2021-06-09T14:56:00Z">
        <w:r w:rsidR="009301C6">
          <w:rPr>
            <w:rFonts w:eastAsia="Candara" w:cs="Tahoma"/>
            <w:szCs w:val="22"/>
          </w:rPr>
          <w:t>,</w:t>
        </w:r>
      </w:ins>
      <w:r w:rsidRPr="00566621">
        <w:rPr>
          <w:rFonts w:eastAsia="Candara" w:cs="Tahoma"/>
          <w:szCs w:val="22"/>
        </w:rPr>
        <w:t xml:space="preserve"> </w:t>
      </w:r>
      <w:del w:id="1011" w:author="Phillip Maness" w:date="2021-06-09T14:55:00Z">
        <w:r w:rsidRPr="00566621" w:rsidDel="009301C6">
          <w:rPr>
            <w:rFonts w:eastAsia="Candara" w:cs="Tahoma"/>
            <w:szCs w:val="22"/>
          </w:rPr>
          <w:delText xml:space="preserve">[7] </w:delText>
        </w:r>
      </w:del>
      <w:r w:rsidRPr="00566621">
        <w:rPr>
          <w:rFonts w:eastAsia="Candara" w:cs="Tahoma"/>
          <w:szCs w:val="22"/>
        </w:rPr>
        <w:t xml:space="preserve">shall be present in the Audio Scene Information if the </w:t>
      </w:r>
      <w:r w:rsidRPr="00566621">
        <w:rPr>
          <w:rStyle w:val="Attribute"/>
          <w:rFonts w:eastAsia="Calibri"/>
        </w:rPr>
        <w:t>mae_allowGainInteractivity</w:t>
      </w:r>
      <w:r w:rsidRPr="00566621">
        <w:rPr>
          <w:rFonts w:eastAsia="Candara" w:cs="Tahoma"/>
          <w:szCs w:val="22"/>
        </w:rPr>
        <w:t xml:space="preserve"> field (according to ISO/IEC 23008-3 </w:t>
      </w:r>
      <w:ins w:id="1012" w:author="Phillip Maness" w:date="2021-06-09T14:56:00Z">
        <w:r w:rsidR="009301C6" w:rsidRPr="00566621">
          <w:fldChar w:fldCharType="begin"/>
        </w:r>
        <w:r w:rsidR="009301C6" w:rsidRPr="00566621">
          <w:instrText xml:space="preserve"> REF _Ref72234259 \n \h </w:instrText>
        </w:r>
        <w:r w:rsidR="009301C6">
          <w:instrText xml:space="preserve"> \* MERGEFORMAT </w:instrText>
        </w:r>
      </w:ins>
      <w:ins w:id="1013" w:author="Phillip Maness" w:date="2021-06-09T14:56:00Z">
        <w:r w:rsidR="009301C6" w:rsidRPr="00566621">
          <w:fldChar w:fldCharType="separate"/>
        </w:r>
      </w:ins>
      <w:ins w:id="1014" w:author="Phillip Maness" w:date="2021-06-09T22:35:00Z">
        <w:r w:rsidR="00D96667">
          <w:t>[8]</w:t>
        </w:r>
      </w:ins>
      <w:ins w:id="1015" w:author="Phillip Maness" w:date="2021-06-09T14:56:00Z">
        <w:r w:rsidR="009301C6" w:rsidRPr="00566621">
          <w:fldChar w:fldCharType="end"/>
        </w:r>
        <w:r w:rsidR="009301C6">
          <w:t xml:space="preserve"> </w:t>
        </w:r>
      </w:ins>
      <w:r w:rsidRPr="00566621">
        <w:rPr>
          <w:rFonts w:eastAsia="Candara" w:cs="Tahoma"/>
          <w:szCs w:val="22"/>
        </w:rPr>
        <w:t>clause 15.3</w:t>
      </w:r>
      <w:del w:id="1016" w:author="Phillip Maness" w:date="2021-06-09T14:56:00Z">
        <w:r w:rsidRPr="00566621" w:rsidDel="009301C6">
          <w:rPr>
            <w:rFonts w:eastAsia="Candara" w:cs="Tahoma"/>
            <w:szCs w:val="22"/>
          </w:rPr>
          <w:delText xml:space="preserve"> </w:delText>
        </w:r>
        <w:r w:rsidR="00A967AB" w:rsidRPr="00566621" w:rsidDel="009301C6">
          <w:fldChar w:fldCharType="begin"/>
        </w:r>
        <w:r w:rsidR="00A967AB" w:rsidRPr="00566621" w:rsidDel="009301C6">
          <w:delInstrText xml:space="preserve"> REF _Ref72234259 \n \h </w:delInstrText>
        </w:r>
        <w:r w:rsidR="00566621" w:rsidDel="009301C6">
          <w:delInstrText xml:space="preserve"> \* MERGEFORMAT </w:delInstrText>
        </w:r>
        <w:r w:rsidR="00A967AB" w:rsidRPr="00566621" w:rsidDel="009301C6">
          <w:fldChar w:fldCharType="separate"/>
        </w:r>
        <w:r w:rsidR="00E3597D" w:rsidDel="009301C6">
          <w:delText>[7]</w:delText>
        </w:r>
        <w:r w:rsidR="00A967AB" w:rsidRPr="00566621" w:rsidDel="009301C6">
          <w:fldChar w:fldCharType="end"/>
        </w:r>
      </w:del>
      <w:r w:rsidRPr="00566621">
        <w:rPr>
          <w:rFonts w:eastAsia="Candara" w:cs="Tahoma"/>
          <w:szCs w:val="22"/>
        </w:rPr>
        <w:t>) is set to 1 for at least one group of audio elements.</w:t>
      </w:r>
    </w:p>
    <w:p w14:paraId="759484F6" w14:textId="444E46DC" w:rsidR="00D37157" w:rsidRDefault="00D37157" w:rsidP="00CF105B">
      <w:pPr>
        <w:pStyle w:val="Heading2"/>
      </w:pPr>
      <w:bookmarkStart w:id="1017" w:name="_Ref529288512"/>
      <w:bookmarkStart w:id="1018" w:name="_Toc44082802"/>
      <w:bookmarkStart w:id="1019" w:name="_Toc46476498"/>
      <w:bookmarkStart w:id="1020" w:name="_Toc73043836"/>
      <w:r>
        <w:t>MPEG-D Unified Speech and Audio Coding</w:t>
      </w:r>
      <w:bookmarkEnd w:id="1017"/>
      <w:bookmarkEnd w:id="1018"/>
      <w:bookmarkEnd w:id="1019"/>
      <w:bookmarkEnd w:id="1020"/>
    </w:p>
    <w:p w14:paraId="5DBDB638" w14:textId="0A01260E" w:rsidR="00D37157" w:rsidRPr="00CB1D07" w:rsidRDefault="00D37157" w:rsidP="00CF105B">
      <w:pPr>
        <w:pStyle w:val="Heading3"/>
      </w:pPr>
      <w:bookmarkStart w:id="1021" w:name="_Toc73043837"/>
      <w:r w:rsidRPr="00CB1D07">
        <w:t>Overview</w:t>
      </w:r>
      <w:bookmarkEnd w:id="1021"/>
    </w:p>
    <w:p w14:paraId="52046F10" w14:textId="77777777" w:rsidR="00D37157" w:rsidRDefault="00D37157" w:rsidP="00CF105B">
      <w:pPr>
        <w:suppressLineNumbers/>
      </w:pPr>
      <w:r>
        <w:t>MPEG-D Unified Speech and Audio Coding (USAC</w:t>
      </w:r>
      <w:r w:rsidRPr="008945A2">
        <w:t>)</w:t>
      </w:r>
      <w:r>
        <w:t xml:space="preserve"> </w:t>
      </w:r>
      <w:r w:rsidRPr="009E0B77">
        <w:t>has been designed to provide consistent</w:t>
      </w:r>
      <w:r>
        <w:t>ly high</w:t>
      </w:r>
      <w:r w:rsidRPr="009E0B77">
        <w:t xml:space="preserve"> audio quality with a variety of content that comprise</w:t>
      </w:r>
      <w:r>
        <w:t>s</w:t>
      </w:r>
      <w:r w:rsidRPr="009E0B77">
        <w:t xml:space="preserve"> a mixture of audio and speech</w:t>
      </w:r>
      <w:r>
        <w:t xml:space="preserve"> signals</w:t>
      </w:r>
      <w:r w:rsidRPr="009E0B77">
        <w:t>.</w:t>
      </w:r>
      <w:r>
        <w:t xml:space="preserve"> Using such a codec in a DASH streaming environment enables </w:t>
      </w:r>
      <w:r w:rsidRPr="00041038">
        <w:t>adaptive switching capability from 12 kbps stereo up to transparency.</w:t>
      </w:r>
    </w:p>
    <w:p w14:paraId="0F25A829" w14:textId="04700FA8" w:rsidR="00D37157" w:rsidRDefault="00D37157" w:rsidP="00CF105B">
      <w:pPr>
        <w:suppressLineNumbers/>
      </w:pPr>
      <w:r>
        <w:t xml:space="preserve">ISO/IEC 23000-19 </w:t>
      </w:r>
      <w:r w:rsidR="00AA22C6">
        <w:fldChar w:fldCharType="begin"/>
      </w:r>
      <w:r w:rsidR="00AA22C6">
        <w:instrText xml:space="preserve"> REF _Ref72321469 \r \h </w:instrText>
      </w:r>
      <w:r w:rsidR="00AA22C6">
        <w:fldChar w:fldCharType="separate"/>
      </w:r>
      <w:r w:rsidR="00D96667">
        <w:t>[16]</w:t>
      </w:r>
      <w:r w:rsidR="00AA22C6">
        <w:fldChar w:fldCharType="end"/>
      </w:r>
      <w:r>
        <w:t xml:space="preserve"> defines a media profile for MPEG-D USAC that is suitable for streaming applications and therefore can be referenced here.</w:t>
      </w:r>
    </w:p>
    <w:p w14:paraId="32B0DD39" w14:textId="01ADB320" w:rsidR="00D37157" w:rsidRDefault="00D37157" w:rsidP="00CF105B">
      <w:pPr>
        <w:pStyle w:val="Heading3"/>
      </w:pPr>
      <w:bookmarkStart w:id="1022" w:name="_Ref529272093"/>
      <w:bookmarkStart w:id="1023" w:name="_Toc73043838"/>
      <w:r w:rsidRPr="00CB1D07">
        <w:t>DASH-specific issues</w:t>
      </w:r>
      <w:bookmarkEnd w:id="1022"/>
      <w:bookmarkEnd w:id="1023"/>
    </w:p>
    <w:p w14:paraId="4623B39D" w14:textId="77777777" w:rsidR="00D37157" w:rsidRDefault="00D37157" w:rsidP="00CF105B">
      <w:pPr>
        <w:suppressLineNumbers/>
      </w:pPr>
      <w:r w:rsidRPr="001D526B">
        <w:t>In the context of DASH</w:t>
      </w:r>
      <w:r>
        <w:t>-IF IOPs</w:t>
      </w:r>
      <w:r w:rsidRPr="001D526B">
        <w:t xml:space="preserve">, the following applies </w:t>
      </w:r>
      <w:r>
        <w:t>to</w:t>
      </w:r>
      <w:r w:rsidRPr="001D526B">
        <w:t xml:space="preserve"> the </w:t>
      </w:r>
      <w:r>
        <w:t>xHE-AAC profile:</w:t>
      </w:r>
    </w:p>
    <w:p w14:paraId="62AE7B0E" w14:textId="7DD5A38B" w:rsidR="00D37157" w:rsidRPr="00811475" w:rsidRDefault="00D37157" w:rsidP="00CF105B">
      <w:pPr>
        <w:pStyle w:val="B1"/>
      </w:pPr>
      <w:r w:rsidRPr="00811475">
        <w:t xml:space="preserve">Content representations encoded with MPEG-D USAC shall comply with the Extended High Efficiency AAC (xHE-AAC) CMAF media profile 'cxha', as defined in </w:t>
      </w:r>
      <w:r>
        <w:t xml:space="preserve">ISO/IEC 23000-19 </w:t>
      </w:r>
      <w:r w:rsidR="00566621">
        <w:fldChar w:fldCharType="begin"/>
      </w:r>
      <w:r w:rsidR="00566621">
        <w:instrText xml:space="preserve"> REF _Ref72321469 \r \h </w:instrText>
      </w:r>
      <w:r w:rsidR="00566621">
        <w:fldChar w:fldCharType="separate"/>
      </w:r>
      <w:r w:rsidR="00D96667">
        <w:t>[16]</w:t>
      </w:r>
      <w:r w:rsidR="00566621">
        <w:fldChar w:fldCharType="end"/>
      </w:r>
      <w:r w:rsidRPr="00811475">
        <w:t xml:space="preserve">, providing support up to 5.1 multichannel coding. </w:t>
      </w:r>
    </w:p>
    <w:p w14:paraId="5AB3ACF0" w14:textId="77777777" w:rsidR="00D37157" w:rsidRPr="00811475" w:rsidRDefault="00D37157" w:rsidP="00CF105B">
      <w:pPr>
        <w:pStyle w:val="B1"/>
      </w:pPr>
      <w:r w:rsidRPr="00811475">
        <w:t>All representations of an adaptation set shall conform to the CMAF switching set constraints.</w:t>
      </w:r>
    </w:p>
    <w:p w14:paraId="39FE5FC2" w14:textId="447CA568" w:rsidR="00D37157" w:rsidRDefault="00D37157" w:rsidP="00CF105B">
      <w:pPr>
        <w:pStyle w:val="B1"/>
      </w:pPr>
      <w:r w:rsidRPr="003F0896">
        <w:lastRenderedPageBreak/>
        <w:t xml:space="preserve">The </w:t>
      </w:r>
      <w:r>
        <w:t>codec signal</w:t>
      </w:r>
      <w:r w:rsidR="00E3123B">
        <w:t>l</w:t>
      </w:r>
      <w:r>
        <w:t xml:space="preserve">ing </w:t>
      </w:r>
      <w:r w:rsidRPr="003F0896">
        <w:t xml:space="preserve">is according to RFC6381 </w:t>
      </w:r>
      <w:r w:rsidR="00AA22C6">
        <w:fldChar w:fldCharType="begin"/>
      </w:r>
      <w:r w:rsidR="00AA22C6">
        <w:instrText xml:space="preserve"> REF _Ref72325994 \r \h </w:instrText>
      </w:r>
      <w:r w:rsidR="00AA22C6">
        <w:fldChar w:fldCharType="separate"/>
      </w:r>
      <w:r w:rsidR="00D96667">
        <w:t>[10]</w:t>
      </w:r>
      <w:r w:rsidR="00AA22C6">
        <w:fldChar w:fldCharType="end"/>
      </w:r>
      <w:r>
        <w:t xml:space="preserve"> and</w:t>
      </w:r>
      <w:r w:rsidRPr="003F0896">
        <w:t xml:space="preserve"> documented in</w:t>
      </w:r>
      <w:r>
        <w:t xml:space="preserve"> </w:t>
      </w:r>
      <w:r w:rsidR="007153E1">
        <w:fldChar w:fldCharType="begin"/>
      </w:r>
      <w:r w:rsidR="007153E1">
        <w:instrText xml:space="preserve"> REF _Ref68704542 \h </w:instrText>
      </w:r>
      <w:r w:rsidR="007153E1">
        <w:fldChar w:fldCharType="separate"/>
      </w:r>
      <w:ins w:id="1024" w:author="Phillip Maness" w:date="2021-06-09T22:35:00Z">
        <w:r w:rsidR="00D96667" w:rsidRPr="00866679">
          <w:t xml:space="preserve">Table </w:t>
        </w:r>
        <w:r w:rsidR="00D96667">
          <w:rPr>
            <w:noProof/>
          </w:rPr>
          <w:t>1</w:t>
        </w:r>
      </w:ins>
      <w:del w:id="1025" w:author="Phillip Maness" w:date="2021-06-09T22:35:00Z">
        <w:r w:rsidR="00E3597D" w:rsidRPr="00866679" w:rsidDel="00D96667">
          <w:delText xml:space="preserve">Table </w:delText>
        </w:r>
        <w:r w:rsidR="00E3597D" w:rsidDel="00D96667">
          <w:rPr>
            <w:noProof/>
          </w:rPr>
          <w:delText>1</w:delText>
        </w:r>
      </w:del>
      <w:r w:rsidR="007153E1">
        <w:fldChar w:fldCharType="end"/>
      </w:r>
      <w:r w:rsidR="00203058">
        <w:t>.</w:t>
      </w:r>
    </w:p>
    <w:p w14:paraId="6EAC76E1" w14:textId="77777777" w:rsidR="00D37157" w:rsidRDefault="00D37157" w:rsidP="00CF105B">
      <w:pPr>
        <w:pStyle w:val="B1"/>
      </w:pPr>
      <w:r>
        <w:t xml:space="preserve">The profiles mime sub- parameter of the </w:t>
      </w:r>
      <w:r w:rsidRPr="00811475">
        <w:t>@mimetype</w:t>
      </w:r>
      <w:r>
        <w:t xml:space="preserve"> attribute should include </w:t>
      </w:r>
      <w:r w:rsidRPr="00D96667">
        <w:rPr>
          <w:rStyle w:val="Attribute"/>
        </w:rPr>
        <w:t>'cxha'</w:t>
      </w:r>
      <w:r>
        <w:t>.</w:t>
      </w:r>
    </w:p>
    <w:p w14:paraId="69599B09" w14:textId="137F06FD" w:rsidR="00D37157" w:rsidRPr="00C20672" w:rsidRDefault="00D37157" w:rsidP="00CF105B">
      <w:pPr>
        <w:pStyle w:val="B1"/>
      </w:pPr>
      <w:r>
        <w:t xml:space="preserve">If the </w:t>
      </w:r>
      <w:r w:rsidRPr="00734164">
        <w:rPr>
          <w:rStyle w:val="Attribute"/>
        </w:rPr>
        <w:t>ChannelConfiguration</w:t>
      </w:r>
      <w:r>
        <w:t xml:space="preserve"> parameter is present in the Movie header, then t</w:t>
      </w:r>
      <w:r w:rsidRPr="00C20672">
        <w:t xml:space="preserve">he </w:t>
      </w:r>
      <w:r>
        <w:t xml:space="preserve">identical </w:t>
      </w:r>
      <w:r w:rsidRPr="00C20672">
        <w:t>channel configuration shall be signal</w:t>
      </w:r>
      <w:r w:rsidR="00734164">
        <w:t>l</w:t>
      </w:r>
      <w:r w:rsidRPr="00C20672">
        <w:t>ed by mean</w:t>
      </w:r>
      <w:r>
        <w:t>s</w:t>
      </w:r>
      <w:r w:rsidRPr="00C20672">
        <w:t xml:space="preserve"> of the </w:t>
      </w:r>
      <w:r w:rsidRPr="00734164">
        <w:rPr>
          <w:rStyle w:val="Element"/>
        </w:rPr>
        <w:t>AudioChannelConfiguration</w:t>
      </w:r>
      <w:r w:rsidRPr="00C20672">
        <w:t xml:space="preserve"> element in the MPD, </w:t>
      </w:r>
      <w:r w:rsidRPr="000714F5">
        <w:t>according to</w:t>
      </w:r>
      <w:r>
        <w:t xml:space="preserve"> the </w:t>
      </w:r>
      <w:r w:rsidRPr="000714F5">
        <w:t>values</w:t>
      </w:r>
      <w:r>
        <w:t xml:space="preserve"> specified in ISO/IEC 23000-19 </w:t>
      </w:r>
      <w:ins w:id="1026" w:author="Phillip Maness" w:date="2021-06-09T15:09:00Z">
        <w:r w:rsidR="009301C6">
          <w:fldChar w:fldCharType="begin"/>
        </w:r>
        <w:r w:rsidR="009301C6">
          <w:instrText xml:space="preserve"> REF _Ref72321469 \r \h </w:instrText>
        </w:r>
      </w:ins>
      <w:ins w:id="1027" w:author="Phillip Maness" w:date="2021-06-09T15:09:00Z">
        <w:r w:rsidR="009301C6">
          <w:fldChar w:fldCharType="separate"/>
        </w:r>
      </w:ins>
      <w:ins w:id="1028" w:author="Phillip Maness" w:date="2021-06-09T22:35:00Z">
        <w:r w:rsidR="00D96667">
          <w:t>[16]</w:t>
        </w:r>
      </w:ins>
      <w:ins w:id="1029" w:author="Phillip Maness" w:date="2021-06-09T15:09:00Z">
        <w:r w:rsidR="009301C6">
          <w:fldChar w:fldCharType="end"/>
        </w:r>
        <w:r w:rsidR="009301C6">
          <w:t xml:space="preserve"> </w:t>
        </w:r>
      </w:ins>
      <w:r>
        <w:t>Table K.2</w:t>
      </w:r>
      <w:del w:id="1030" w:author="Phillip Maness" w:date="2021-06-09T15:09:00Z">
        <w:r w:rsidDel="009301C6">
          <w:delText xml:space="preserve"> </w:delText>
        </w:r>
        <w:r w:rsidR="00AA22C6" w:rsidDel="009301C6">
          <w:fldChar w:fldCharType="begin"/>
        </w:r>
        <w:r w:rsidR="00AA22C6" w:rsidDel="009301C6">
          <w:delInstrText xml:space="preserve"> REF _Ref72321469 \r \h </w:delInstrText>
        </w:r>
        <w:r w:rsidR="00AA22C6" w:rsidDel="009301C6">
          <w:fldChar w:fldCharType="separate"/>
        </w:r>
        <w:r w:rsidR="00E3597D" w:rsidDel="009301C6">
          <w:delText>[16]</w:delText>
        </w:r>
        <w:r w:rsidR="00AA22C6" w:rsidDel="009301C6">
          <w:fldChar w:fldCharType="end"/>
        </w:r>
      </w:del>
      <w:r w:rsidRPr="000714F5">
        <w:t>.</w:t>
      </w:r>
    </w:p>
    <w:p w14:paraId="2D9D8781" w14:textId="11945404" w:rsidR="00D37157" w:rsidRDefault="00D37157" w:rsidP="00CF105B">
      <w:pPr>
        <w:pStyle w:val="B1"/>
      </w:pPr>
      <w:r w:rsidRPr="00924B71">
        <w:t xml:space="preserve">The CMAF xHE-AAC media profile </w:t>
      </w:r>
      <w:r>
        <w:t xml:space="preserve">defined in ISO/IEC 23000-19 </w:t>
      </w:r>
      <w:r w:rsidR="00AA22C6">
        <w:fldChar w:fldCharType="begin"/>
      </w:r>
      <w:r w:rsidR="00AA22C6">
        <w:instrText xml:space="preserve"> REF _Ref72321469 \r \h </w:instrText>
      </w:r>
      <w:r w:rsidR="00AA22C6">
        <w:fldChar w:fldCharType="separate"/>
      </w:r>
      <w:r w:rsidR="00D96667">
        <w:t>[16]</w:t>
      </w:r>
      <w:r w:rsidR="00AA22C6">
        <w:fldChar w:fldCharType="end"/>
      </w:r>
      <w:r w:rsidRPr="00924B71">
        <w:t xml:space="preserve"> requires each CMAF Fragment to start with an SAP of type 1.</w:t>
      </w:r>
    </w:p>
    <w:p w14:paraId="26A67BCE" w14:textId="46E3AD30" w:rsidR="001C6C99" w:rsidRPr="00866679" w:rsidRDefault="001C6C99" w:rsidP="00866679">
      <w:pPr>
        <w:pStyle w:val="Caption"/>
      </w:pPr>
      <w:bookmarkStart w:id="1031" w:name="_Ref72479811"/>
      <w:bookmarkStart w:id="1032" w:name="_Toc73043856"/>
      <w:r w:rsidRPr="00866679">
        <w:t xml:space="preserve">Table </w:t>
      </w:r>
      <w:fldSimple w:instr=" SEQ Table \* ARABIC ">
        <w:r w:rsidR="00D96667">
          <w:rPr>
            <w:noProof/>
          </w:rPr>
          <w:t>15</w:t>
        </w:r>
      </w:fldSimple>
      <w:bookmarkEnd w:id="1031"/>
      <w:r w:rsidRPr="00866679">
        <w:t xml:space="preserve"> </w:t>
      </w:r>
      <w:r w:rsidR="007153E1" w:rsidRPr="00866679">
        <w:t xml:space="preserve">MPEG-D USAC profile and </w:t>
      </w:r>
      <w:r w:rsidRPr="00866679">
        <w:t xml:space="preserve">ISO BMFF </w:t>
      </w:r>
      <w:r w:rsidR="006B62B9" w:rsidRPr="00866679">
        <w:t>encapsulation</w:t>
      </w:r>
      <w:bookmarkEnd w:id="1032"/>
    </w:p>
    <w:tbl>
      <w:tblPr>
        <w:tblStyle w:val="TableGrid"/>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206"/>
        <w:gridCol w:w="3206"/>
        <w:gridCol w:w="3207"/>
      </w:tblGrid>
      <w:tr w:rsidR="007153E1" w14:paraId="2F8BCD5C" w14:textId="77777777" w:rsidTr="007153E1">
        <w:tc>
          <w:tcPr>
            <w:tcW w:w="1666"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76E0F797" w14:textId="77777777" w:rsidR="007153E1" w:rsidRPr="009D35F8" w:rsidRDefault="007153E1" w:rsidP="007153E1">
            <w:pPr>
              <w:pStyle w:val="TAH"/>
            </w:pPr>
            <w:r>
              <w:t>Codec</w:t>
            </w:r>
          </w:p>
        </w:tc>
        <w:tc>
          <w:tcPr>
            <w:tcW w:w="1666"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2F8745BB" w14:textId="451C09F5" w:rsidR="007153E1" w:rsidRPr="009D35F8" w:rsidRDefault="007153E1" w:rsidP="007153E1">
            <w:pPr>
              <w:pStyle w:val="TAH"/>
            </w:pPr>
            <w:r>
              <w:t>Codec Defined</w:t>
            </w:r>
          </w:p>
        </w:tc>
        <w:tc>
          <w:tcPr>
            <w:tcW w:w="1667" w:type="pct"/>
            <w:tcBorders>
              <w:top w:val="single" w:sz="8" w:space="0" w:color="auto"/>
              <w:bottom w:val="single" w:sz="8" w:space="0" w:color="auto"/>
            </w:tcBorders>
            <w:shd w:val="clear" w:color="auto" w:fill="E7E6E6" w:themeFill="background2"/>
            <w:tcMar>
              <w:top w:w="14" w:type="dxa"/>
              <w:left w:w="58" w:type="dxa"/>
              <w:bottom w:w="14" w:type="dxa"/>
              <w:right w:w="58" w:type="dxa"/>
            </w:tcMar>
            <w:vAlign w:val="center"/>
          </w:tcPr>
          <w:p w14:paraId="738AE3BB" w14:textId="77777777" w:rsidR="007153E1" w:rsidRDefault="007153E1" w:rsidP="007153E1">
            <w:pPr>
              <w:pStyle w:val="TAH"/>
            </w:pPr>
            <w:r>
              <w:t>ISO BMFF Encapsulation</w:t>
            </w:r>
          </w:p>
        </w:tc>
      </w:tr>
      <w:tr w:rsidR="007153E1" w:rsidRPr="00CB1D07" w14:paraId="3D5D5082" w14:textId="77777777" w:rsidTr="007153E1">
        <w:tc>
          <w:tcPr>
            <w:tcW w:w="1666" w:type="pct"/>
            <w:tcBorders>
              <w:top w:val="single" w:sz="8" w:space="0" w:color="auto"/>
            </w:tcBorders>
          </w:tcPr>
          <w:p w14:paraId="74E2FA02" w14:textId="291B2DC4" w:rsidR="007153E1" w:rsidRPr="001F22F4" w:rsidRDefault="007153E1" w:rsidP="007153E1">
            <w:pPr>
              <w:pStyle w:val="TAL"/>
            </w:pPr>
            <w:r w:rsidRPr="001F22F4">
              <w:t>MPEG</w:t>
            </w:r>
            <w:r>
              <w:t>-D</w:t>
            </w:r>
            <w:r w:rsidRPr="001F22F4">
              <w:t xml:space="preserve"> </w:t>
            </w:r>
            <w:r>
              <w:t>USAC</w:t>
            </w:r>
          </w:p>
        </w:tc>
        <w:tc>
          <w:tcPr>
            <w:tcW w:w="1666" w:type="pct"/>
            <w:tcBorders>
              <w:top w:val="single" w:sz="8" w:space="0" w:color="auto"/>
            </w:tcBorders>
            <w:vAlign w:val="center"/>
          </w:tcPr>
          <w:p w14:paraId="429E133D" w14:textId="2777E387" w:rsidR="007153E1" w:rsidRPr="00D37157" w:rsidRDefault="007153E1" w:rsidP="007153E1">
            <w:pPr>
              <w:pStyle w:val="TAC"/>
              <w:rPr>
                <w:rStyle w:val="Attribute"/>
                <w:rFonts w:eastAsia="Calibri"/>
              </w:rPr>
            </w:pPr>
            <w:r w:rsidRPr="00482FC7">
              <w:t xml:space="preserve">ISO/IEC 23008-3 </w:t>
            </w:r>
            <w:r>
              <w:fldChar w:fldCharType="begin"/>
            </w:r>
            <w:r>
              <w:instrText xml:space="preserve"> REF _Ref72234259 \n \h  \* MERGEFORMAT </w:instrText>
            </w:r>
            <w:r>
              <w:fldChar w:fldCharType="separate"/>
            </w:r>
            <w:ins w:id="1033" w:author="Phillip Maness" w:date="2021-06-09T22:35:00Z">
              <w:r w:rsidR="00D96667">
                <w:t>[8]</w:t>
              </w:r>
            </w:ins>
            <w:del w:id="1034" w:author="Phillip Maness" w:date="2021-06-09T22:35:00Z">
              <w:r w:rsidR="00E3597D" w:rsidDel="00D96667">
                <w:delText>[7]</w:delText>
              </w:r>
            </w:del>
            <w:r>
              <w:fldChar w:fldCharType="end"/>
            </w:r>
          </w:p>
        </w:tc>
        <w:tc>
          <w:tcPr>
            <w:tcW w:w="1667" w:type="pct"/>
            <w:tcBorders>
              <w:top w:val="single" w:sz="8" w:space="0" w:color="auto"/>
            </w:tcBorders>
            <w:vAlign w:val="center"/>
          </w:tcPr>
          <w:p w14:paraId="4554F662" w14:textId="3BB810B7" w:rsidR="007153E1" w:rsidRPr="001F22F4" w:rsidRDefault="007153E1" w:rsidP="007153E1">
            <w:pPr>
              <w:pStyle w:val="TAC"/>
            </w:pPr>
            <w:r w:rsidRPr="003F0896">
              <w:t xml:space="preserve">ISO/IEC </w:t>
            </w:r>
            <w:r w:rsidRPr="006856F4">
              <w:t>23000-19</w:t>
            </w:r>
            <w:r w:rsidRPr="003F0896">
              <w:t xml:space="preserve"> </w:t>
            </w:r>
            <w:r>
              <w:fldChar w:fldCharType="begin"/>
            </w:r>
            <w:r>
              <w:instrText xml:space="preserve"> REF _Ref72321469 \r \h  \* MERGEFORMAT </w:instrText>
            </w:r>
            <w:r>
              <w:fldChar w:fldCharType="separate"/>
            </w:r>
            <w:r w:rsidR="00D96667">
              <w:t>[16]</w:t>
            </w:r>
            <w:r>
              <w:fldChar w:fldCharType="end"/>
            </w:r>
          </w:p>
        </w:tc>
      </w:tr>
    </w:tbl>
    <w:p w14:paraId="5E0C3D63" w14:textId="2D804743" w:rsidR="00D37157" w:rsidRDefault="00D37157" w:rsidP="00CF105B">
      <w:bookmarkStart w:id="1035" w:name="_Ref230788754"/>
      <w:bookmarkStart w:id="1036" w:name="_Toc430638182"/>
      <w:bookmarkStart w:id="1037" w:name="_Toc469267809"/>
      <w:bookmarkStart w:id="1038" w:name="_Toc44082803"/>
      <w:bookmarkStart w:id="1039" w:name="_Toc46476499"/>
    </w:p>
    <w:p w14:paraId="2D3A987A" w14:textId="07BA30D2" w:rsidR="00203058" w:rsidRDefault="00062385" w:rsidP="00062385">
      <w:pPr>
        <w:pStyle w:val="Heading8"/>
      </w:pPr>
      <w:bookmarkStart w:id="1040" w:name="_Toc73043839"/>
      <w:r>
        <w:t>Annex A (Informative):</w:t>
      </w:r>
      <w:r>
        <w:br/>
        <w:t>Legacy DASH-IF interoperability points for audio</w:t>
      </w:r>
      <w:bookmarkEnd w:id="1040"/>
      <w:r>
        <w:t xml:space="preserve"> </w:t>
      </w:r>
    </w:p>
    <w:tbl>
      <w:tblPr>
        <w:tblStyle w:val="ColorfulList"/>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361"/>
        <w:gridCol w:w="5258"/>
      </w:tblGrid>
      <w:tr w:rsidR="00BD17A4" w:rsidRPr="00BD17A4" w14:paraId="2857A2CD" w14:textId="77777777" w:rsidTr="00BD1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pct"/>
            <w:tcBorders>
              <w:top w:val="single" w:sz="8" w:space="0" w:color="000000" w:themeColor="text1"/>
              <w:bottom w:val="single" w:sz="8" w:space="0" w:color="000000" w:themeColor="text1"/>
            </w:tcBorders>
            <w:shd w:val="clear" w:color="auto" w:fill="E7E6E6" w:themeFill="background2"/>
          </w:tcPr>
          <w:p w14:paraId="4519FC71" w14:textId="77777777" w:rsidR="00BD17A4" w:rsidRPr="00BD17A4" w:rsidRDefault="00BD17A4" w:rsidP="00062385">
            <w:pPr>
              <w:pStyle w:val="BodyText"/>
              <w:spacing w:before="60"/>
              <w:jc w:val="center"/>
              <w:rPr>
                <w:color w:val="auto"/>
                <w:sz w:val="22"/>
                <w:szCs w:val="22"/>
              </w:rPr>
            </w:pPr>
            <w:r w:rsidRPr="00BD17A4">
              <w:rPr>
                <w:color w:val="auto"/>
                <w:sz w:val="22"/>
                <w:szCs w:val="22"/>
              </w:rPr>
              <w:t>Extension</w:t>
            </w:r>
          </w:p>
        </w:tc>
        <w:tc>
          <w:tcPr>
            <w:tcW w:w="2733" w:type="pct"/>
            <w:tcBorders>
              <w:top w:val="single" w:sz="8" w:space="0" w:color="000000" w:themeColor="text1"/>
              <w:bottom w:val="single" w:sz="8" w:space="0" w:color="000000" w:themeColor="text1"/>
            </w:tcBorders>
            <w:shd w:val="clear" w:color="auto" w:fill="E7E6E6" w:themeFill="background2"/>
          </w:tcPr>
          <w:p w14:paraId="10F6489B" w14:textId="77777777" w:rsidR="00BD17A4" w:rsidRPr="00BD17A4" w:rsidRDefault="00BD17A4" w:rsidP="00062385">
            <w:pPr>
              <w:pStyle w:val="BodyText"/>
              <w:spacing w:before="60"/>
              <w:jc w:val="center"/>
              <w:cnfStyle w:val="100000000000" w:firstRow="1" w:lastRow="0" w:firstColumn="0" w:lastColumn="0" w:oddVBand="0" w:evenVBand="0" w:oddHBand="0" w:evenHBand="0" w:firstRowFirstColumn="0" w:firstRowLastColumn="0" w:lastRowFirstColumn="0" w:lastRowLastColumn="0"/>
              <w:rPr>
                <w:color w:val="auto"/>
                <w:sz w:val="22"/>
                <w:szCs w:val="22"/>
              </w:rPr>
            </w:pPr>
            <w:r w:rsidRPr="00BD17A4">
              <w:rPr>
                <w:color w:val="auto"/>
                <w:sz w:val="22"/>
                <w:szCs w:val="22"/>
              </w:rPr>
              <w:t>Identifier</w:t>
            </w:r>
          </w:p>
        </w:tc>
      </w:tr>
      <w:tr w:rsidR="00BD17A4" w:rsidRPr="00CB1D07" w14:paraId="745750F8" w14:textId="77777777" w:rsidTr="00BD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pct"/>
            <w:tcBorders>
              <w:top w:val="single" w:sz="8" w:space="0" w:color="000000" w:themeColor="text1"/>
            </w:tcBorders>
            <w:shd w:val="clear" w:color="auto" w:fill="FFFFFF" w:themeFill="background1"/>
          </w:tcPr>
          <w:p w14:paraId="450D6053" w14:textId="13812DEA" w:rsidR="00BD17A4" w:rsidRPr="00BD17A4" w:rsidRDefault="00BD17A4" w:rsidP="00866679">
            <w:pPr>
              <w:pStyle w:val="TAL"/>
            </w:pPr>
            <w:r w:rsidRPr="002F7D8E">
              <w:t>DASH-IF multichannel audio extension with Enhanced AC-3</w:t>
            </w:r>
          </w:p>
        </w:tc>
        <w:tc>
          <w:tcPr>
            <w:tcW w:w="2733" w:type="pct"/>
            <w:tcBorders>
              <w:top w:val="single" w:sz="8" w:space="0" w:color="000000" w:themeColor="text1"/>
            </w:tcBorders>
            <w:shd w:val="clear" w:color="auto" w:fill="FFFFFF" w:themeFill="background1"/>
          </w:tcPr>
          <w:p w14:paraId="2D351F6E" w14:textId="0DD81DFC" w:rsidR="00BD17A4" w:rsidRPr="00866679" w:rsidRDefault="00BD17A4" w:rsidP="00866679">
            <w:pPr>
              <w:pStyle w:val="TAL"/>
              <w:cnfStyle w:val="000000100000" w:firstRow="0" w:lastRow="0" w:firstColumn="0" w:lastColumn="0" w:oddVBand="0" w:evenVBand="0" w:oddHBand="1" w:evenHBand="0" w:firstRowFirstColumn="0" w:firstRowLastColumn="0" w:lastRowFirstColumn="0" w:lastRowLastColumn="0"/>
              <w:rPr>
                <w:rStyle w:val="Namespace"/>
              </w:rPr>
            </w:pPr>
            <w:r w:rsidRPr="00866679">
              <w:rPr>
                <w:rStyle w:val="Namespace"/>
              </w:rPr>
              <w:t>http://dashif.org/guidelines/dashif#ec-3</w:t>
            </w:r>
          </w:p>
        </w:tc>
      </w:tr>
      <w:tr w:rsidR="00BD17A4" w:rsidRPr="00CB1D07" w14:paraId="2EA48C14" w14:textId="77777777" w:rsidTr="00BD17A4">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54CA2A09" w14:textId="5DCB18FD" w:rsidR="00BD17A4" w:rsidRPr="00BD17A4" w:rsidRDefault="00BD17A4" w:rsidP="00866679">
            <w:pPr>
              <w:pStyle w:val="TAL"/>
            </w:pPr>
            <w:r w:rsidRPr="002F7D8E">
              <w:t>DASH-IF multichannel audio extension with Dolby TrueHD</w:t>
            </w:r>
          </w:p>
        </w:tc>
        <w:tc>
          <w:tcPr>
            <w:tcW w:w="2733" w:type="pct"/>
            <w:shd w:val="clear" w:color="auto" w:fill="FFFFFF" w:themeFill="background1"/>
          </w:tcPr>
          <w:p w14:paraId="6ABB837E" w14:textId="370301AC" w:rsidR="00BD17A4" w:rsidRPr="00866679" w:rsidRDefault="00BD17A4" w:rsidP="00866679">
            <w:pPr>
              <w:pStyle w:val="TAL"/>
              <w:cnfStyle w:val="000000000000" w:firstRow="0" w:lastRow="0" w:firstColumn="0" w:lastColumn="0" w:oddVBand="0" w:evenVBand="0" w:oddHBand="0" w:evenHBand="0" w:firstRowFirstColumn="0" w:firstRowLastColumn="0" w:lastRowFirstColumn="0" w:lastRowLastColumn="0"/>
              <w:rPr>
                <w:rStyle w:val="Namespace"/>
              </w:rPr>
            </w:pPr>
            <w:r w:rsidRPr="00866679">
              <w:rPr>
                <w:rStyle w:val="Namespace"/>
              </w:rPr>
              <w:t>http://dashif.org/guidelines/dashif#mlpa</w:t>
            </w:r>
          </w:p>
        </w:tc>
      </w:tr>
      <w:tr w:rsidR="00BD17A4" w:rsidRPr="00CB1D07" w14:paraId="75B437FF" w14:textId="77777777" w:rsidTr="00BD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799EB567" w14:textId="538A777A" w:rsidR="00BD17A4" w:rsidRPr="00BD17A4" w:rsidRDefault="00BD17A4" w:rsidP="00866679">
            <w:pPr>
              <w:pStyle w:val="TAL"/>
            </w:pPr>
            <w:r w:rsidRPr="002F7D8E">
              <w:t>DASH-IF multichannel audio extension with AC-4</w:t>
            </w:r>
          </w:p>
        </w:tc>
        <w:tc>
          <w:tcPr>
            <w:tcW w:w="2733" w:type="pct"/>
            <w:shd w:val="clear" w:color="auto" w:fill="FFFFFF" w:themeFill="background1"/>
          </w:tcPr>
          <w:p w14:paraId="58A21DF6" w14:textId="0963F503" w:rsidR="00BD17A4" w:rsidRPr="00866679" w:rsidRDefault="00BD17A4" w:rsidP="00866679">
            <w:pPr>
              <w:pStyle w:val="TAL"/>
              <w:cnfStyle w:val="000000100000" w:firstRow="0" w:lastRow="0" w:firstColumn="0" w:lastColumn="0" w:oddVBand="0" w:evenVBand="0" w:oddHBand="1" w:evenHBand="0" w:firstRowFirstColumn="0" w:firstRowLastColumn="0" w:lastRowFirstColumn="0" w:lastRowLastColumn="0"/>
              <w:rPr>
                <w:rStyle w:val="Namespace"/>
              </w:rPr>
            </w:pPr>
            <w:r w:rsidRPr="00866679">
              <w:rPr>
                <w:rStyle w:val="Namespace"/>
              </w:rPr>
              <w:t>http://dashif.org/guidelines/dashif#ac-4</w:t>
            </w:r>
          </w:p>
        </w:tc>
      </w:tr>
      <w:tr w:rsidR="00BD17A4" w:rsidRPr="00CB1D07" w14:paraId="111C56AF" w14:textId="77777777" w:rsidTr="00BD17A4">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1DD51F09" w14:textId="02166DCC" w:rsidR="00BD17A4" w:rsidRPr="00BD17A4" w:rsidRDefault="00BD17A4" w:rsidP="00866679">
            <w:pPr>
              <w:pStyle w:val="TAL"/>
            </w:pPr>
            <w:r w:rsidRPr="002F7D8E">
              <w:t>DASH-IF multichannel audio extension with DTS Digital Surround</w:t>
            </w:r>
          </w:p>
        </w:tc>
        <w:tc>
          <w:tcPr>
            <w:tcW w:w="2733" w:type="pct"/>
            <w:shd w:val="clear" w:color="auto" w:fill="FFFFFF" w:themeFill="background1"/>
          </w:tcPr>
          <w:p w14:paraId="1414573E" w14:textId="5ABB192E" w:rsidR="00BD17A4" w:rsidRPr="00866679" w:rsidRDefault="00BD17A4" w:rsidP="00866679">
            <w:pPr>
              <w:pStyle w:val="TAL"/>
              <w:cnfStyle w:val="000000000000" w:firstRow="0" w:lastRow="0" w:firstColumn="0" w:lastColumn="0" w:oddVBand="0" w:evenVBand="0" w:oddHBand="0" w:evenHBand="0" w:firstRowFirstColumn="0" w:firstRowLastColumn="0" w:lastRowFirstColumn="0" w:lastRowLastColumn="0"/>
              <w:rPr>
                <w:rStyle w:val="Namespace"/>
                <w:rFonts w:eastAsia="Calibri"/>
              </w:rPr>
            </w:pPr>
            <w:r w:rsidRPr="00866679">
              <w:rPr>
                <w:rStyle w:val="Namespace"/>
              </w:rPr>
              <w:t>http://dashif.org/guidelines/dashif#dtsc</w:t>
            </w:r>
          </w:p>
        </w:tc>
      </w:tr>
      <w:tr w:rsidR="00BD17A4" w:rsidRPr="00CB1D07" w14:paraId="59311A3C" w14:textId="77777777" w:rsidTr="00BD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07364368" w14:textId="317EE2DB" w:rsidR="00BD17A4" w:rsidRPr="00BD17A4" w:rsidRDefault="00BD17A4" w:rsidP="00866679">
            <w:pPr>
              <w:pStyle w:val="TAL"/>
            </w:pPr>
            <w:r w:rsidRPr="002F7D8E">
              <w:t>DASH-IF multichannel audio extension with DTS-HD High Resolution Audio and DTS-HD Master Audio</w:t>
            </w:r>
          </w:p>
        </w:tc>
        <w:tc>
          <w:tcPr>
            <w:tcW w:w="2733" w:type="pct"/>
            <w:shd w:val="clear" w:color="auto" w:fill="FFFFFF" w:themeFill="background1"/>
          </w:tcPr>
          <w:p w14:paraId="47C4995D" w14:textId="56C1D02D" w:rsidR="00BD17A4" w:rsidRPr="00866679" w:rsidRDefault="00BD17A4" w:rsidP="00866679">
            <w:pPr>
              <w:pStyle w:val="TAL"/>
              <w:cnfStyle w:val="000000100000" w:firstRow="0" w:lastRow="0" w:firstColumn="0" w:lastColumn="0" w:oddVBand="0" w:evenVBand="0" w:oddHBand="1" w:evenHBand="0" w:firstRowFirstColumn="0" w:firstRowLastColumn="0" w:lastRowFirstColumn="0" w:lastRowLastColumn="0"/>
              <w:rPr>
                <w:rStyle w:val="Namespace"/>
                <w:rFonts w:eastAsia="Calibri"/>
              </w:rPr>
            </w:pPr>
            <w:r w:rsidRPr="00866679">
              <w:rPr>
                <w:rStyle w:val="Namespace"/>
              </w:rPr>
              <w:t>http://dashif.org/guidelines/dashif#dtsh</w:t>
            </w:r>
          </w:p>
        </w:tc>
      </w:tr>
      <w:tr w:rsidR="00BD17A4" w:rsidRPr="00CB1D07" w14:paraId="6B7AA888" w14:textId="77777777" w:rsidTr="00BD17A4">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4BC84CA2" w14:textId="6BD1CACB" w:rsidR="00BD17A4" w:rsidRPr="00BD17A4" w:rsidRDefault="00BD17A4" w:rsidP="00866679">
            <w:pPr>
              <w:pStyle w:val="TAL"/>
            </w:pPr>
            <w:r w:rsidRPr="002F7D8E">
              <w:t>DASH-IF multichannel audio extension with DTS Express</w:t>
            </w:r>
          </w:p>
        </w:tc>
        <w:tc>
          <w:tcPr>
            <w:tcW w:w="2733" w:type="pct"/>
            <w:shd w:val="clear" w:color="auto" w:fill="FFFFFF" w:themeFill="background1"/>
          </w:tcPr>
          <w:p w14:paraId="5E30BEB6" w14:textId="645C3FB6" w:rsidR="00BD17A4" w:rsidRPr="00866679" w:rsidRDefault="00BD17A4" w:rsidP="00866679">
            <w:pPr>
              <w:pStyle w:val="TAL"/>
              <w:cnfStyle w:val="000000000000" w:firstRow="0" w:lastRow="0" w:firstColumn="0" w:lastColumn="0" w:oddVBand="0" w:evenVBand="0" w:oddHBand="0" w:evenHBand="0" w:firstRowFirstColumn="0" w:firstRowLastColumn="0" w:lastRowFirstColumn="0" w:lastRowLastColumn="0"/>
              <w:rPr>
                <w:rStyle w:val="Namespace"/>
                <w:rFonts w:eastAsia="Calibri"/>
              </w:rPr>
            </w:pPr>
            <w:r w:rsidRPr="00866679">
              <w:rPr>
                <w:rStyle w:val="Namespace"/>
              </w:rPr>
              <w:t>http://dashif.org/guidelines/dashif#dtse</w:t>
            </w:r>
          </w:p>
        </w:tc>
      </w:tr>
      <w:tr w:rsidR="00BD17A4" w:rsidRPr="00CB1D07" w14:paraId="6AD4A4AF" w14:textId="77777777" w:rsidTr="00BD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5BA0492A" w14:textId="6A5DB96A" w:rsidR="00BD17A4" w:rsidRPr="00BD17A4" w:rsidRDefault="00BD17A4" w:rsidP="00866679">
            <w:pPr>
              <w:pStyle w:val="TAL"/>
            </w:pPr>
            <w:r w:rsidRPr="002F7D8E">
              <w:t>DASH-IF multichannel audio extension with DTS-HD Lossless (no core)</w:t>
            </w:r>
          </w:p>
        </w:tc>
        <w:tc>
          <w:tcPr>
            <w:tcW w:w="2733" w:type="pct"/>
            <w:shd w:val="clear" w:color="auto" w:fill="FFFFFF" w:themeFill="background1"/>
          </w:tcPr>
          <w:p w14:paraId="2F23AF7E" w14:textId="42052280" w:rsidR="00BD17A4" w:rsidRPr="00866679" w:rsidRDefault="00BD17A4" w:rsidP="00866679">
            <w:pPr>
              <w:pStyle w:val="TAL"/>
              <w:cnfStyle w:val="000000100000" w:firstRow="0" w:lastRow="0" w:firstColumn="0" w:lastColumn="0" w:oddVBand="0" w:evenVBand="0" w:oddHBand="1" w:evenHBand="0" w:firstRowFirstColumn="0" w:firstRowLastColumn="0" w:lastRowFirstColumn="0" w:lastRowLastColumn="0"/>
              <w:rPr>
                <w:rStyle w:val="Namespace"/>
                <w:rFonts w:eastAsia="Calibri"/>
              </w:rPr>
            </w:pPr>
            <w:r w:rsidRPr="00866679">
              <w:rPr>
                <w:rStyle w:val="Namespace"/>
              </w:rPr>
              <w:t>http://dashif.org/guidelines/dashif#dtsl</w:t>
            </w:r>
          </w:p>
        </w:tc>
      </w:tr>
      <w:tr w:rsidR="00BD17A4" w:rsidRPr="00485066" w14:paraId="206231B0" w14:textId="77777777" w:rsidTr="00BD17A4">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7ABECEAC" w14:textId="289F1876" w:rsidR="00BD17A4" w:rsidRPr="00BD17A4" w:rsidRDefault="00BD17A4" w:rsidP="00866679">
            <w:pPr>
              <w:pStyle w:val="TAL"/>
            </w:pPr>
            <w:r w:rsidRPr="002F7D8E">
              <w:t>DASH-IF multichannel audio extension with DTS-UHD Profile 2</w:t>
            </w:r>
          </w:p>
        </w:tc>
        <w:tc>
          <w:tcPr>
            <w:tcW w:w="2733" w:type="pct"/>
            <w:shd w:val="clear" w:color="auto" w:fill="FFFFFF" w:themeFill="background1"/>
          </w:tcPr>
          <w:p w14:paraId="050B9B7E" w14:textId="5A096C3A" w:rsidR="00BD17A4" w:rsidRPr="00866679" w:rsidRDefault="00BD17A4" w:rsidP="00866679">
            <w:pPr>
              <w:pStyle w:val="TAL"/>
              <w:cnfStyle w:val="000000000000" w:firstRow="0" w:lastRow="0" w:firstColumn="0" w:lastColumn="0" w:oddVBand="0" w:evenVBand="0" w:oddHBand="0" w:evenHBand="0" w:firstRowFirstColumn="0" w:firstRowLastColumn="0" w:lastRowFirstColumn="0" w:lastRowLastColumn="0"/>
              <w:rPr>
                <w:rStyle w:val="Namespace"/>
                <w:rFonts w:eastAsia="Calibri"/>
              </w:rPr>
            </w:pPr>
            <w:r w:rsidRPr="00866679">
              <w:rPr>
                <w:rStyle w:val="Namespace"/>
              </w:rPr>
              <w:t>http://dashif.org/guidelines/dashif#dtsx</w:t>
            </w:r>
          </w:p>
        </w:tc>
      </w:tr>
      <w:tr w:rsidR="00BD17A4" w:rsidRPr="00485066" w14:paraId="63448929" w14:textId="77777777" w:rsidTr="00BD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7218E4AE" w14:textId="7A7A317E" w:rsidR="00BD17A4" w:rsidRPr="00BD17A4" w:rsidRDefault="00BD17A4" w:rsidP="00866679">
            <w:pPr>
              <w:pStyle w:val="TAL"/>
            </w:pPr>
            <w:r w:rsidRPr="002F7D8E">
              <w:t>DASH-IF multichannel audio extension with DTS-UHD Profile 3</w:t>
            </w:r>
          </w:p>
        </w:tc>
        <w:tc>
          <w:tcPr>
            <w:tcW w:w="2733" w:type="pct"/>
            <w:shd w:val="clear" w:color="auto" w:fill="FFFFFF" w:themeFill="background1"/>
          </w:tcPr>
          <w:p w14:paraId="4009ECCF" w14:textId="3689E435" w:rsidR="00BD17A4" w:rsidRPr="00866679" w:rsidRDefault="00BD17A4" w:rsidP="00866679">
            <w:pPr>
              <w:pStyle w:val="TAL"/>
              <w:cnfStyle w:val="000000100000" w:firstRow="0" w:lastRow="0" w:firstColumn="0" w:lastColumn="0" w:oddVBand="0" w:evenVBand="0" w:oddHBand="1" w:evenHBand="0" w:firstRowFirstColumn="0" w:firstRowLastColumn="0" w:lastRowFirstColumn="0" w:lastRowLastColumn="0"/>
              <w:rPr>
                <w:rStyle w:val="Namespace"/>
                <w:rFonts w:eastAsia="Calibri"/>
              </w:rPr>
            </w:pPr>
            <w:r w:rsidRPr="00866679">
              <w:rPr>
                <w:rStyle w:val="Namespace"/>
              </w:rPr>
              <w:t>http://dashif.org/guidelines/dashif#dtsy</w:t>
            </w:r>
          </w:p>
        </w:tc>
      </w:tr>
      <w:tr w:rsidR="00BD17A4" w:rsidRPr="00CB1D07" w14:paraId="7E910C74" w14:textId="77777777" w:rsidTr="00BD17A4">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574EC502" w14:textId="3CC9ABAE" w:rsidR="00BD17A4" w:rsidRPr="00BD17A4" w:rsidRDefault="00BD17A4" w:rsidP="00866679">
            <w:pPr>
              <w:pStyle w:val="TAL"/>
            </w:pPr>
            <w:r w:rsidRPr="002F7D8E">
              <w:t xml:space="preserve">DASH-IF multichannel audio extension with MPEG Surround </w:t>
            </w:r>
          </w:p>
        </w:tc>
        <w:tc>
          <w:tcPr>
            <w:tcW w:w="2733" w:type="pct"/>
            <w:shd w:val="clear" w:color="auto" w:fill="FFFFFF" w:themeFill="background1"/>
          </w:tcPr>
          <w:p w14:paraId="03E8B2C6" w14:textId="630497C0" w:rsidR="00BD17A4" w:rsidRPr="00866679" w:rsidRDefault="00BD17A4" w:rsidP="00866679">
            <w:pPr>
              <w:pStyle w:val="TAL"/>
              <w:cnfStyle w:val="000000000000" w:firstRow="0" w:lastRow="0" w:firstColumn="0" w:lastColumn="0" w:oddVBand="0" w:evenVBand="0" w:oddHBand="0" w:evenHBand="0" w:firstRowFirstColumn="0" w:firstRowLastColumn="0" w:lastRowFirstColumn="0" w:lastRowLastColumn="0"/>
              <w:rPr>
                <w:rStyle w:val="Namespace"/>
              </w:rPr>
            </w:pPr>
            <w:r w:rsidRPr="00866679">
              <w:rPr>
                <w:rStyle w:val="Namespace"/>
              </w:rPr>
              <w:t>http://dashif.org/guidelines/dashif#mps</w:t>
            </w:r>
          </w:p>
        </w:tc>
      </w:tr>
      <w:tr w:rsidR="00BD17A4" w:rsidRPr="00CB1D07" w14:paraId="0AC46BC3" w14:textId="77777777" w:rsidTr="00BD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1D97AB77" w14:textId="1FCC0442" w:rsidR="00BD17A4" w:rsidRPr="00BD17A4" w:rsidRDefault="00BD17A4" w:rsidP="00866679">
            <w:pPr>
              <w:pStyle w:val="TAL"/>
            </w:pPr>
            <w:r w:rsidRPr="002F7D8E">
              <w:t>DASH-IF multichannel audio extension with HE-AACv2 level 4</w:t>
            </w:r>
          </w:p>
        </w:tc>
        <w:tc>
          <w:tcPr>
            <w:tcW w:w="2733" w:type="pct"/>
            <w:shd w:val="clear" w:color="auto" w:fill="FFFFFF" w:themeFill="background1"/>
          </w:tcPr>
          <w:p w14:paraId="5E99A84E" w14:textId="423E7A11" w:rsidR="00BD17A4" w:rsidRPr="00866679" w:rsidRDefault="00BD17A4" w:rsidP="00866679">
            <w:pPr>
              <w:pStyle w:val="TAL"/>
              <w:cnfStyle w:val="000000100000" w:firstRow="0" w:lastRow="0" w:firstColumn="0" w:lastColumn="0" w:oddVBand="0" w:evenVBand="0" w:oddHBand="1" w:evenHBand="0" w:firstRowFirstColumn="0" w:firstRowLastColumn="0" w:lastRowFirstColumn="0" w:lastRowLastColumn="0"/>
              <w:rPr>
                <w:rStyle w:val="Namespace"/>
              </w:rPr>
            </w:pPr>
            <w:r w:rsidRPr="00866679">
              <w:rPr>
                <w:rStyle w:val="Namespace"/>
              </w:rPr>
              <w:t>http://dashif.org/guidelines/dashif#heaac-mc51</w:t>
            </w:r>
          </w:p>
        </w:tc>
      </w:tr>
      <w:tr w:rsidR="00BD17A4" w:rsidRPr="00CB1D07" w14:paraId="0E050397" w14:textId="77777777" w:rsidTr="00BD17A4">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2C66C76C" w14:textId="70CC2DD7" w:rsidR="00BD17A4" w:rsidRPr="00BD17A4" w:rsidRDefault="00BD17A4" w:rsidP="00866679">
            <w:pPr>
              <w:pStyle w:val="TAL"/>
            </w:pPr>
            <w:r w:rsidRPr="002F7D8E">
              <w:t>DASH-IF multichannel audio extension with HE-AACv2 level 6</w:t>
            </w:r>
          </w:p>
        </w:tc>
        <w:tc>
          <w:tcPr>
            <w:tcW w:w="2733" w:type="pct"/>
            <w:shd w:val="clear" w:color="auto" w:fill="FFFFFF" w:themeFill="background1"/>
          </w:tcPr>
          <w:p w14:paraId="7DFD3AD2" w14:textId="71DDA56E" w:rsidR="00BD17A4" w:rsidRPr="00866679" w:rsidRDefault="00BD17A4" w:rsidP="00866679">
            <w:pPr>
              <w:pStyle w:val="TAL"/>
              <w:cnfStyle w:val="000000000000" w:firstRow="0" w:lastRow="0" w:firstColumn="0" w:lastColumn="0" w:oddVBand="0" w:evenVBand="0" w:oddHBand="0" w:evenHBand="0" w:firstRowFirstColumn="0" w:firstRowLastColumn="0" w:lastRowFirstColumn="0" w:lastRowLastColumn="0"/>
              <w:rPr>
                <w:rStyle w:val="Namespace"/>
              </w:rPr>
            </w:pPr>
            <w:r w:rsidRPr="00866679">
              <w:rPr>
                <w:rStyle w:val="Namespace"/>
              </w:rPr>
              <w:t>http://dashif.org/guidelines/dashif#heaac-mc71</w:t>
            </w:r>
          </w:p>
        </w:tc>
      </w:tr>
      <w:tr w:rsidR="00BD17A4" w:rsidRPr="00CB1D07" w14:paraId="105E9776" w14:textId="77777777" w:rsidTr="00BD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71675D9E" w14:textId="64079773" w:rsidR="00BD17A4" w:rsidRPr="00BD17A4" w:rsidRDefault="00BD17A4" w:rsidP="00866679">
            <w:pPr>
              <w:pStyle w:val="TAL"/>
            </w:pPr>
            <w:r w:rsidRPr="002F7D8E">
              <w:t>DASH-IF multichannel audio extension with MPEG-H 3D Audio</w:t>
            </w:r>
          </w:p>
        </w:tc>
        <w:tc>
          <w:tcPr>
            <w:tcW w:w="2733" w:type="pct"/>
            <w:shd w:val="clear" w:color="auto" w:fill="FFFFFF" w:themeFill="background1"/>
          </w:tcPr>
          <w:p w14:paraId="257F6538" w14:textId="5F206332" w:rsidR="00BD17A4" w:rsidRPr="00866679" w:rsidRDefault="00BD17A4" w:rsidP="00866679">
            <w:pPr>
              <w:pStyle w:val="TAL"/>
              <w:cnfStyle w:val="000000100000" w:firstRow="0" w:lastRow="0" w:firstColumn="0" w:lastColumn="0" w:oddVBand="0" w:evenVBand="0" w:oddHBand="1" w:evenHBand="0" w:firstRowFirstColumn="0" w:firstRowLastColumn="0" w:lastRowFirstColumn="0" w:lastRowLastColumn="0"/>
              <w:rPr>
                <w:rStyle w:val="Namespace"/>
              </w:rPr>
            </w:pPr>
            <w:r w:rsidRPr="00866679">
              <w:rPr>
                <w:rStyle w:val="Namespace"/>
              </w:rPr>
              <w:t>http://dashif.org/guidelines/dashif#mpeg-h-3da</w:t>
            </w:r>
          </w:p>
        </w:tc>
      </w:tr>
      <w:tr w:rsidR="00BD17A4" w:rsidRPr="006C7E05" w14:paraId="2E508E79" w14:textId="77777777" w:rsidTr="00BD17A4">
        <w:tc>
          <w:tcPr>
            <w:cnfStyle w:val="001000000000" w:firstRow="0" w:lastRow="0" w:firstColumn="1" w:lastColumn="0" w:oddVBand="0" w:evenVBand="0" w:oddHBand="0" w:evenHBand="0" w:firstRowFirstColumn="0" w:firstRowLastColumn="0" w:lastRowFirstColumn="0" w:lastRowLastColumn="0"/>
            <w:tcW w:w="2267" w:type="pct"/>
            <w:shd w:val="clear" w:color="auto" w:fill="FFFFFF" w:themeFill="background1"/>
          </w:tcPr>
          <w:p w14:paraId="17E53B19" w14:textId="124A0AD8" w:rsidR="00BD17A4" w:rsidRPr="00BD17A4" w:rsidRDefault="00BD17A4" w:rsidP="00866679">
            <w:pPr>
              <w:pStyle w:val="TAL"/>
            </w:pPr>
            <w:r w:rsidRPr="002F7D8E">
              <w:t>DASH-IF audio extension with USAC</w:t>
            </w:r>
          </w:p>
        </w:tc>
        <w:tc>
          <w:tcPr>
            <w:tcW w:w="2733" w:type="pct"/>
            <w:shd w:val="clear" w:color="auto" w:fill="FFFFFF" w:themeFill="background1"/>
          </w:tcPr>
          <w:p w14:paraId="5018EE85" w14:textId="788A6747" w:rsidR="00BD17A4" w:rsidRPr="00866679" w:rsidRDefault="00BD17A4" w:rsidP="00866679">
            <w:pPr>
              <w:pStyle w:val="TAL"/>
              <w:cnfStyle w:val="000000000000" w:firstRow="0" w:lastRow="0" w:firstColumn="0" w:lastColumn="0" w:oddVBand="0" w:evenVBand="0" w:oddHBand="0" w:evenHBand="0" w:firstRowFirstColumn="0" w:firstRowLastColumn="0" w:lastRowFirstColumn="0" w:lastRowLastColumn="0"/>
              <w:rPr>
                <w:rStyle w:val="Namespace"/>
              </w:rPr>
            </w:pPr>
            <w:r w:rsidRPr="00866679">
              <w:rPr>
                <w:rStyle w:val="Namespace"/>
              </w:rPr>
              <w:t>http://dashif.org/guidelines/dashif#cxha</w:t>
            </w:r>
          </w:p>
        </w:tc>
      </w:tr>
    </w:tbl>
    <w:p w14:paraId="0CEFA79B" w14:textId="77777777" w:rsidR="00062385" w:rsidRPr="00062385" w:rsidRDefault="00062385" w:rsidP="00062385"/>
    <w:p w14:paraId="607B9BA8" w14:textId="12345B3B" w:rsidR="00E3123B" w:rsidRDefault="00E3123B" w:rsidP="00E3123B">
      <w:pPr>
        <w:pStyle w:val="Heading8"/>
      </w:pPr>
      <w:bookmarkStart w:id="1041" w:name="_Toc73043840"/>
      <w:bookmarkEnd w:id="1035"/>
      <w:bookmarkEnd w:id="1036"/>
      <w:bookmarkEnd w:id="1037"/>
      <w:bookmarkEnd w:id="1038"/>
      <w:bookmarkEnd w:id="1039"/>
      <w:r>
        <w:lastRenderedPageBreak/>
        <w:t xml:space="preserve">Annex </w:t>
      </w:r>
      <w:r w:rsidR="00062385">
        <w:t>B</w:t>
      </w:r>
      <w:r>
        <w:t xml:space="preserve"> (Informative):</w:t>
      </w:r>
      <w:r>
        <w:br/>
        <w:t>Change History</w:t>
      </w:r>
      <w:bookmarkEnd w:id="1041"/>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66"/>
        <w:gridCol w:w="810"/>
        <w:gridCol w:w="7194"/>
      </w:tblGrid>
      <w:tr w:rsidR="00E71784" w:rsidRPr="00E71784" w14:paraId="11DC7B7D" w14:textId="77777777" w:rsidTr="00E71784">
        <w:trPr>
          <w:tblHeader/>
          <w:jc w:val="center"/>
        </w:trPr>
        <w:tc>
          <w:tcPr>
            <w:tcW w:w="1566" w:type="dxa"/>
            <w:shd w:val="pct10" w:color="auto" w:fill="auto"/>
            <w:vAlign w:val="center"/>
          </w:tcPr>
          <w:bookmarkEnd w:id="836"/>
          <w:bookmarkEnd w:id="837"/>
          <w:bookmarkEnd w:id="838"/>
          <w:bookmarkEnd w:id="839"/>
          <w:bookmarkEnd w:id="840"/>
          <w:p w14:paraId="5C1A72F9" w14:textId="77777777" w:rsidR="00E71784" w:rsidRPr="00E71784" w:rsidRDefault="00E71784" w:rsidP="00E71784">
            <w:pPr>
              <w:pStyle w:val="TAH"/>
            </w:pPr>
            <w:r w:rsidRPr="00E71784">
              <w:t>Date</w:t>
            </w:r>
          </w:p>
        </w:tc>
        <w:tc>
          <w:tcPr>
            <w:tcW w:w="810" w:type="dxa"/>
            <w:shd w:val="pct10" w:color="auto" w:fill="auto"/>
            <w:vAlign w:val="center"/>
          </w:tcPr>
          <w:p w14:paraId="7DB9A168" w14:textId="77777777" w:rsidR="00E71784" w:rsidRPr="00E71784" w:rsidRDefault="00E71784" w:rsidP="00E71784">
            <w:pPr>
              <w:pStyle w:val="TAH"/>
            </w:pPr>
            <w:r w:rsidRPr="00E71784">
              <w:t>Version</w:t>
            </w:r>
          </w:p>
        </w:tc>
        <w:tc>
          <w:tcPr>
            <w:tcW w:w="7194" w:type="dxa"/>
            <w:shd w:val="pct10" w:color="auto" w:fill="auto"/>
            <w:vAlign w:val="center"/>
          </w:tcPr>
          <w:p w14:paraId="557202A6" w14:textId="77777777" w:rsidR="00E71784" w:rsidRPr="00E71784" w:rsidRDefault="00E71784" w:rsidP="00E71784">
            <w:pPr>
              <w:pStyle w:val="TAH"/>
            </w:pPr>
            <w:r w:rsidRPr="00E71784">
              <w:t>Information about changes</w:t>
            </w:r>
          </w:p>
        </w:tc>
      </w:tr>
      <w:tr w:rsidR="006B54F6" w:rsidRPr="00F72149" w14:paraId="00BC7612" w14:textId="77777777" w:rsidTr="00D1578A">
        <w:trPr>
          <w:jc w:val="center"/>
        </w:trPr>
        <w:tc>
          <w:tcPr>
            <w:tcW w:w="1566" w:type="dxa"/>
            <w:vAlign w:val="center"/>
          </w:tcPr>
          <w:p w14:paraId="527A3470" w14:textId="77777777" w:rsidR="006B54F6" w:rsidRPr="00F72149" w:rsidRDefault="006B54F6" w:rsidP="00D1578A">
            <w:pPr>
              <w:pStyle w:val="TAL"/>
            </w:pPr>
            <w:r>
              <w:t>&lt;Month year&gt;</w:t>
            </w:r>
          </w:p>
        </w:tc>
        <w:tc>
          <w:tcPr>
            <w:tcW w:w="810" w:type="dxa"/>
            <w:vAlign w:val="center"/>
          </w:tcPr>
          <w:p w14:paraId="353A9836" w14:textId="77777777" w:rsidR="006B54F6" w:rsidRPr="00F72149" w:rsidRDefault="006B54F6" w:rsidP="00D1578A">
            <w:pPr>
              <w:pStyle w:val="TAC"/>
            </w:pPr>
            <w:r>
              <w:t>&lt;#&gt;</w:t>
            </w:r>
          </w:p>
        </w:tc>
        <w:tc>
          <w:tcPr>
            <w:tcW w:w="7194" w:type="dxa"/>
            <w:vAlign w:val="center"/>
          </w:tcPr>
          <w:p w14:paraId="23EE1C32" w14:textId="77777777" w:rsidR="006B54F6" w:rsidRPr="00F72149" w:rsidRDefault="006B54F6" w:rsidP="00D1578A">
            <w:pPr>
              <w:pStyle w:val="TAL"/>
            </w:pPr>
            <w:r>
              <w:t>&lt;Changes made are listed in this cell&gt;</w:t>
            </w:r>
          </w:p>
        </w:tc>
      </w:tr>
      <w:tr w:rsidR="00E71784" w:rsidRPr="00E71784" w14:paraId="5CD3CC2B" w14:textId="77777777" w:rsidTr="00E71784">
        <w:trPr>
          <w:jc w:val="center"/>
        </w:trPr>
        <w:tc>
          <w:tcPr>
            <w:tcW w:w="1566" w:type="dxa"/>
            <w:vAlign w:val="center"/>
          </w:tcPr>
          <w:p w14:paraId="590A4417" w14:textId="0BB618F2" w:rsidR="00E71784" w:rsidRPr="00E71784" w:rsidRDefault="00062385" w:rsidP="00E71784">
            <w:pPr>
              <w:pStyle w:val="TAL"/>
            </w:pPr>
            <w:r>
              <w:t>May 21, 2021</w:t>
            </w:r>
          </w:p>
        </w:tc>
        <w:tc>
          <w:tcPr>
            <w:tcW w:w="810" w:type="dxa"/>
            <w:vAlign w:val="center"/>
          </w:tcPr>
          <w:p w14:paraId="79E2FEFE" w14:textId="3594E493" w:rsidR="00E71784" w:rsidRPr="00E71784" w:rsidRDefault="00062385" w:rsidP="00E71784">
            <w:pPr>
              <w:pStyle w:val="TAC"/>
            </w:pPr>
            <w:r>
              <w:t>0.1</w:t>
            </w:r>
          </w:p>
        </w:tc>
        <w:tc>
          <w:tcPr>
            <w:tcW w:w="7194" w:type="dxa"/>
            <w:vAlign w:val="center"/>
          </w:tcPr>
          <w:p w14:paraId="145D5D5F" w14:textId="12451C04" w:rsidR="00E71784" w:rsidRPr="00E71784" w:rsidRDefault="00062385" w:rsidP="00E71784">
            <w:pPr>
              <w:pStyle w:val="TAL"/>
            </w:pPr>
            <w:r>
              <w:t>Initial version circulated for review</w:t>
            </w:r>
          </w:p>
        </w:tc>
      </w:tr>
      <w:tr w:rsidR="00E71784" w:rsidRPr="00E71784" w14:paraId="0F937EB7" w14:textId="77777777" w:rsidTr="00E71784">
        <w:trPr>
          <w:jc w:val="center"/>
        </w:trPr>
        <w:tc>
          <w:tcPr>
            <w:tcW w:w="1566" w:type="dxa"/>
            <w:vAlign w:val="center"/>
          </w:tcPr>
          <w:p w14:paraId="444C727A" w14:textId="77777777" w:rsidR="00E71784" w:rsidRPr="00E71784" w:rsidRDefault="00E71784" w:rsidP="00E71784">
            <w:pPr>
              <w:pStyle w:val="TAL"/>
            </w:pPr>
          </w:p>
        </w:tc>
        <w:tc>
          <w:tcPr>
            <w:tcW w:w="810" w:type="dxa"/>
            <w:vAlign w:val="center"/>
          </w:tcPr>
          <w:p w14:paraId="43D07887" w14:textId="77777777" w:rsidR="00E71784" w:rsidRPr="00E71784" w:rsidRDefault="00E71784" w:rsidP="00E71784">
            <w:pPr>
              <w:pStyle w:val="TAC"/>
            </w:pPr>
          </w:p>
        </w:tc>
        <w:tc>
          <w:tcPr>
            <w:tcW w:w="7194" w:type="dxa"/>
            <w:vAlign w:val="center"/>
          </w:tcPr>
          <w:p w14:paraId="2FACB473" w14:textId="77777777" w:rsidR="00E71784" w:rsidRPr="00E71784" w:rsidRDefault="00E71784" w:rsidP="00E71784">
            <w:pPr>
              <w:pStyle w:val="TAL"/>
            </w:pPr>
          </w:p>
        </w:tc>
      </w:tr>
      <w:tr w:rsidR="00E71784" w:rsidRPr="00E71784" w14:paraId="43225FC8" w14:textId="77777777" w:rsidTr="00E71784">
        <w:trPr>
          <w:jc w:val="center"/>
        </w:trPr>
        <w:tc>
          <w:tcPr>
            <w:tcW w:w="1566" w:type="dxa"/>
            <w:vAlign w:val="center"/>
          </w:tcPr>
          <w:p w14:paraId="2870EB47" w14:textId="77777777" w:rsidR="00E71784" w:rsidRPr="00E71784" w:rsidRDefault="00E71784" w:rsidP="00E71784">
            <w:pPr>
              <w:pStyle w:val="TAL"/>
            </w:pPr>
          </w:p>
        </w:tc>
        <w:tc>
          <w:tcPr>
            <w:tcW w:w="810" w:type="dxa"/>
            <w:vAlign w:val="center"/>
          </w:tcPr>
          <w:p w14:paraId="0EFED07F" w14:textId="77777777" w:rsidR="00E71784" w:rsidRPr="00E71784" w:rsidRDefault="00E71784" w:rsidP="00E71784">
            <w:pPr>
              <w:pStyle w:val="TAC"/>
            </w:pPr>
          </w:p>
        </w:tc>
        <w:tc>
          <w:tcPr>
            <w:tcW w:w="7194" w:type="dxa"/>
            <w:vAlign w:val="center"/>
          </w:tcPr>
          <w:p w14:paraId="60915979" w14:textId="77777777" w:rsidR="00E71784" w:rsidRPr="00E71784" w:rsidRDefault="00E71784" w:rsidP="00E71784">
            <w:pPr>
              <w:pStyle w:val="TAL"/>
            </w:pPr>
          </w:p>
        </w:tc>
      </w:tr>
    </w:tbl>
    <w:p w14:paraId="18C159EB" w14:textId="77777777" w:rsidR="00E71784" w:rsidRPr="00E71784" w:rsidRDefault="00E71784" w:rsidP="00E71784"/>
    <w:p w14:paraId="4CA3532E" w14:textId="77777777" w:rsidR="006B54F6" w:rsidRDefault="006B54F6">
      <w:pPr>
        <w:overflowPunct/>
        <w:autoSpaceDE/>
        <w:autoSpaceDN/>
        <w:adjustRightInd/>
        <w:spacing w:after="0"/>
        <w:textAlignment w:val="auto"/>
        <w:rPr>
          <w:rFonts w:ascii="Arial" w:hAnsi="Arial"/>
          <w:sz w:val="36"/>
        </w:rPr>
      </w:pPr>
      <w:r>
        <w:br w:type="page"/>
      </w:r>
    </w:p>
    <w:p w14:paraId="30BAD824" w14:textId="50A6EA08" w:rsidR="00E71784" w:rsidRPr="00E71784" w:rsidRDefault="00E71784" w:rsidP="00FF3729">
      <w:pPr>
        <w:pStyle w:val="NNHeading1"/>
      </w:pPr>
      <w:bookmarkStart w:id="1042" w:name="_Toc451533961"/>
      <w:bookmarkStart w:id="1043" w:name="_Toc484178396"/>
      <w:bookmarkStart w:id="1044" w:name="_Toc484178426"/>
      <w:bookmarkStart w:id="1045" w:name="_Toc487532010"/>
      <w:bookmarkStart w:id="1046" w:name="_Toc527987208"/>
      <w:bookmarkStart w:id="1047" w:name="_Toc73043841"/>
      <w:r w:rsidRPr="00E71784">
        <w:lastRenderedPageBreak/>
        <w:t>History</w:t>
      </w:r>
      <w:bookmarkEnd w:id="1042"/>
      <w:bookmarkEnd w:id="1043"/>
      <w:bookmarkEnd w:id="1044"/>
      <w:bookmarkEnd w:id="1045"/>
      <w:bookmarkEnd w:id="1046"/>
      <w:bookmarkEnd w:id="1047"/>
    </w:p>
    <w:tbl>
      <w:tblPr>
        <w:tblW w:w="963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47"/>
        <w:gridCol w:w="1588"/>
        <w:gridCol w:w="6804"/>
      </w:tblGrid>
      <w:tr w:rsidR="00E71784" w:rsidRPr="00E71784" w14:paraId="7E02D726" w14:textId="77777777" w:rsidTr="00062385">
        <w:trPr>
          <w:cantSplit/>
          <w:jc w:val="center"/>
        </w:trPr>
        <w:tc>
          <w:tcPr>
            <w:tcW w:w="9639" w:type="dxa"/>
            <w:gridSpan w:val="3"/>
            <w:tcBorders>
              <w:top w:val="single" w:sz="8" w:space="0" w:color="auto"/>
              <w:bottom w:val="single" w:sz="4" w:space="0" w:color="auto"/>
            </w:tcBorders>
          </w:tcPr>
          <w:p w14:paraId="0B029B0C" w14:textId="77777777" w:rsidR="00E71784" w:rsidRPr="00E71784" w:rsidRDefault="00E71784" w:rsidP="00E71784">
            <w:pPr>
              <w:spacing w:before="60" w:after="60"/>
              <w:jc w:val="center"/>
              <w:rPr>
                <w:b/>
                <w:sz w:val="24"/>
              </w:rPr>
            </w:pPr>
            <w:r w:rsidRPr="00E71784">
              <w:rPr>
                <w:b/>
                <w:sz w:val="24"/>
              </w:rPr>
              <w:t>Document history</w:t>
            </w:r>
          </w:p>
        </w:tc>
      </w:tr>
      <w:tr w:rsidR="00E71784" w:rsidRPr="00E71784" w14:paraId="459B1142" w14:textId="77777777" w:rsidTr="00062385">
        <w:trPr>
          <w:cantSplit/>
          <w:jc w:val="center"/>
        </w:trPr>
        <w:tc>
          <w:tcPr>
            <w:tcW w:w="1247" w:type="dxa"/>
            <w:tcBorders>
              <w:top w:val="single" w:sz="4" w:space="0" w:color="auto"/>
              <w:bottom w:val="single" w:sz="8" w:space="0" w:color="auto"/>
            </w:tcBorders>
          </w:tcPr>
          <w:p w14:paraId="4E04CB0F" w14:textId="77777777" w:rsidR="00E71784" w:rsidRPr="00E71784" w:rsidRDefault="00E71784" w:rsidP="00E71784">
            <w:pPr>
              <w:pStyle w:val="FP"/>
              <w:spacing w:before="80" w:after="80"/>
              <w:ind w:left="57"/>
            </w:pPr>
            <w:r w:rsidRPr="00E71784">
              <w:t>&lt;Version&gt;</w:t>
            </w:r>
          </w:p>
        </w:tc>
        <w:tc>
          <w:tcPr>
            <w:tcW w:w="1588" w:type="dxa"/>
            <w:tcBorders>
              <w:top w:val="single" w:sz="4" w:space="0" w:color="auto"/>
              <w:bottom w:val="single" w:sz="8" w:space="0" w:color="auto"/>
            </w:tcBorders>
          </w:tcPr>
          <w:p w14:paraId="28EEDAD6" w14:textId="77777777" w:rsidR="00E71784" w:rsidRPr="00E71784" w:rsidRDefault="00E71784" w:rsidP="00E71784">
            <w:pPr>
              <w:pStyle w:val="FP"/>
              <w:spacing w:before="80" w:after="80"/>
              <w:ind w:left="57"/>
            </w:pPr>
            <w:r w:rsidRPr="00E71784">
              <w:t>&lt;Date&gt;</w:t>
            </w:r>
          </w:p>
        </w:tc>
        <w:tc>
          <w:tcPr>
            <w:tcW w:w="6804" w:type="dxa"/>
            <w:tcBorders>
              <w:top w:val="single" w:sz="4" w:space="0" w:color="auto"/>
              <w:bottom w:val="single" w:sz="8" w:space="0" w:color="auto"/>
            </w:tcBorders>
          </w:tcPr>
          <w:p w14:paraId="6E4E1C28" w14:textId="77777777" w:rsidR="00E71784" w:rsidRPr="00E71784" w:rsidRDefault="00E71784" w:rsidP="00E71784">
            <w:pPr>
              <w:pStyle w:val="FP"/>
              <w:tabs>
                <w:tab w:val="left" w:pos="3118"/>
              </w:tabs>
              <w:spacing w:before="80" w:after="80"/>
              <w:ind w:left="57"/>
            </w:pPr>
            <w:r w:rsidRPr="00E71784">
              <w:t>&lt;Milestone&gt;</w:t>
            </w:r>
          </w:p>
        </w:tc>
      </w:tr>
      <w:tr w:rsidR="00E71784" w:rsidRPr="00E71784" w14:paraId="6D621CED" w14:textId="77777777" w:rsidTr="00062385">
        <w:trPr>
          <w:cantSplit/>
          <w:jc w:val="center"/>
        </w:trPr>
        <w:tc>
          <w:tcPr>
            <w:tcW w:w="1247" w:type="dxa"/>
            <w:tcBorders>
              <w:top w:val="single" w:sz="8" w:space="0" w:color="auto"/>
            </w:tcBorders>
          </w:tcPr>
          <w:p w14:paraId="68F1EC03" w14:textId="77777777" w:rsidR="00E71784" w:rsidRPr="00E71784" w:rsidRDefault="00E71784" w:rsidP="00E71784">
            <w:pPr>
              <w:pStyle w:val="FP"/>
              <w:spacing w:before="80" w:after="80"/>
              <w:ind w:left="57"/>
            </w:pPr>
          </w:p>
        </w:tc>
        <w:tc>
          <w:tcPr>
            <w:tcW w:w="1588" w:type="dxa"/>
            <w:tcBorders>
              <w:top w:val="single" w:sz="8" w:space="0" w:color="auto"/>
            </w:tcBorders>
          </w:tcPr>
          <w:p w14:paraId="23F82388" w14:textId="77777777" w:rsidR="00E71784" w:rsidRPr="00E71784" w:rsidRDefault="00E71784" w:rsidP="00E71784">
            <w:pPr>
              <w:pStyle w:val="FP"/>
              <w:spacing w:before="80" w:after="80"/>
              <w:ind w:left="57"/>
            </w:pPr>
          </w:p>
        </w:tc>
        <w:tc>
          <w:tcPr>
            <w:tcW w:w="6804" w:type="dxa"/>
            <w:tcBorders>
              <w:top w:val="single" w:sz="8" w:space="0" w:color="auto"/>
            </w:tcBorders>
          </w:tcPr>
          <w:p w14:paraId="0177D63A" w14:textId="77777777" w:rsidR="00E71784" w:rsidRPr="00E71784" w:rsidRDefault="00E71784" w:rsidP="00E71784">
            <w:pPr>
              <w:pStyle w:val="FP"/>
              <w:tabs>
                <w:tab w:val="left" w:pos="3118"/>
              </w:tabs>
              <w:spacing w:before="80" w:after="80"/>
              <w:ind w:left="57"/>
            </w:pPr>
          </w:p>
        </w:tc>
      </w:tr>
      <w:tr w:rsidR="00E71784" w:rsidRPr="00E71784" w14:paraId="745BDB5F" w14:textId="77777777" w:rsidTr="00062385">
        <w:trPr>
          <w:cantSplit/>
          <w:jc w:val="center"/>
        </w:trPr>
        <w:tc>
          <w:tcPr>
            <w:tcW w:w="1247" w:type="dxa"/>
          </w:tcPr>
          <w:p w14:paraId="67FC903B" w14:textId="77777777" w:rsidR="00E71784" w:rsidRPr="00E71784" w:rsidRDefault="00E71784" w:rsidP="00E71784">
            <w:pPr>
              <w:pStyle w:val="FP"/>
              <w:spacing w:before="80" w:after="80"/>
              <w:ind w:left="57"/>
            </w:pPr>
          </w:p>
        </w:tc>
        <w:tc>
          <w:tcPr>
            <w:tcW w:w="1588" w:type="dxa"/>
          </w:tcPr>
          <w:p w14:paraId="5F360E9C" w14:textId="77777777" w:rsidR="00E71784" w:rsidRPr="00E71784" w:rsidRDefault="00E71784" w:rsidP="00E71784">
            <w:pPr>
              <w:pStyle w:val="FP"/>
              <w:spacing w:before="80" w:after="80"/>
              <w:ind w:left="57"/>
            </w:pPr>
          </w:p>
        </w:tc>
        <w:tc>
          <w:tcPr>
            <w:tcW w:w="6804" w:type="dxa"/>
          </w:tcPr>
          <w:p w14:paraId="37DB5515" w14:textId="77777777" w:rsidR="00E71784" w:rsidRPr="00E71784" w:rsidRDefault="00E71784" w:rsidP="00E71784">
            <w:pPr>
              <w:pStyle w:val="FP"/>
              <w:tabs>
                <w:tab w:val="left" w:pos="3261"/>
                <w:tab w:val="left" w:pos="4395"/>
              </w:tabs>
              <w:spacing w:before="80" w:after="80"/>
              <w:ind w:left="57"/>
            </w:pPr>
          </w:p>
        </w:tc>
      </w:tr>
      <w:tr w:rsidR="00E71784" w:rsidRPr="00E71784" w14:paraId="3B7A8E5C" w14:textId="77777777" w:rsidTr="00062385">
        <w:trPr>
          <w:cantSplit/>
          <w:jc w:val="center"/>
        </w:trPr>
        <w:tc>
          <w:tcPr>
            <w:tcW w:w="1247" w:type="dxa"/>
          </w:tcPr>
          <w:p w14:paraId="02FBB610" w14:textId="77777777" w:rsidR="00E71784" w:rsidRPr="00E71784" w:rsidRDefault="00E71784" w:rsidP="00E71784">
            <w:pPr>
              <w:pStyle w:val="FP"/>
              <w:spacing w:before="80" w:after="80"/>
              <w:ind w:left="57"/>
            </w:pPr>
          </w:p>
        </w:tc>
        <w:tc>
          <w:tcPr>
            <w:tcW w:w="1588" w:type="dxa"/>
          </w:tcPr>
          <w:p w14:paraId="0D8442AE" w14:textId="77777777" w:rsidR="00E71784" w:rsidRPr="00E71784" w:rsidRDefault="00E71784" w:rsidP="00E71784">
            <w:pPr>
              <w:pStyle w:val="FP"/>
              <w:spacing w:before="80" w:after="80"/>
              <w:ind w:left="57"/>
            </w:pPr>
          </w:p>
        </w:tc>
        <w:tc>
          <w:tcPr>
            <w:tcW w:w="6804" w:type="dxa"/>
          </w:tcPr>
          <w:p w14:paraId="25FECFE7" w14:textId="77777777" w:rsidR="00E71784" w:rsidRPr="00E71784" w:rsidRDefault="00E71784" w:rsidP="00E71784">
            <w:pPr>
              <w:pStyle w:val="FP"/>
              <w:tabs>
                <w:tab w:val="left" w:pos="3261"/>
                <w:tab w:val="left" w:pos="4395"/>
              </w:tabs>
              <w:spacing w:before="80" w:after="80"/>
              <w:ind w:left="57"/>
            </w:pPr>
          </w:p>
        </w:tc>
      </w:tr>
      <w:tr w:rsidR="00E71784" w:rsidRPr="00E71784" w14:paraId="234EEC3C" w14:textId="77777777" w:rsidTr="00062385">
        <w:trPr>
          <w:cantSplit/>
          <w:jc w:val="center"/>
        </w:trPr>
        <w:tc>
          <w:tcPr>
            <w:tcW w:w="1247" w:type="dxa"/>
          </w:tcPr>
          <w:p w14:paraId="67B43729" w14:textId="77777777" w:rsidR="00E71784" w:rsidRPr="00E71784" w:rsidRDefault="00E71784" w:rsidP="00E71784">
            <w:pPr>
              <w:pStyle w:val="FP"/>
              <w:spacing w:before="80" w:after="80"/>
              <w:ind w:left="57"/>
            </w:pPr>
          </w:p>
        </w:tc>
        <w:tc>
          <w:tcPr>
            <w:tcW w:w="1588" w:type="dxa"/>
          </w:tcPr>
          <w:p w14:paraId="07B514A3" w14:textId="77777777" w:rsidR="00E71784" w:rsidRPr="00E71784" w:rsidRDefault="00E71784" w:rsidP="00E71784">
            <w:pPr>
              <w:pStyle w:val="FP"/>
              <w:spacing w:before="80" w:after="80"/>
              <w:ind w:left="57"/>
            </w:pPr>
          </w:p>
        </w:tc>
        <w:tc>
          <w:tcPr>
            <w:tcW w:w="6804" w:type="dxa"/>
          </w:tcPr>
          <w:p w14:paraId="48E5648A" w14:textId="77777777" w:rsidR="00E71784" w:rsidRPr="00E71784" w:rsidRDefault="00E71784" w:rsidP="00E71784">
            <w:pPr>
              <w:pStyle w:val="FP"/>
              <w:tabs>
                <w:tab w:val="left" w:pos="3261"/>
                <w:tab w:val="left" w:pos="4395"/>
              </w:tabs>
              <w:spacing w:before="80" w:after="80"/>
              <w:ind w:left="57"/>
            </w:pPr>
          </w:p>
        </w:tc>
      </w:tr>
    </w:tbl>
    <w:p w14:paraId="25C97511" w14:textId="77777777" w:rsidR="00E71784" w:rsidRPr="00E71784" w:rsidRDefault="00E71784" w:rsidP="00E71784"/>
    <w:p w14:paraId="3C9CDAA7" w14:textId="77777777" w:rsidR="00415A26" w:rsidRPr="00E71784" w:rsidRDefault="00E71784" w:rsidP="00E71784">
      <w:pPr>
        <w:rPr>
          <w:rFonts w:ascii="Arial" w:hAnsi="Arial" w:cs="Arial"/>
          <w:i/>
          <w:color w:val="76923C"/>
          <w:sz w:val="18"/>
          <w:szCs w:val="18"/>
        </w:rPr>
      </w:pPr>
      <w:r w:rsidRPr="00E71784">
        <w:rPr>
          <w:rFonts w:ascii="Arial" w:hAnsi="Arial" w:cs="Arial"/>
          <w:i/>
          <w:color w:val="76923C"/>
          <w:sz w:val="18"/>
          <w:szCs w:val="18"/>
        </w:rPr>
        <w:t xml:space="preserve">Latest changes made on </w:t>
      </w:r>
      <w:r w:rsidR="00B6617B">
        <w:rPr>
          <w:rFonts w:ascii="Arial" w:hAnsi="Arial" w:cs="Arial"/>
          <w:i/>
          <w:color w:val="76923C"/>
          <w:sz w:val="18"/>
          <w:szCs w:val="18"/>
        </w:rPr>
        <w:t>201</w:t>
      </w:r>
      <w:r w:rsidR="006F2C5C">
        <w:rPr>
          <w:rFonts w:ascii="Arial" w:hAnsi="Arial" w:cs="Arial"/>
          <w:i/>
          <w:color w:val="76923C"/>
          <w:sz w:val="18"/>
          <w:szCs w:val="18"/>
        </w:rPr>
        <w:t>9</w:t>
      </w:r>
      <w:r w:rsidR="003656EB">
        <w:rPr>
          <w:rFonts w:ascii="Arial" w:hAnsi="Arial" w:cs="Arial"/>
          <w:i/>
          <w:color w:val="76923C"/>
          <w:sz w:val="18"/>
          <w:szCs w:val="18"/>
        </w:rPr>
        <w:t>-</w:t>
      </w:r>
      <w:r w:rsidR="006F2C5C">
        <w:rPr>
          <w:rFonts w:ascii="Arial" w:hAnsi="Arial" w:cs="Arial"/>
          <w:i/>
          <w:color w:val="76923C"/>
          <w:sz w:val="18"/>
          <w:szCs w:val="18"/>
        </w:rPr>
        <w:t>01</w:t>
      </w:r>
      <w:r w:rsidR="00FA3062">
        <w:rPr>
          <w:rFonts w:ascii="Arial" w:hAnsi="Arial" w:cs="Arial"/>
          <w:i/>
          <w:color w:val="76923C"/>
          <w:sz w:val="18"/>
          <w:szCs w:val="18"/>
        </w:rPr>
        <w:t>-</w:t>
      </w:r>
      <w:r w:rsidR="009B5FE7">
        <w:rPr>
          <w:rFonts w:ascii="Arial" w:hAnsi="Arial" w:cs="Arial"/>
          <w:i/>
          <w:color w:val="76923C"/>
          <w:sz w:val="18"/>
          <w:szCs w:val="18"/>
        </w:rPr>
        <w:t>2</w:t>
      </w:r>
      <w:r w:rsidR="006F2C5C">
        <w:rPr>
          <w:rFonts w:ascii="Arial" w:hAnsi="Arial" w:cs="Arial"/>
          <w:i/>
          <w:color w:val="76923C"/>
          <w:sz w:val="18"/>
          <w:szCs w:val="18"/>
        </w:rPr>
        <w:t>9</w:t>
      </w:r>
    </w:p>
    <w:sectPr w:rsidR="00415A26" w:rsidRPr="00E71784" w:rsidSect="0040343E">
      <w:headerReference w:type="even" r:id="rId18"/>
      <w:headerReference w:type="default" r:id="rId19"/>
      <w:footerReference w:type="default" r:id="rId20"/>
      <w:headerReference w:type="first" r:id="rId21"/>
      <w:footnotePr>
        <w:numRestart w:val="eachSect"/>
      </w:footnotePr>
      <w:pgSz w:w="11907" w:h="16840"/>
      <w:pgMar w:top="1418" w:right="1134" w:bottom="1134" w:left="1134" w:header="680" w:footer="34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0" w:author="Phillip Maness" w:date="2021-06-17T21:40:00Z" w:initials="PM">
    <w:p w14:paraId="2D1D8AAC" w14:textId="24982A1F" w:rsidR="00121230" w:rsidRDefault="00121230">
      <w:pPr>
        <w:pStyle w:val="CommentText"/>
      </w:pPr>
      <w:r>
        <w:rPr>
          <w:rStyle w:val="CommentReference"/>
        </w:rPr>
        <w:annotationRef/>
      </w:r>
      <w:r>
        <w:t>The green text is to be removed prior to final publication</w:t>
      </w:r>
    </w:p>
  </w:comment>
  <w:comment w:id="312" w:author="Phillip Maness" w:date="2021-06-09T22:29:00Z" w:initials="PM">
    <w:p w14:paraId="01A1AE71" w14:textId="474804F0" w:rsidR="00121230" w:rsidRDefault="00121230">
      <w:pPr>
        <w:pStyle w:val="CommentText"/>
      </w:pPr>
      <w:r>
        <w:rPr>
          <w:rStyle w:val="CommentReference"/>
        </w:rPr>
        <w:annotationRef/>
      </w:r>
      <w:r>
        <w:t>Staying with convention used in MPEG DASH</w:t>
      </w:r>
    </w:p>
  </w:comment>
  <w:comment w:id="324" w:author="Phillip Maness" w:date="2021-06-09T22:17:00Z" w:initials="PM">
    <w:p w14:paraId="0212E06F" w14:textId="0C6F4B02" w:rsidR="00121230" w:rsidRDefault="00121230">
      <w:pPr>
        <w:pStyle w:val="CommentText"/>
      </w:pPr>
      <w:r>
        <w:rPr>
          <w:rStyle w:val="CommentReference"/>
        </w:rPr>
        <w:annotationRef/>
      </w:r>
      <w:r>
        <w:t>defined in IOP v4.3</w:t>
      </w:r>
    </w:p>
  </w:comment>
  <w:comment w:id="378" w:author="Phillip Maness" w:date="2021-06-09T22:19:00Z" w:initials="PM">
    <w:p w14:paraId="546644E4" w14:textId="62805102" w:rsidR="00121230" w:rsidRDefault="00121230">
      <w:pPr>
        <w:pStyle w:val="CommentText"/>
      </w:pPr>
      <w:r>
        <w:rPr>
          <w:rStyle w:val="CommentReference"/>
        </w:rPr>
        <w:annotationRef/>
      </w:r>
      <w:r>
        <w:t>I assume this holds even for AAC tracks with pre-roll?</w:t>
      </w:r>
    </w:p>
  </w:comment>
  <w:comment w:id="392" w:author="Phillip Maness" w:date="2021-06-09T22:17:00Z" w:initials="PM">
    <w:p w14:paraId="09F44114" w14:textId="6B7B3A9B" w:rsidR="00121230" w:rsidRDefault="00121230">
      <w:pPr>
        <w:pStyle w:val="CommentText"/>
      </w:pPr>
      <w:r>
        <w:rPr>
          <w:rStyle w:val="CommentReference"/>
        </w:rPr>
        <w:annotationRef/>
      </w:r>
      <w:r>
        <w:t>defined in IOPv4.3</w:t>
      </w:r>
    </w:p>
  </w:comment>
  <w:comment w:id="404" w:author="Phillip Maness" w:date="2021-06-09T13:24:00Z" w:initials="PM">
    <w:p w14:paraId="2FF5A98E" w14:textId="7A04F526" w:rsidR="00121230" w:rsidRDefault="00121230">
      <w:pPr>
        <w:pStyle w:val="CommentText"/>
      </w:pPr>
      <w:r>
        <w:rPr>
          <w:rStyle w:val="CommentReference"/>
        </w:rPr>
        <w:annotationRef/>
      </w:r>
      <w:r>
        <w:rPr>
          <w:noProof/>
        </w:rPr>
        <w:t xml:space="preserve"> "closed" is the default value for RandomAccess@type, so is it necessary to restate it here?</w:t>
      </w:r>
    </w:p>
  </w:comment>
  <w:comment w:id="505" w:author="Phillip Maness" w:date="2021-07-01T10:38:00Z" w:initials="PM">
    <w:p w14:paraId="41ABE245" w14:textId="1CDC40A0" w:rsidR="00B85C2A" w:rsidRDefault="00B85C2A">
      <w:pPr>
        <w:pStyle w:val="CommentText"/>
      </w:pPr>
      <w:r>
        <w:rPr>
          <w:rStyle w:val="CommentReference"/>
        </w:rPr>
        <w:annotationRef/>
      </w:r>
      <w:r>
        <w:t xml:space="preserve">do these need to be "shall" here or is this just a statement of fact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1D8AAC" w15:done="0"/>
  <w15:commentEx w15:paraId="01A1AE71" w15:done="0"/>
  <w15:commentEx w15:paraId="0212E06F" w15:done="0"/>
  <w15:commentEx w15:paraId="546644E4" w15:done="0"/>
  <w15:commentEx w15:paraId="09F44114" w15:done="0"/>
  <w15:commentEx w15:paraId="2FF5A98E" w15:done="0"/>
  <w15:commentEx w15:paraId="41ABE2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63FBA" w16cex:dateUtc="2021-06-18T04:40:00Z"/>
  <w16cex:commentExtensible w16cex:durableId="246BBF31" w16cex:dateUtc="2021-06-10T05:29:00Z"/>
  <w16cex:commentExtensible w16cex:durableId="246BBC62" w16cex:dateUtc="2021-06-10T05:17:00Z"/>
  <w16cex:commentExtensible w16cex:durableId="246BBCDE" w16cex:dateUtc="2021-06-10T05:19:00Z"/>
  <w16cex:commentExtensible w16cex:durableId="246BBC83" w16cex:dateUtc="2021-06-10T05:17:00Z"/>
  <w16cex:commentExtensible w16cex:durableId="246B3F97" w16cex:dateUtc="2021-06-09T20:24:00Z"/>
  <w16cex:commentExtensible w16cex:durableId="248819C2" w16cex:dateUtc="2021-07-01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1D8AAC" w16cid:durableId="24763FBA"/>
  <w16cid:commentId w16cid:paraId="01A1AE71" w16cid:durableId="246BBF31"/>
  <w16cid:commentId w16cid:paraId="0212E06F" w16cid:durableId="246BBC62"/>
  <w16cid:commentId w16cid:paraId="546644E4" w16cid:durableId="246BBCDE"/>
  <w16cid:commentId w16cid:paraId="09F44114" w16cid:durableId="246BBC83"/>
  <w16cid:commentId w16cid:paraId="2FF5A98E" w16cid:durableId="246B3F97"/>
  <w16cid:commentId w16cid:paraId="41ABE245" w16cid:durableId="248819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83759" w14:textId="77777777" w:rsidR="00A118A8" w:rsidRDefault="00A118A8">
      <w:r>
        <w:separator/>
      </w:r>
    </w:p>
  </w:endnote>
  <w:endnote w:type="continuationSeparator" w:id="0">
    <w:p w14:paraId="7821DC2A" w14:textId="77777777" w:rsidR="00A118A8" w:rsidRDefault="00A11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50610" w14:textId="77777777" w:rsidR="00121230" w:rsidRDefault="00121230">
    <w:pPr>
      <w:pStyle w:val="Footer"/>
    </w:pPr>
  </w:p>
  <w:p w14:paraId="59169CEE" w14:textId="77777777" w:rsidR="00121230" w:rsidRDefault="001212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D4FC4" w14:textId="6E3F66A4" w:rsidR="00121230" w:rsidRDefault="00121230">
    <w:pPr>
      <w:pStyle w:val="Footer"/>
    </w:pPr>
    <w:r>
      <w:t>DASH-IF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8F7D8" w14:textId="77777777" w:rsidR="00A118A8" w:rsidRDefault="00A118A8">
      <w:r>
        <w:separator/>
      </w:r>
    </w:p>
  </w:footnote>
  <w:footnote w:type="continuationSeparator" w:id="0">
    <w:p w14:paraId="51A2C1BC" w14:textId="77777777" w:rsidR="00A118A8" w:rsidRDefault="00A11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970F" w14:textId="4FFB2913" w:rsidR="00121230" w:rsidRDefault="00121230">
    <w:pPr>
      <w:pStyle w:val="Header"/>
    </w:pPr>
    <w:r>
      <w:rPr>
        <w:lang w:eastAsia="en-GB"/>
      </w:rPr>
      <w:drawing>
        <wp:anchor distT="0" distB="0" distL="114300" distR="114300" simplePos="0" relativeHeight="251657728" behindDoc="1" locked="0" layoutInCell="1" allowOverlap="1" wp14:anchorId="1AFC9C88" wp14:editId="4D06B7F2">
          <wp:simplePos x="0" y="0"/>
          <wp:positionH relativeFrom="column">
            <wp:posOffset>-102235</wp:posOffset>
          </wp:positionH>
          <wp:positionV relativeFrom="paragraph">
            <wp:posOffset>1272831</wp:posOffset>
          </wp:positionV>
          <wp:extent cx="6607810" cy="2331137"/>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07810" cy="233113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EE13B" w14:textId="1598BC00" w:rsidR="00121230" w:rsidRDefault="001212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2B0BF" w14:textId="3B8174A9" w:rsidR="00121230" w:rsidRDefault="00121230">
    <w:pPr>
      <w:pStyle w:val="Header"/>
      <w:framePr w:wrap="auto" w:vAnchor="text" w:hAnchor="margin" w:xAlign="right" w:y="1"/>
    </w:pPr>
    <w:r>
      <w:fldChar w:fldCharType="begin"/>
    </w:r>
    <w:r>
      <w:instrText xml:space="preserve">styleref ZA </w:instrText>
    </w:r>
    <w:r>
      <w:fldChar w:fldCharType="separate"/>
    </w:r>
    <w:r w:rsidR="00CB2699">
      <w:t>DASH-IF IOP-8 V5.0.0 (2021-xx)</w:t>
    </w:r>
    <w:r>
      <w:fldChar w:fldCharType="end"/>
    </w:r>
  </w:p>
  <w:p w14:paraId="4B935B97" w14:textId="77777777" w:rsidR="00121230" w:rsidRDefault="00121230">
    <w:pPr>
      <w:pStyle w:val="Header"/>
      <w:framePr w:wrap="auto" w:vAnchor="text" w:hAnchor="margin" w:xAlign="center" w:y="1"/>
    </w:pPr>
    <w:r>
      <w:fldChar w:fldCharType="begin"/>
    </w:r>
    <w:r>
      <w:instrText xml:space="preserve">page </w:instrText>
    </w:r>
    <w:r>
      <w:fldChar w:fldCharType="separate"/>
    </w:r>
    <w:r>
      <w:t>10</w:t>
    </w:r>
    <w:r>
      <w:fldChar w:fldCharType="end"/>
    </w:r>
  </w:p>
  <w:p w14:paraId="6F2D7F47" w14:textId="76ED9EDE" w:rsidR="00121230" w:rsidRDefault="00121230" w:rsidP="00A301A6">
    <w:pPr>
      <w:pStyle w:val="Header"/>
      <w:framePr w:wrap="auto" w:vAnchor="text" w:hAnchor="margin" w:y="1"/>
    </w:pPr>
    <w:r>
      <w:fldChar w:fldCharType="begin"/>
    </w:r>
    <w:r>
      <w:instrText xml:space="preserve">styleref ZGSM </w:instrText>
    </w:r>
    <w:r>
      <w:fldChar w:fldCharType="end"/>
    </w:r>
  </w:p>
  <w:p w14:paraId="3F78B550" w14:textId="77777777" w:rsidR="00121230" w:rsidRDefault="001212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0A2F9" w14:textId="71639D5C" w:rsidR="00121230" w:rsidRDefault="001212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01C91886"/>
    <w:multiLevelType w:val="hybridMultilevel"/>
    <w:tmpl w:val="F6F6F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15:restartNumberingAfterBreak="0">
    <w:nsid w:val="10787502"/>
    <w:multiLevelType w:val="multilevel"/>
    <w:tmpl w:val="B74A0532"/>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920142"/>
    <w:multiLevelType w:val="hybridMultilevel"/>
    <w:tmpl w:val="E118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192D38"/>
    <w:multiLevelType w:val="hybridMultilevel"/>
    <w:tmpl w:val="AA1435F8"/>
    <w:lvl w:ilvl="0" w:tplc="0409000F">
      <w:start w:val="1"/>
      <w:numFmt w:val="decimal"/>
      <w:lvlText w:val="%1."/>
      <w:lvlJc w:val="left"/>
      <w:pPr>
        <w:ind w:left="720" w:hanging="360"/>
      </w:pPr>
    </w:lvl>
    <w:lvl w:ilvl="1" w:tplc="BA68BF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62C630A"/>
    <w:multiLevelType w:val="hybridMultilevel"/>
    <w:tmpl w:val="AD8EB4A8"/>
    <w:lvl w:ilvl="0" w:tplc="9F5AC6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5219F"/>
    <w:multiLevelType w:val="hybridMultilevel"/>
    <w:tmpl w:val="11DA4A14"/>
    <w:lvl w:ilvl="0" w:tplc="385C8B1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3E7B2F4A"/>
    <w:multiLevelType w:val="hybridMultilevel"/>
    <w:tmpl w:val="C3C04D40"/>
    <w:lvl w:ilvl="0" w:tplc="21AE5FA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8"/>
  </w:num>
  <w:num w:numId="2">
    <w:abstractNumId w:val="16"/>
  </w:num>
  <w:num w:numId="3">
    <w:abstractNumId w:val="6"/>
  </w:num>
  <w:num w:numId="4">
    <w:abstractNumId w:val="10"/>
  </w:num>
  <w:num w:numId="5">
    <w:abstractNumId w:val="14"/>
  </w:num>
  <w:num w:numId="6">
    <w:abstractNumId w:val="2"/>
  </w:num>
  <w:num w:numId="7">
    <w:abstractNumId w:val="1"/>
  </w:num>
  <w:num w:numId="8">
    <w:abstractNumId w:val="0"/>
  </w:num>
  <w:num w:numId="9">
    <w:abstractNumId w:val="15"/>
  </w:num>
  <w:num w:numId="10">
    <w:abstractNumId w:val="17"/>
  </w:num>
  <w:num w:numId="11">
    <w:abstractNumId w:val="9"/>
  </w:num>
  <w:num w:numId="12">
    <w:abstractNumId w:val="11"/>
  </w:num>
  <w:num w:numId="13">
    <w:abstractNumId w:val="13"/>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2"/>
  </w:num>
  <w:num w:numId="18">
    <w:abstractNumId w:val="4"/>
  </w:num>
  <w:num w:numId="19">
    <w:abstractNumId w:val="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lip Maness">
    <w15:presenceInfo w15:providerId="AD" w15:userId="S::phillip.maness@xperi.com::b2b64a68-0679-4529-a808-5af4846c9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BF"/>
    <w:rsid w:val="0000196F"/>
    <w:rsid w:val="00014A34"/>
    <w:rsid w:val="00015C3D"/>
    <w:rsid w:val="00020E29"/>
    <w:rsid w:val="0002352D"/>
    <w:rsid w:val="0002392C"/>
    <w:rsid w:val="0003439E"/>
    <w:rsid w:val="0003470B"/>
    <w:rsid w:val="00036227"/>
    <w:rsid w:val="00041796"/>
    <w:rsid w:val="00042246"/>
    <w:rsid w:val="0004327A"/>
    <w:rsid w:val="00043545"/>
    <w:rsid w:val="000519A5"/>
    <w:rsid w:val="00053179"/>
    <w:rsid w:val="000563FC"/>
    <w:rsid w:val="00062385"/>
    <w:rsid w:val="000627EC"/>
    <w:rsid w:val="0006330F"/>
    <w:rsid w:val="00070508"/>
    <w:rsid w:val="00076166"/>
    <w:rsid w:val="00084506"/>
    <w:rsid w:val="000906AD"/>
    <w:rsid w:val="000906E0"/>
    <w:rsid w:val="00092781"/>
    <w:rsid w:val="000B62FD"/>
    <w:rsid w:val="000C46D6"/>
    <w:rsid w:val="000E00AA"/>
    <w:rsid w:val="000E2572"/>
    <w:rsid w:val="000E495D"/>
    <w:rsid w:val="000E6EB9"/>
    <w:rsid w:val="000E741D"/>
    <w:rsid w:val="000E77EC"/>
    <w:rsid w:val="000F186E"/>
    <w:rsid w:val="000F20A6"/>
    <w:rsid w:val="00102FAB"/>
    <w:rsid w:val="00106DE1"/>
    <w:rsid w:val="00107A14"/>
    <w:rsid w:val="001106CD"/>
    <w:rsid w:val="00111648"/>
    <w:rsid w:val="00111971"/>
    <w:rsid w:val="00115426"/>
    <w:rsid w:val="001209D6"/>
    <w:rsid w:val="00121230"/>
    <w:rsid w:val="00122E1D"/>
    <w:rsid w:val="00123347"/>
    <w:rsid w:val="001237C5"/>
    <w:rsid w:val="0012534F"/>
    <w:rsid w:val="00127A72"/>
    <w:rsid w:val="00130B41"/>
    <w:rsid w:val="0013779F"/>
    <w:rsid w:val="0014786D"/>
    <w:rsid w:val="00150DA8"/>
    <w:rsid w:val="0016022B"/>
    <w:rsid w:val="0017635A"/>
    <w:rsid w:val="001824B6"/>
    <w:rsid w:val="001A149D"/>
    <w:rsid w:val="001A2C30"/>
    <w:rsid w:val="001A5264"/>
    <w:rsid w:val="001A6B27"/>
    <w:rsid w:val="001C0050"/>
    <w:rsid w:val="001C6C99"/>
    <w:rsid w:val="001C6E66"/>
    <w:rsid w:val="001D2AC1"/>
    <w:rsid w:val="001D5BD7"/>
    <w:rsid w:val="001F2032"/>
    <w:rsid w:val="00203058"/>
    <w:rsid w:val="00211402"/>
    <w:rsid w:val="00212F1C"/>
    <w:rsid w:val="00215155"/>
    <w:rsid w:val="002157D8"/>
    <w:rsid w:val="0022125A"/>
    <w:rsid w:val="00223527"/>
    <w:rsid w:val="002311E9"/>
    <w:rsid w:val="00235884"/>
    <w:rsid w:val="002463CF"/>
    <w:rsid w:val="00257FFB"/>
    <w:rsid w:val="0026012A"/>
    <w:rsid w:val="00263189"/>
    <w:rsid w:val="002766F0"/>
    <w:rsid w:val="002767FD"/>
    <w:rsid w:val="00277EA5"/>
    <w:rsid w:val="002808D4"/>
    <w:rsid w:val="00284AEB"/>
    <w:rsid w:val="002A12D0"/>
    <w:rsid w:val="002A1628"/>
    <w:rsid w:val="002A1D2C"/>
    <w:rsid w:val="002C7623"/>
    <w:rsid w:val="002D1623"/>
    <w:rsid w:val="002D7499"/>
    <w:rsid w:val="002E05A6"/>
    <w:rsid w:val="002E6EC7"/>
    <w:rsid w:val="002F5A5F"/>
    <w:rsid w:val="003020CC"/>
    <w:rsid w:val="003029ED"/>
    <w:rsid w:val="0030784E"/>
    <w:rsid w:val="00307DB4"/>
    <w:rsid w:val="0031077A"/>
    <w:rsid w:val="0032323A"/>
    <w:rsid w:val="00343DE8"/>
    <w:rsid w:val="003575F1"/>
    <w:rsid w:val="0036378F"/>
    <w:rsid w:val="003656EB"/>
    <w:rsid w:val="003876F6"/>
    <w:rsid w:val="003A0441"/>
    <w:rsid w:val="003A725A"/>
    <w:rsid w:val="003B4A00"/>
    <w:rsid w:val="003C11FC"/>
    <w:rsid w:val="003D051F"/>
    <w:rsid w:val="003D1D19"/>
    <w:rsid w:val="003D2CA5"/>
    <w:rsid w:val="003D4B3D"/>
    <w:rsid w:val="003E16E9"/>
    <w:rsid w:val="0040343E"/>
    <w:rsid w:val="00412F88"/>
    <w:rsid w:val="00415A26"/>
    <w:rsid w:val="0043217D"/>
    <w:rsid w:val="00433DB3"/>
    <w:rsid w:val="004353CC"/>
    <w:rsid w:val="00436FAE"/>
    <w:rsid w:val="00441076"/>
    <w:rsid w:val="00444843"/>
    <w:rsid w:val="004461C1"/>
    <w:rsid w:val="00446E0A"/>
    <w:rsid w:val="00451167"/>
    <w:rsid w:val="00454AC2"/>
    <w:rsid w:val="0046262A"/>
    <w:rsid w:val="00467FA2"/>
    <w:rsid w:val="00470D4B"/>
    <w:rsid w:val="0047542D"/>
    <w:rsid w:val="004852AC"/>
    <w:rsid w:val="00486FA9"/>
    <w:rsid w:val="00491EBF"/>
    <w:rsid w:val="004961D6"/>
    <w:rsid w:val="004A5BE0"/>
    <w:rsid w:val="004A5CBD"/>
    <w:rsid w:val="004B1A91"/>
    <w:rsid w:val="004C3200"/>
    <w:rsid w:val="004D0A11"/>
    <w:rsid w:val="004D5BE6"/>
    <w:rsid w:val="004E2D15"/>
    <w:rsid w:val="004E2EA5"/>
    <w:rsid w:val="004E60CB"/>
    <w:rsid w:val="004F0B13"/>
    <w:rsid w:val="004F225F"/>
    <w:rsid w:val="004F45C9"/>
    <w:rsid w:val="00503371"/>
    <w:rsid w:val="00507D21"/>
    <w:rsid w:val="00512C5B"/>
    <w:rsid w:val="00516444"/>
    <w:rsid w:val="00527306"/>
    <w:rsid w:val="005313E8"/>
    <w:rsid w:val="00533182"/>
    <w:rsid w:val="0053756A"/>
    <w:rsid w:val="00540233"/>
    <w:rsid w:val="00550776"/>
    <w:rsid w:val="005578DD"/>
    <w:rsid w:val="00557C76"/>
    <w:rsid w:val="00562663"/>
    <w:rsid w:val="00566621"/>
    <w:rsid w:val="00581017"/>
    <w:rsid w:val="00585BC1"/>
    <w:rsid w:val="00586CC5"/>
    <w:rsid w:val="00586D4C"/>
    <w:rsid w:val="00590E7C"/>
    <w:rsid w:val="00596CD2"/>
    <w:rsid w:val="005A18BC"/>
    <w:rsid w:val="005A3C7C"/>
    <w:rsid w:val="005A3F78"/>
    <w:rsid w:val="005B1BAE"/>
    <w:rsid w:val="005B4160"/>
    <w:rsid w:val="005C1659"/>
    <w:rsid w:val="005D7D7E"/>
    <w:rsid w:val="005E151A"/>
    <w:rsid w:val="005E2DDE"/>
    <w:rsid w:val="005E5158"/>
    <w:rsid w:val="005E798F"/>
    <w:rsid w:val="005F1932"/>
    <w:rsid w:val="00605096"/>
    <w:rsid w:val="00616722"/>
    <w:rsid w:val="00620C0A"/>
    <w:rsid w:val="00622FD2"/>
    <w:rsid w:val="00623A57"/>
    <w:rsid w:val="00637087"/>
    <w:rsid w:val="006516F1"/>
    <w:rsid w:val="0065583A"/>
    <w:rsid w:val="00655F2C"/>
    <w:rsid w:val="006758EC"/>
    <w:rsid w:val="00677C85"/>
    <w:rsid w:val="00682352"/>
    <w:rsid w:val="006871A9"/>
    <w:rsid w:val="00687FA7"/>
    <w:rsid w:val="00696F7C"/>
    <w:rsid w:val="006A178F"/>
    <w:rsid w:val="006A1A07"/>
    <w:rsid w:val="006A5C35"/>
    <w:rsid w:val="006B3B65"/>
    <w:rsid w:val="006B5094"/>
    <w:rsid w:val="006B54F6"/>
    <w:rsid w:val="006B62B9"/>
    <w:rsid w:val="006B708B"/>
    <w:rsid w:val="006C03BD"/>
    <w:rsid w:val="006C149A"/>
    <w:rsid w:val="006C2005"/>
    <w:rsid w:val="006D1627"/>
    <w:rsid w:val="006D644A"/>
    <w:rsid w:val="006E51F3"/>
    <w:rsid w:val="006E5952"/>
    <w:rsid w:val="006F2AFA"/>
    <w:rsid w:val="006F2C5C"/>
    <w:rsid w:val="006F34F2"/>
    <w:rsid w:val="006F4335"/>
    <w:rsid w:val="00705334"/>
    <w:rsid w:val="0070562A"/>
    <w:rsid w:val="00710485"/>
    <w:rsid w:val="00711235"/>
    <w:rsid w:val="007153E1"/>
    <w:rsid w:val="00721CD0"/>
    <w:rsid w:val="00723E82"/>
    <w:rsid w:val="007254BD"/>
    <w:rsid w:val="007319BC"/>
    <w:rsid w:val="00734164"/>
    <w:rsid w:val="0074118F"/>
    <w:rsid w:val="00741CD0"/>
    <w:rsid w:val="00743A69"/>
    <w:rsid w:val="00751EAB"/>
    <w:rsid w:val="00754C8D"/>
    <w:rsid w:val="007554C7"/>
    <w:rsid w:val="00757334"/>
    <w:rsid w:val="00770E2F"/>
    <w:rsid w:val="00773C32"/>
    <w:rsid w:val="00781C67"/>
    <w:rsid w:val="0079191A"/>
    <w:rsid w:val="00793B59"/>
    <w:rsid w:val="007964CC"/>
    <w:rsid w:val="007A2190"/>
    <w:rsid w:val="007A45B7"/>
    <w:rsid w:val="007B15A2"/>
    <w:rsid w:val="007C732A"/>
    <w:rsid w:val="007D7B3C"/>
    <w:rsid w:val="007F3E93"/>
    <w:rsid w:val="00804A52"/>
    <w:rsid w:val="00814905"/>
    <w:rsid w:val="0082403D"/>
    <w:rsid w:val="00824F11"/>
    <w:rsid w:val="00827CB7"/>
    <w:rsid w:val="008313E5"/>
    <w:rsid w:val="00832767"/>
    <w:rsid w:val="0083781A"/>
    <w:rsid w:val="00840FD6"/>
    <w:rsid w:val="0084120B"/>
    <w:rsid w:val="00844723"/>
    <w:rsid w:val="00845017"/>
    <w:rsid w:val="00852110"/>
    <w:rsid w:val="00857649"/>
    <w:rsid w:val="00860081"/>
    <w:rsid w:val="00866679"/>
    <w:rsid w:val="0086712B"/>
    <w:rsid w:val="00870E02"/>
    <w:rsid w:val="0087132E"/>
    <w:rsid w:val="00872E64"/>
    <w:rsid w:val="00880925"/>
    <w:rsid w:val="00882D2C"/>
    <w:rsid w:val="00884BBD"/>
    <w:rsid w:val="008916B3"/>
    <w:rsid w:val="00891A98"/>
    <w:rsid w:val="00894869"/>
    <w:rsid w:val="00895D74"/>
    <w:rsid w:val="0089787C"/>
    <w:rsid w:val="008A54E2"/>
    <w:rsid w:val="008B476F"/>
    <w:rsid w:val="008D2D8A"/>
    <w:rsid w:val="008E3408"/>
    <w:rsid w:val="008F1263"/>
    <w:rsid w:val="00900FAE"/>
    <w:rsid w:val="00904CB6"/>
    <w:rsid w:val="0091015B"/>
    <w:rsid w:val="00917871"/>
    <w:rsid w:val="0092700A"/>
    <w:rsid w:val="009301C6"/>
    <w:rsid w:val="009324FD"/>
    <w:rsid w:val="0093278E"/>
    <w:rsid w:val="00933713"/>
    <w:rsid w:val="00936067"/>
    <w:rsid w:val="009461D3"/>
    <w:rsid w:val="00946CF3"/>
    <w:rsid w:val="00947393"/>
    <w:rsid w:val="0095073F"/>
    <w:rsid w:val="00954681"/>
    <w:rsid w:val="00971E42"/>
    <w:rsid w:val="00972AEE"/>
    <w:rsid w:val="00975CBA"/>
    <w:rsid w:val="0097633F"/>
    <w:rsid w:val="0098411D"/>
    <w:rsid w:val="009938DD"/>
    <w:rsid w:val="00997CC9"/>
    <w:rsid w:val="009B0D96"/>
    <w:rsid w:val="009B3573"/>
    <w:rsid w:val="009B4C6D"/>
    <w:rsid w:val="009B5FE7"/>
    <w:rsid w:val="009C0D52"/>
    <w:rsid w:val="009C3686"/>
    <w:rsid w:val="009C7B91"/>
    <w:rsid w:val="009D0851"/>
    <w:rsid w:val="009D35F8"/>
    <w:rsid w:val="009D4C6B"/>
    <w:rsid w:val="009D6435"/>
    <w:rsid w:val="009E1681"/>
    <w:rsid w:val="009E1BB7"/>
    <w:rsid w:val="009F2644"/>
    <w:rsid w:val="009F3D62"/>
    <w:rsid w:val="009F3DC9"/>
    <w:rsid w:val="009F4E5E"/>
    <w:rsid w:val="009F7746"/>
    <w:rsid w:val="00A02615"/>
    <w:rsid w:val="00A079A8"/>
    <w:rsid w:val="00A07FA8"/>
    <w:rsid w:val="00A118A8"/>
    <w:rsid w:val="00A11A73"/>
    <w:rsid w:val="00A15823"/>
    <w:rsid w:val="00A210B1"/>
    <w:rsid w:val="00A2112E"/>
    <w:rsid w:val="00A228A1"/>
    <w:rsid w:val="00A301A6"/>
    <w:rsid w:val="00A65A26"/>
    <w:rsid w:val="00A72BCF"/>
    <w:rsid w:val="00A72CCD"/>
    <w:rsid w:val="00A80DBD"/>
    <w:rsid w:val="00A83514"/>
    <w:rsid w:val="00A87AA6"/>
    <w:rsid w:val="00A91039"/>
    <w:rsid w:val="00A967AB"/>
    <w:rsid w:val="00AA22C6"/>
    <w:rsid w:val="00AA58D9"/>
    <w:rsid w:val="00AB2FE0"/>
    <w:rsid w:val="00AC3C39"/>
    <w:rsid w:val="00B1432E"/>
    <w:rsid w:val="00B2675F"/>
    <w:rsid w:val="00B26C2D"/>
    <w:rsid w:val="00B276B8"/>
    <w:rsid w:val="00B34A86"/>
    <w:rsid w:val="00B429D2"/>
    <w:rsid w:val="00B501F4"/>
    <w:rsid w:val="00B52184"/>
    <w:rsid w:val="00B531B0"/>
    <w:rsid w:val="00B66048"/>
    <w:rsid w:val="00B6617B"/>
    <w:rsid w:val="00B661B5"/>
    <w:rsid w:val="00B66978"/>
    <w:rsid w:val="00B74159"/>
    <w:rsid w:val="00B835EC"/>
    <w:rsid w:val="00B85C2A"/>
    <w:rsid w:val="00B85DE3"/>
    <w:rsid w:val="00B8609C"/>
    <w:rsid w:val="00B92F68"/>
    <w:rsid w:val="00B968C8"/>
    <w:rsid w:val="00BA3D50"/>
    <w:rsid w:val="00BB7059"/>
    <w:rsid w:val="00BC015E"/>
    <w:rsid w:val="00BC04BC"/>
    <w:rsid w:val="00BC5CDB"/>
    <w:rsid w:val="00BD17A4"/>
    <w:rsid w:val="00BD44F2"/>
    <w:rsid w:val="00BD69EB"/>
    <w:rsid w:val="00BF1EE4"/>
    <w:rsid w:val="00BF30E7"/>
    <w:rsid w:val="00C1676E"/>
    <w:rsid w:val="00C300FD"/>
    <w:rsid w:val="00C34DE9"/>
    <w:rsid w:val="00C40A3C"/>
    <w:rsid w:val="00C423F2"/>
    <w:rsid w:val="00C52AAE"/>
    <w:rsid w:val="00C5411A"/>
    <w:rsid w:val="00C54516"/>
    <w:rsid w:val="00C61C95"/>
    <w:rsid w:val="00C67631"/>
    <w:rsid w:val="00C8344F"/>
    <w:rsid w:val="00C85BB7"/>
    <w:rsid w:val="00C90EE6"/>
    <w:rsid w:val="00C94D67"/>
    <w:rsid w:val="00CA0CDC"/>
    <w:rsid w:val="00CA0DE2"/>
    <w:rsid w:val="00CA3073"/>
    <w:rsid w:val="00CB2699"/>
    <w:rsid w:val="00CC49E4"/>
    <w:rsid w:val="00CD733B"/>
    <w:rsid w:val="00CE299E"/>
    <w:rsid w:val="00CF105B"/>
    <w:rsid w:val="00CF12C6"/>
    <w:rsid w:val="00CF1911"/>
    <w:rsid w:val="00D04C54"/>
    <w:rsid w:val="00D13AA7"/>
    <w:rsid w:val="00D155EB"/>
    <w:rsid w:val="00D1578A"/>
    <w:rsid w:val="00D25DE4"/>
    <w:rsid w:val="00D2735D"/>
    <w:rsid w:val="00D31EC8"/>
    <w:rsid w:val="00D34E88"/>
    <w:rsid w:val="00D37157"/>
    <w:rsid w:val="00D523C6"/>
    <w:rsid w:val="00D545D2"/>
    <w:rsid w:val="00D626BF"/>
    <w:rsid w:val="00D64128"/>
    <w:rsid w:val="00D65828"/>
    <w:rsid w:val="00D837C2"/>
    <w:rsid w:val="00D8584B"/>
    <w:rsid w:val="00D96667"/>
    <w:rsid w:val="00DA2ED5"/>
    <w:rsid w:val="00DC3F36"/>
    <w:rsid w:val="00DC4216"/>
    <w:rsid w:val="00DC4F57"/>
    <w:rsid w:val="00DE29AD"/>
    <w:rsid w:val="00DF432E"/>
    <w:rsid w:val="00DF5228"/>
    <w:rsid w:val="00E00C5B"/>
    <w:rsid w:val="00E1391D"/>
    <w:rsid w:val="00E17B5D"/>
    <w:rsid w:val="00E3123B"/>
    <w:rsid w:val="00E33688"/>
    <w:rsid w:val="00E3597D"/>
    <w:rsid w:val="00E430E9"/>
    <w:rsid w:val="00E44A61"/>
    <w:rsid w:val="00E460F8"/>
    <w:rsid w:val="00E500AC"/>
    <w:rsid w:val="00E514BC"/>
    <w:rsid w:val="00E51AAA"/>
    <w:rsid w:val="00E62CD9"/>
    <w:rsid w:val="00E71784"/>
    <w:rsid w:val="00E7719D"/>
    <w:rsid w:val="00E83AAE"/>
    <w:rsid w:val="00E83EDF"/>
    <w:rsid w:val="00E94592"/>
    <w:rsid w:val="00E94BAD"/>
    <w:rsid w:val="00E97463"/>
    <w:rsid w:val="00EA10D7"/>
    <w:rsid w:val="00EA2224"/>
    <w:rsid w:val="00EA3774"/>
    <w:rsid w:val="00EA3A0A"/>
    <w:rsid w:val="00EA64D6"/>
    <w:rsid w:val="00EB0217"/>
    <w:rsid w:val="00EB170F"/>
    <w:rsid w:val="00EC5DD1"/>
    <w:rsid w:val="00EC702F"/>
    <w:rsid w:val="00ED41B4"/>
    <w:rsid w:val="00ED75A9"/>
    <w:rsid w:val="00EF19D6"/>
    <w:rsid w:val="00EF3026"/>
    <w:rsid w:val="00EF39DF"/>
    <w:rsid w:val="00F03CF4"/>
    <w:rsid w:val="00F059B0"/>
    <w:rsid w:val="00F063CC"/>
    <w:rsid w:val="00F115DD"/>
    <w:rsid w:val="00F1200C"/>
    <w:rsid w:val="00F22461"/>
    <w:rsid w:val="00F24FC5"/>
    <w:rsid w:val="00F257D2"/>
    <w:rsid w:val="00F31E0A"/>
    <w:rsid w:val="00F356D2"/>
    <w:rsid w:val="00F52C10"/>
    <w:rsid w:val="00F531EB"/>
    <w:rsid w:val="00F61728"/>
    <w:rsid w:val="00F63550"/>
    <w:rsid w:val="00F71860"/>
    <w:rsid w:val="00F8157C"/>
    <w:rsid w:val="00F82B8F"/>
    <w:rsid w:val="00F95A2B"/>
    <w:rsid w:val="00FA3062"/>
    <w:rsid w:val="00FA3EE2"/>
    <w:rsid w:val="00FA5507"/>
    <w:rsid w:val="00FB44B6"/>
    <w:rsid w:val="00FB70E7"/>
    <w:rsid w:val="00FB7C3A"/>
    <w:rsid w:val="00FC12EA"/>
    <w:rsid w:val="00FC3144"/>
    <w:rsid w:val="00FC41E1"/>
    <w:rsid w:val="00FD49A2"/>
    <w:rsid w:val="00FD7EA9"/>
    <w:rsid w:val="00FE54A3"/>
    <w:rsid w:val="00FE57BE"/>
    <w:rsid w:val="00FF0BA6"/>
    <w:rsid w:val="00FF24C2"/>
    <w:rsid w:val="00FF3729"/>
    <w:rsid w:val="00FF3E6E"/>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F9E76F"/>
  <w15:chartTrackingRefBased/>
  <w15:docId w15:val="{9BC6CFBA-7694-4044-969F-3C5D6C78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annotation text" w:uiPriority="99"/>
    <w:lsdException w:name="caption" w:uiPriority="35"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330F"/>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9E1BB7"/>
    <w:pPr>
      <w:keepNext/>
      <w:keepLines/>
      <w:numPr>
        <w:numId w:val="14"/>
      </w:numPr>
      <w:pBdr>
        <w:top w:val="single" w:sz="12" w:space="3" w:color="auto"/>
      </w:pBdr>
      <w:overflowPunct w:val="0"/>
      <w:autoSpaceDE w:val="0"/>
      <w:autoSpaceDN w:val="0"/>
      <w:adjustRightInd w:val="0"/>
      <w:spacing w:before="240" w:after="180"/>
      <w:textAlignment w:val="baseline"/>
      <w:outlineLvl w:val="0"/>
    </w:pPr>
    <w:rPr>
      <w:rFonts w:ascii="Arial" w:hAnsi="Arial"/>
      <w:sz w:val="36"/>
      <w:lang w:eastAsia="en-US"/>
    </w:rPr>
  </w:style>
  <w:style w:type="paragraph" w:styleId="Heading2">
    <w:name w:val="heading 2"/>
    <w:basedOn w:val="Heading1"/>
    <w:next w:val="Normal"/>
    <w:link w:val="Heading2Char"/>
    <w:qFormat/>
    <w:rsid w:val="00900FAE"/>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rsid w:val="00900FAE"/>
    <w:pPr>
      <w:numPr>
        <w:ilvl w:val="2"/>
      </w:numPr>
      <w:spacing w:before="120"/>
      <w:outlineLvl w:val="2"/>
    </w:pPr>
    <w:rPr>
      <w:sz w:val="28"/>
    </w:rPr>
  </w:style>
  <w:style w:type="paragraph" w:styleId="Heading4">
    <w:name w:val="heading 4"/>
    <w:basedOn w:val="Heading3"/>
    <w:next w:val="Normal"/>
    <w:qFormat/>
    <w:rsid w:val="00900FAE"/>
    <w:pPr>
      <w:numPr>
        <w:ilvl w:val="3"/>
      </w:numPr>
      <w:outlineLvl w:val="3"/>
    </w:pPr>
    <w:rPr>
      <w:sz w:val="24"/>
    </w:rPr>
  </w:style>
  <w:style w:type="paragraph" w:styleId="Heading5">
    <w:name w:val="heading 5"/>
    <w:basedOn w:val="Heading4"/>
    <w:next w:val="Normal"/>
    <w:qFormat/>
    <w:rsid w:val="00900FAE"/>
    <w:pPr>
      <w:numPr>
        <w:ilvl w:val="4"/>
      </w:numPr>
      <w:outlineLvl w:val="4"/>
    </w:pPr>
    <w:rPr>
      <w:sz w:val="22"/>
    </w:rPr>
  </w:style>
  <w:style w:type="paragraph" w:styleId="Heading6">
    <w:name w:val="heading 6"/>
    <w:basedOn w:val="H6"/>
    <w:next w:val="Normal"/>
    <w:qFormat/>
    <w:rsid w:val="00900FAE"/>
    <w:pPr>
      <w:numPr>
        <w:ilvl w:val="5"/>
        <w:numId w:val="14"/>
      </w:numPr>
      <w:outlineLvl w:val="5"/>
    </w:pPr>
  </w:style>
  <w:style w:type="paragraph" w:styleId="Heading7">
    <w:name w:val="heading 7"/>
    <w:basedOn w:val="H6"/>
    <w:next w:val="Normal"/>
    <w:qFormat/>
    <w:rsid w:val="00900FAE"/>
    <w:pPr>
      <w:numPr>
        <w:ilvl w:val="6"/>
        <w:numId w:val="14"/>
      </w:numPr>
      <w:outlineLvl w:val="6"/>
    </w:pPr>
  </w:style>
  <w:style w:type="paragraph" w:styleId="Heading8">
    <w:name w:val="heading 8"/>
    <w:basedOn w:val="NNHeading1"/>
    <w:next w:val="Normal"/>
    <w:link w:val="Heading8Char"/>
    <w:qFormat/>
    <w:rsid w:val="00FF3729"/>
    <w:pPr>
      <w:outlineLvl w:val="7"/>
    </w:pPr>
  </w:style>
  <w:style w:type="paragraph" w:styleId="Heading9">
    <w:name w:val="heading 9"/>
    <w:basedOn w:val="Heading8"/>
    <w:next w:val="Normal"/>
    <w:qFormat/>
    <w:rsid w:val="00FF372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E1BB7"/>
    <w:rPr>
      <w:rFonts w:ascii="Arial" w:hAnsi="Arial"/>
      <w:sz w:val="36"/>
      <w:lang w:eastAsia="en-US"/>
    </w:rPr>
  </w:style>
  <w:style w:type="character" w:customStyle="1" w:styleId="Heading2Char">
    <w:name w:val="Heading 2 Char"/>
    <w:link w:val="Heading2"/>
    <w:rsid w:val="00415A26"/>
    <w:rPr>
      <w:rFonts w:ascii="Arial" w:hAnsi="Arial"/>
      <w:sz w:val="32"/>
      <w:lang w:eastAsia="en-US"/>
    </w:rPr>
  </w:style>
  <w:style w:type="character" w:customStyle="1" w:styleId="Heading3Char">
    <w:name w:val="Heading 3 Char"/>
    <w:basedOn w:val="Heading2Char"/>
    <w:link w:val="Heading3"/>
    <w:rsid w:val="00FF3729"/>
    <w:rPr>
      <w:rFonts w:ascii="Arial" w:hAnsi="Arial"/>
      <w:sz w:val="28"/>
      <w:lang w:eastAsia="en-US"/>
    </w:rPr>
  </w:style>
  <w:style w:type="paragraph" w:customStyle="1" w:styleId="H6">
    <w:name w:val="H6"/>
    <w:basedOn w:val="Heading5"/>
    <w:next w:val="Normal"/>
    <w:rsid w:val="009B0D96"/>
    <w:pPr>
      <w:numPr>
        <w:ilvl w:val="0"/>
        <w:numId w:val="0"/>
      </w:numPr>
      <w:outlineLvl w:val="9"/>
    </w:pPr>
    <w:rPr>
      <w:sz w:val="20"/>
    </w:rPr>
  </w:style>
  <w:style w:type="paragraph" w:customStyle="1" w:styleId="NNHeading1">
    <w:name w:val="NNHeading 1"/>
    <w:basedOn w:val="Heading1"/>
    <w:link w:val="NNHeading1Char"/>
    <w:qFormat/>
    <w:rsid w:val="009E1BB7"/>
    <w:pPr>
      <w:numPr>
        <w:numId w:val="0"/>
      </w:numPr>
    </w:pPr>
  </w:style>
  <w:style w:type="character" w:customStyle="1" w:styleId="NNHeading1Char">
    <w:name w:val="NNHeading 1 Char"/>
    <w:basedOn w:val="Heading1Char"/>
    <w:link w:val="NNHeading1"/>
    <w:rsid w:val="009E1BB7"/>
    <w:rPr>
      <w:rFonts w:ascii="Arial" w:hAnsi="Arial"/>
      <w:sz w:val="36"/>
      <w:lang w:eastAsia="en-US"/>
    </w:rPr>
  </w:style>
  <w:style w:type="character" w:customStyle="1" w:styleId="Heading8Char">
    <w:name w:val="Heading 8 Char"/>
    <w:link w:val="Heading8"/>
    <w:rsid w:val="00FF3729"/>
    <w:rPr>
      <w:rFonts w:ascii="Arial" w:hAnsi="Arial"/>
      <w:sz w:val="36"/>
      <w:lang w:eastAsia="en-US"/>
    </w:rPr>
  </w:style>
  <w:style w:type="paragraph" w:styleId="TOC9">
    <w:name w:val="toc 9"/>
    <w:basedOn w:val="TOC8"/>
    <w:uiPriority w:val="39"/>
    <w:rsid w:val="00900FAE"/>
    <w:pPr>
      <w:ind w:left="1418" w:hanging="1418"/>
    </w:pPr>
  </w:style>
  <w:style w:type="paragraph" w:styleId="TOC8">
    <w:name w:val="toc 8"/>
    <w:basedOn w:val="TOC1"/>
    <w:uiPriority w:val="39"/>
    <w:rsid w:val="00900FAE"/>
    <w:pPr>
      <w:spacing w:before="180"/>
      <w:ind w:left="2693" w:hanging="2693"/>
    </w:pPr>
    <w:rPr>
      <w:b/>
    </w:rPr>
  </w:style>
  <w:style w:type="paragraph" w:styleId="TOC1">
    <w:name w:val="toc 1"/>
    <w:uiPriority w:val="39"/>
    <w:rsid w:val="00900FAE"/>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900FAE"/>
    <w:pPr>
      <w:keepLines/>
      <w:tabs>
        <w:tab w:val="center" w:pos="4536"/>
        <w:tab w:val="right" w:pos="9072"/>
      </w:tabs>
    </w:pPr>
    <w:rPr>
      <w:noProof/>
    </w:rPr>
  </w:style>
  <w:style w:type="character" w:customStyle="1" w:styleId="ZGSM">
    <w:name w:val="ZGSM"/>
    <w:rsid w:val="00900FAE"/>
  </w:style>
  <w:style w:type="paragraph" w:styleId="Header">
    <w:name w:val="header"/>
    <w:link w:val="HeaderChar"/>
    <w:rsid w:val="00900FAE"/>
    <w:pPr>
      <w:widowControl w:val="0"/>
      <w:overflowPunct w:val="0"/>
      <w:autoSpaceDE w:val="0"/>
      <w:autoSpaceDN w:val="0"/>
      <w:adjustRightInd w:val="0"/>
      <w:textAlignment w:val="baseline"/>
    </w:pPr>
    <w:rPr>
      <w:rFonts w:ascii="Arial" w:hAnsi="Arial"/>
      <w:b/>
      <w:noProof/>
      <w:sz w:val="18"/>
      <w:lang w:eastAsia="en-US"/>
    </w:rPr>
  </w:style>
  <w:style w:type="character" w:customStyle="1" w:styleId="HeaderChar">
    <w:name w:val="Header Char"/>
    <w:link w:val="Header"/>
    <w:rsid w:val="00A301A6"/>
    <w:rPr>
      <w:rFonts w:ascii="Arial" w:hAnsi="Arial"/>
      <w:b/>
      <w:noProof/>
      <w:sz w:val="18"/>
      <w:lang w:eastAsia="en-US"/>
    </w:rPr>
  </w:style>
  <w:style w:type="paragraph" w:customStyle="1" w:styleId="ZD">
    <w:name w:val="ZD"/>
    <w:rsid w:val="00900FAE"/>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900FAE"/>
    <w:pPr>
      <w:ind w:left="1701" w:hanging="1701"/>
    </w:pPr>
  </w:style>
  <w:style w:type="paragraph" w:styleId="TOC4">
    <w:name w:val="toc 4"/>
    <w:basedOn w:val="TOC3"/>
    <w:uiPriority w:val="39"/>
    <w:rsid w:val="00900FAE"/>
    <w:pPr>
      <w:ind w:left="1418" w:hanging="1418"/>
    </w:pPr>
  </w:style>
  <w:style w:type="paragraph" w:styleId="TOC3">
    <w:name w:val="toc 3"/>
    <w:basedOn w:val="TOC2"/>
    <w:uiPriority w:val="39"/>
    <w:rsid w:val="00900FAE"/>
    <w:pPr>
      <w:ind w:left="1134" w:hanging="1134"/>
    </w:pPr>
  </w:style>
  <w:style w:type="paragraph" w:styleId="TOC2">
    <w:name w:val="toc 2"/>
    <w:basedOn w:val="TOC1"/>
    <w:uiPriority w:val="39"/>
    <w:rsid w:val="00900FAE"/>
    <w:pPr>
      <w:spacing w:before="0"/>
      <w:ind w:left="851" w:hanging="851"/>
    </w:pPr>
    <w:rPr>
      <w:sz w:val="20"/>
    </w:rPr>
  </w:style>
  <w:style w:type="paragraph" w:styleId="Index1">
    <w:name w:val="index 1"/>
    <w:basedOn w:val="Normal"/>
    <w:semiHidden/>
    <w:rsid w:val="00900FAE"/>
    <w:pPr>
      <w:keepLines/>
    </w:pPr>
  </w:style>
  <w:style w:type="paragraph" w:styleId="Index2">
    <w:name w:val="index 2"/>
    <w:basedOn w:val="Index1"/>
    <w:semiHidden/>
    <w:rsid w:val="00900FAE"/>
    <w:pPr>
      <w:ind w:left="284"/>
    </w:pPr>
  </w:style>
  <w:style w:type="paragraph" w:customStyle="1" w:styleId="TT">
    <w:name w:val="TT"/>
    <w:basedOn w:val="Heading1"/>
    <w:next w:val="Normal"/>
    <w:rsid w:val="00900FAE"/>
    <w:pPr>
      <w:outlineLvl w:val="9"/>
    </w:pPr>
  </w:style>
  <w:style w:type="paragraph" w:styleId="Footer">
    <w:name w:val="footer"/>
    <w:basedOn w:val="Header"/>
    <w:link w:val="FooterChar"/>
    <w:rsid w:val="00900FAE"/>
    <w:pPr>
      <w:jc w:val="center"/>
    </w:pPr>
    <w:rPr>
      <w:i/>
    </w:rPr>
  </w:style>
  <w:style w:type="character" w:customStyle="1" w:styleId="FooterChar">
    <w:name w:val="Footer Char"/>
    <w:link w:val="Footer"/>
    <w:rsid w:val="00A80DBD"/>
    <w:rPr>
      <w:rFonts w:ascii="Arial" w:hAnsi="Arial"/>
      <w:b/>
      <w:i/>
      <w:noProof/>
      <w:sz w:val="18"/>
      <w:lang w:eastAsia="en-US"/>
    </w:rPr>
  </w:style>
  <w:style w:type="character" w:styleId="FootnoteReference">
    <w:name w:val="footnote reference"/>
    <w:basedOn w:val="DefaultParagraphFont"/>
    <w:semiHidden/>
    <w:rsid w:val="00900FAE"/>
    <w:rPr>
      <w:b/>
      <w:position w:val="6"/>
      <w:sz w:val="16"/>
    </w:rPr>
  </w:style>
  <w:style w:type="paragraph" w:styleId="FootnoteText">
    <w:name w:val="footnote text"/>
    <w:basedOn w:val="Normal"/>
    <w:semiHidden/>
    <w:rsid w:val="00900FAE"/>
    <w:pPr>
      <w:keepLines/>
      <w:ind w:left="454" w:hanging="454"/>
    </w:pPr>
    <w:rPr>
      <w:sz w:val="16"/>
    </w:rPr>
  </w:style>
  <w:style w:type="paragraph" w:customStyle="1" w:styleId="NF">
    <w:name w:val="NF"/>
    <w:basedOn w:val="NO"/>
    <w:rsid w:val="00900FAE"/>
    <w:pPr>
      <w:keepNext/>
      <w:spacing w:after="0"/>
    </w:pPr>
    <w:rPr>
      <w:rFonts w:ascii="Arial" w:hAnsi="Arial"/>
      <w:sz w:val="18"/>
    </w:rPr>
  </w:style>
  <w:style w:type="paragraph" w:customStyle="1" w:styleId="NO">
    <w:name w:val="NO"/>
    <w:basedOn w:val="Normal"/>
    <w:link w:val="NOChar"/>
    <w:rsid w:val="00900FAE"/>
    <w:pPr>
      <w:keepLines/>
      <w:ind w:left="1135" w:hanging="851"/>
    </w:pPr>
  </w:style>
  <w:style w:type="character" w:customStyle="1" w:styleId="NOChar">
    <w:name w:val="NO Char"/>
    <w:link w:val="NO"/>
    <w:locked/>
    <w:rsid w:val="00415A26"/>
    <w:rPr>
      <w:lang w:eastAsia="en-US"/>
    </w:rPr>
  </w:style>
  <w:style w:type="paragraph" w:customStyle="1" w:styleId="PL">
    <w:name w:val="PL"/>
    <w:basedOn w:val="Normal"/>
    <w:rsid w:val="0036378F"/>
    <w:rPr>
      <w:rFonts w:ascii="Courier New" w:hAnsi="Courier New" w:cs="Courier New"/>
      <w:sz w:val="16"/>
    </w:rPr>
  </w:style>
  <w:style w:type="paragraph" w:customStyle="1" w:styleId="TAR">
    <w:name w:val="TAR"/>
    <w:basedOn w:val="TAL"/>
    <w:rsid w:val="00900FAE"/>
    <w:pPr>
      <w:jc w:val="right"/>
    </w:pPr>
  </w:style>
  <w:style w:type="paragraph" w:customStyle="1" w:styleId="TAL">
    <w:name w:val="TAL"/>
    <w:basedOn w:val="Normal"/>
    <w:link w:val="TALCar"/>
    <w:qFormat/>
    <w:rsid w:val="00900FAE"/>
    <w:pPr>
      <w:keepNext/>
      <w:keepLines/>
      <w:spacing w:after="0"/>
    </w:pPr>
    <w:rPr>
      <w:rFonts w:ascii="Arial" w:hAnsi="Arial"/>
      <w:sz w:val="18"/>
    </w:rPr>
  </w:style>
  <w:style w:type="character" w:customStyle="1" w:styleId="TALCar">
    <w:name w:val="TAL Car"/>
    <w:link w:val="TAL"/>
    <w:locked/>
    <w:rsid w:val="00852110"/>
    <w:rPr>
      <w:rFonts w:ascii="Arial" w:hAnsi="Arial"/>
      <w:sz w:val="18"/>
      <w:lang w:eastAsia="en-US"/>
    </w:rPr>
  </w:style>
  <w:style w:type="paragraph" w:styleId="ListNumber2">
    <w:name w:val="List Number 2"/>
    <w:basedOn w:val="ListNumber"/>
    <w:rsid w:val="00900FAE"/>
    <w:pPr>
      <w:ind w:left="851"/>
    </w:pPr>
  </w:style>
  <w:style w:type="paragraph" w:styleId="ListNumber">
    <w:name w:val="List Number"/>
    <w:basedOn w:val="List"/>
    <w:rsid w:val="00900FAE"/>
  </w:style>
  <w:style w:type="paragraph" w:styleId="List">
    <w:name w:val="List"/>
    <w:basedOn w:val="Normal"/>
    <w:rsid w:val="00900FAE"/>
    <w:pPr>
      <w:ind w:left="568" w:hanging="284"/>
    </w:pPr>
  </w:style>
  <w:style w:type="paragraph" w:customStyle="1" w:styleId="TAH">
    <w:name w:val="TAH"/>
    <w:basedOn w:val="TAC"/>
    <w:link w:val="TAHChar"/>
    <w:rsid w:val="00900FAE"/>
    <w:rPr>
      <w:b/>
    </w:rPr>
  </w:style>
  <w:style w:type="paragraph" w:customStyle="1" w:styleId="TAC">
    <w:name w:val="TAC"/>
    <w:basedOn w:val="TAL"/>
    <w:rsid w:val="00900FAE"/>
    <w:pPr>
      <w:jc w:val="center"/>
    </w:pPr>
  </w:style>
  <w:style w:type="character" w:customStyle="1" w:styleId="TAHChar">
    <w:name w:val="TAH Char"/>
    <w:link w:val="TAH"/>
    <w:rsid w:val="00852110"/>
    <w:rPr>
      <w:rFonts w:ascii="Arial" w:hAnsi="Arial"/>
      <w:b/>
      <w:sz w:val="18"/>
      <w:lang w:eastAsia="en-US"/>
    </w:rPr>
  </w:style>
  <w:style w:type="paragraph" w:customStyle="1" w:styleId="EX">
    <w:name w:val="EX"/>
    <w:basedOn w:val="Normal"/>
    <w:rsid w:val="00900FAE"/>
    <w:pPr>
      <w:keepLines/>
      <w:ind w:left="1702" w:hanging="1418"/>
    </w:pPr>
  </w:style>
  <w:style w:type="paragraph" w:customStyle="1" w:styleId="FP">
    <w:name w:val="FP"/>
    <w:basedOn w:val="Normal"/>
    <w:rsid w:val="00900FAE"/>
    <w:pPr>
      <w:spacing w:after="0"/>
    </w:pPr>
  </w:style>
  <w:style w:type="paragraph" w:customStyle="1" w:styleId="NW">
    <w:name w:val="NW"/>
    <w:basedOn w:val="NO"/>
    <w:rsid w:val="00900FAE"/>
    <w:pPr>
      <w:spacing w:after="0"/>
    </w:pPr>
  </w:style>
  <w:style w:type="paragraph" w:customStyle="1" w:styleId="EW">
    <w:name w:val="EW"/>
    <w:basedOn w:val="EX"/>
    <w:rsid w:val="00900FAE"/>
    <w:pPr>
      <w:spacing w:after="0"/>
    </w:pPr>
  </w:style>
  <w:style w:type="paragraph" w:customStyle="1" w:styleId="B10">
    <w:name w:val="B1"/>
    <w:basedOn w:val="List"/>
    <w:rsid w:val="00900FAE"/>
    <w:pPr>
      <w:ind w:left="738" w:hanging="454"/>
    </w:pPr>
  </w:style>
  <w:style w:type="paragraph" w:styleId="TOC6">
    <w:name w:val="toc 6"/>
    <w:basedOn w:val="TOC5"/>
    <w:next w:val="Normal"/>
    <w:semiHidden/>
    <w:rsid w:val="00900FAE"/>
    <w:pPr>
      <w:ind w:left="1985" w:hanging="1985"/>
    </w:pPr>
  </w:style>
  <w:style w:type="paragraph" w:styleId="TOC7">
    <w:name w:val="toc 7"/>
    <w:basedOn w:val="TOC6"/>
    <w:next w:val="Normal"/>
    <w:semiHidden/>
    <w:rsid w:val="00900FAE"/>
    <w:pPr>
      <w:ind w:left="2268" w:hanging="2268"/>
    </w:pPr>
  </w:style>
  <w:style w:type="paragraph" w:styleId="ListBullet2">
    <w:name w:val="List Bullet 2"/>
    <w:basedOn w:val="ListBullet"/>
    <w:rsid w:val="00900FAE"/>
    <w:pPr>
      <w:ind w:left="851"/>
    </w:pPr>
  </w:style>
  <w:style w:type="paragraph" w:styleId="ListBullet">
    <w:name w:val="List Bullet"/>
    <w:basedOn w:val="List"/>
    <w:rsid w:val="00900FAE"/>
  </w:style>
  <w:style w:type="paragraph" w:customStyle="1" w:styleId="EditorsNote">
    <w:name w:val="Editor's Note"/>
    <w:basedOn w:val="NO"/>
    <w:rsid w:val="00900FAE"/>
    <w:rPr>
      <w:color w:val="FF0000"/>
    </w:rPr>
  </w:style>
  <w:style w:type="paragraph" w:customStyle="1" w:styleId="TH">
    <w:name w:val="TH"/>
    <w:basedOn w:val="FL"/>
    <w:next w:val="FL"/>
    <w:rsid w:val="00900FAE"/>
  </w:style>
  <w:style w:type="paragraph" w:customStyle="1" w:styleId="FL">
    <w:name w:val="FL"/>
    <w:basedOn w:val="Normal"/>
    <w:rsid w:val="00900FAE"/>
    <w:pPr>
      <w:keepNext/>
      <w:keepLines/>
      <w:spacing w:before="60"/>
      <w:jc w:val="center"/>
    </w:pPr>
    <w:rPr>
      <w:rFonts w:ascii="Arial" w:hAnsi="Arial"/>
      <w:b/>
    </w:rPr>
  </w:style>
  <w:style w:type="paragraph" w:customStyle="1" w:styleId="ZA">
    <w:name w:val="ZA"/>
    <w:rsid w:val="00900FA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900FA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900FAE"/>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900FA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900FAE"/>
    <w:pPr>
      <w:ind w:left="851" w:hanging="851"/>
    </w:pPr>
  </w:style>
  <w:style w:type="paragraph" w:customStyle="1" w:styleId="ZH">
    <w:name w:val="ZH"/>
    <w:rsid w:val="00900FAE"/>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900FAE"/>
    <w:pPr>
      <w:keepNext w:val="0"/>
      <w:spacing w:before="0" w:after="240"/>
    </w:pPr>
  </w:style>
  <w:style w:type="paragraph" w:customStyle="1" w:styleId="ZG">
    <w:name w:val="ZG"/>
    <w:rsid w:val="00900FAE"/>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900FAE"/>
    <w:pPr>
      <w:ind w:left="1135"/>
    </w:pPr>
  </w:style>
  <w:style w:type="paragraph" w:styleId="List2">
    <w:name w:val="List 2"/>
    <w:basedOn w:val="List"/>
    <w:rsid w:val="00900FAE"/>
    <w:pPr>
      <w:ind w:left="851"/>
    </w:pPr>
  </w:style>
  <w:style w:type="paragraph" w:styleId="List3">
    <w:name w:val="List 3"/>
    <w:basedOn w:val="List2"/>
    <w:rsid w:val="00900FAE"/>
    <w:pPr>
      <w:ind w:left="1135"/>
    </w:pPr>
  </w:style>
  <w:style w:type="paragraph" w:styleId="List4">
    <w:name w:val="List 4"/>
    <w:basedOn w:val="List3"/>
    <w:rsid w:val="00900FAE"/>
    <w:pPr>
      <w:ind w:left="1418"/>
    </w:pPr>
  </w:style>
  <w:style w:type="paragraph" w:styleId="List5">
    <w:name w:val="List 5"/>
    <w:basedOn w:val="List4"/>
    <w:rsid w:val="00900FAE"/>
    <w:pPr>
      <w:ind w:left="1702"/>
    </w:pPr>
  </w:style>
  <w:style w:type="paragraph" w:styleId="ListBullet4">
    <w:name w:val="List Bullet 4"/>
    <w:basedOn w:val="ListBullet3"/>
    <w:rsid w:val="00900FAE"/>
    <w:pPr>
      <w:ind w:left="1418"/>
    </w:pPr>
  </w:style>
  <w:style w:type="paragraph" w:styleId="ListBullet5">
    <w:name w:val="List Bullet 5"/>
    <w:basedOn w:val="ListBullet4"/>
    <w:rsid w:val="00900FAE"/>
    <w:pPr>
      <w:ind w:left="1702"/>
    </w:pPr>
  </w:style>
  <w:style w:type="paragraph" w:customStyle="1" w:styleId="B20">
    <w:name w:val="B2"/>
    <w:basedOn w:val="List2"/>
    <w:rsid w:val="00900FAE"/>
    <w:pPr>
      <w:ind w:left="1191" w:hanging="454"/>
    </w:pPr>
  </w:style>
  <w:style w:type="paragraph" w:customStyle="1" w:styleId="B30">
    <w:name w:val="B3"/>
    <w:basedOn w:val="List3"/>
    <w:rsid w:val="00900FAE"/>
    <w:pPr>
      <w:ind w:left="1645" w:hanging="454"/>
    </w:pPr>
  </w:style>
  <w:style w:type="paragraph" w:customStyle="1" w:styleId="B4">
    <w:name w:val="B4"/>
    <w:basedOn w:val="List4"/>
    <w:rsid w:val="00900FAE"/>
    <w:pPr>
      <w:ind w:left="2098" w:hanging="454"/>
    </w:pPr>
  </w:style>
  <w:style w:type="paragraph" w:customStyle="1" w:styleId="B5">
    <w:name w:val="B5"/>
    <w:basedOn w:val="List5"/>
    <w:rsid w:val="00900FAE"/>
    <w:pPr>
      <w:ind w:left="2552" w:hanging="454"/>
    </w:pPr>
  </w:style>
  <w:style w:type="paragraph" w:customStyle="1" w:styleId="ZTD">
    <w:name w:val="ZTD"/>
    <w:basedOn w:val="ZB"/>
    <w:rsid w:val="00900FAE"/>
    <w:pPr>
      <w:framePr w:hRule="auto" w:wrap="notBeside" w:y="852"/>
    </w:pPr>
    <w:rPr>
      <w:i w:val="0"/>
      <w:sz w:val="40"/>
    </w:rPr>
  </w:style>
  <w:style w:type="paragraph" w:customStyle="1" w:styleId="ZV">
    <w:name w:val="ZV"/>
    <w:basedOn w:val="ZU"/>
    <w:rsid w:val="00900FAE"/>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customStyle="1" w:styleId="Guidance">
    <w:name w:val="Guidance"/>
    <w:rsid w:val="00A301A6"/>
    <w:rPr>
      <w:rFonts w:ascii="Arial" w:hAnsi="Arial" w:cs="Arial"/>
      <w:i/>
      <w:noProof/>
      <w:color w:val="76923C"/>
      <w:sz w:val="18"/>
      <w:szCs w:val="18"/>
      <w:lang w:val="en-US"/>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900FAE"/>
    <w:pPr>
      <w:numPr>
        <w:numId w:val="3"/>
      </w:numPr>
      <w:tabs>
        <w:tab w:val="left" w:pos="1134"/>
      </w:tabs>
    </w:pPr>
  </w:style>
  <w:style w:type="paragraph" w:customStyle="1" w:styleId="B1">
    <w:name w:val="B1+"/>
    <w:basedOn w:val="B10"/>
    <w:rsid w:val="00900FAE"/>
    <w:pPr>
      <w:numPr>
        <w:numId w:val="1"/>
      </w:numPr>
    </w:pPr>
  </w:style>
  <w:style w:type="paragraph" w:customStyle="1" w:styleId="B2">
    <w:name w:val="B2+"/>
    <w:basedOn w:val="B20"/>
    <w:rsid w:val="00900FAE"/>
    <w:pPr>
      <w:numPr>
        <w:numId w:val="2"/>
      </w:numPr>
    </w:pPr>
  </w:style>
  <w:style w:type="paragraph" w:customStyle="1" w:styleId="BL">
    <w:name w:val="BL"/>
    <w:basedOn w:val="Normal"/>
    <w:rsid w:val="00900FAE"/>
    <w:pPr>
      <w:numPr>
        <w:numId w:val="5"/>
      </w:numPr>
      <w:tabs>
        <w:tab w:val="left" w:pos="851"/>
      </w:tabs>
    </w:pPr>
  </w:style>
  <w:style w:type="paragraph" w:customStyle="1" w:styleId="BN">
    <w:name w:val="BN"/>
    <w:basedOn w:val="Normal"/>
    <w:rsid w:val="00900FAE"/>
    <w:pPr>
      <w:numPr>
        <w:numId w:val="4"/>
      </w:numPr>
    </w:pPr>
  </w:style>
  <w:style w:type="paragraph" w:styleId="BodyText">
    <w:name w:val="Body Text"/>
    <w:basedOn w:val="Normal"/>
    <w:link w:val="BodyTextChar"/>
    <w:pPr>
      <w:keepNext/>
      <w:spacing w:after="140"/>
    </w:pPr>
  </w:style>
  <w:style w:type="character" w:customStyle="1" w:styleId="BodyTextChar">
    <w:name w:val="Body Text Char"/>
    <w:basedOn w:val="DefaultParagraphFont"/>
    <w:link w:val="BodyText"/>
    <w:rsid w:val="006D1627"/>
    <w:rPr>
      <w:lang w:eastAsia="en-US"/>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link w:val="CaptionChar"/>
    <w:uiPriority w:val="35"/>
    <w:qFormat/>
    <w:rsid w:val="00866679"/>
    <w:pPr>
      <w:keepNext/>
      <w:spacing w:before="120" w:after="120"/>
      <w:jc w:val="center"/>
    </w:pPr>
    <w:rPr>
      <w:b/>
      <w:bCs/>
    </w:rPr>
  </w:style>
  <w:style w:type="character" w:customStyle="1" w:styleId="CaptionChar">
    <w:name w:val="Caption Char"/>
    <w:link w:val="Caption"/>
    <w:uiPriority w:val="35"/>
    <w:rsid w:val="00866679"/>
    <w:rPr>
      <w:b/>
      <w:bCs/>
      <w:lang w:eastAsia="en-US"/>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rsid w:val="003A0441"/>
    <w:rPr>
      <w:lang w:eastAsia="en-U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customStyle="1" w:styleId="Default">
    <w:name w:val="Default"/>
    <w:rsid w:val="00933713"/>
    <w:pPr>
      <w:tabs>
        <w:tab w:val="right" w:pos="9360"/>
      </w:tabs>
      <w:suppressAutoHyphens/>
    </w:pPr>
    <w:rPr>
      <w:rFonts w:ascii="Helvetica" w:eastAsia="ヒラギノ角ゴ Pro W3" w:hAnsi="Helvetica"/>
      <w:color w:val="000000"/>
      <w:kern w:val="1"/>
      <w:sz w:val="24"/>
      <w:szCs w:val="24"/>
      <w:lang w:val="en-US" w:eastAsia="en-US"/>
    </w:rPr>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customStyle="1" w:styleId="a5">
    <w:name w:val="a5"/>
    <w:basedOn w:val="Heading5"/>
    <w:next w:val="Normal"/>
    <w:rsid w:val="00E51AAA"/>
    <w:pPr>
      <w:keepLines w:val="0"/>
      <w:numPr>
        <w:numId w:val="18"/>
      </w:numPr>
      <w:tabs>
        <w:tab w:val="left" w:pos="1140"/>
        <w:tab w:val="left" w:pos="1360"/>
      </w:tabs>
      <w:suppressAutoHyphens/>
      <w:overflowPunct/>
      <w:autoSpaceDE/>
      <w:autoSpaceDN/>
      <w:adjustRightInd/>
      <w:spacing w:before="60" w:after="240" w:line="230" w:lineRule="exact"/>
      <w:textAlignment w:val="auto"/>
    </w:pPr>
    <w:rPr>
      <w:rFonts w:eastAsia="MS Mincho"/>
      <w:b/>
      <w:bCs/>
      <w:sz w:val="20"/>
      <w:lang w:val="en-US" w:eastAsia="ja-JP"/>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900FAE"/>
    <w:pPr>
      <w:keepNext/>
      <w:keepLines/>
      <w:spacing w:after="0"/>
      <w:jc w:val="both"/>
    </w:pPr>
    <w:rPr>
      <w:rFonts w:ascii="Arial" w:hAnsi="Arial"/>
      <w:sz w:val="18"/>
    </w:rPr>
  </w:style>
  <w:style w:type="paragraph" w:styleId="BalloonText">
    <w:name w:val="Balloon Text"/>
    <w:basedOn w:val="Normal"/>
    <w:link w:val="BalloonTextChar"/>
    <w:rsid w:val="00DA2ED5"/>
    <w:pPr>
      <w:spacing w:after="0"/>
    </w:pPr>
    <w:rPr>
      <w:rFonts w:ascii="Tahoma" w:hAnsi="Tahoma"/>
      <w:sz w:val="16"/>
      <w:szCs w:val="16"/>
      <w:lang w:val="x-none"/>
    </w:rPr>
  </w:style>
  <w:style w:type="character" w:customStyle="1" w:styleId="BalloonTextChar">
    <w:name w:val="Balloon Text Char"/>
    <w:link w:val="BalloonText"/>
    <w:rsid w:val="00DA2ED5"/>
    <w:rPr>
      <w:rFonts w:ascii="Tahoma" w:hAnsi="Tahoma" w:cs="Tahoma"/>
      <w:sz w:val="16"/>
      <w:szCs w:val="16"/>
      <w:lang w:eastAsia="en-US"/>
    </w:rPr>
  </w:style>
  <w:style w:type="paragraph" w:customStyle="1" w:styleId="TB1">
    <w:name w:val="TB1"/>
    <w:basedOn w:val="Normal"/>
    <w:qFormat/>
    <w:rsid w:val="00900FAE"/>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900FAE"/>
    <w:pPr>
      <w:keepNext/>
      <w:keepLines/>
      <w:numPr>
        <w:numId w:val="10"/>
      </w:numPr>
      <w:tabs>
        <w:tab w:val="left" w:pos="1109"/>
      </w:tabs>
      <w:spacing w:after="0"/>
      <w:ind w:left="1100" w:hanging="380"/>
    </w:pPr>
    <w:rPr>
      <w:rFonts w:ascii="Arial" w:hAnsi="Arial"/>
      <w:sz w:val="18"/>
    </w:rPr>
  </w:style>
  <w:style w:type="paragraph" w:styleId="CommentSubject">
    <w:name w:val="annotation subject"/>
    <w:basedOn w:val="CommentText"/>
    <w:next w:val="CommentText"/>
    <w:link w:val="CommentSubjectChar"/>
    <w:rsid w:val="003A0441"/>
    <w:rPr>
      <w:b/>
      <w:bCs/>
    </w:rPr>
  </w:style>
  <w:style w:type="character" w:customStyle="1" w:styleId="CommentSubjectChar">
    <w:name w:val="Comment Subject Char"/>
    <w:basedOn w:val="CommentTextChar"/>
    <w:link w:val="CommentSubject"/>
    <w:rsid w:val="003A0441"/>
    <w:rPr>
      <w:b/>
      <w:bCs/>
      <w:lang w:eastAsia="en-US"/>
    </w:rPr>
  </w:style>
  <w:style w:type="character" w:styleId="UnresolvedMention">
    <w:name w:val="Unresolved Mention"/>
    <w:basedOn w:val="DefaultParagraphFont"/>
    <w:uiPriority w:val="99"/>
    <w:semiHidden/>
    <w:unhideWhenUsed/>
    <w:rsid w:val="006F34F2"/>
    <w:rPr>
      <w:color w:val="605E5C"/>
      <w:shd w:val="clear" w:color="auto" w:fill="E1DFDD"/>
    </w:rPr>
  </w:style>
  <w:style w:type="paragraph" w:styleId="ListParagraph">
    <w:name w:val="List Paragraph"/>
    <w:basedOn w:val="Normal"/>
    <w:uiPriority w:val="34"/>
    <w:qFormat/>
    <w:rsid w:val="00E00C5B"/>
    <w:pPr>
      <w:ind w:left="720"/>
      <w:contextualSpacing/>
    </w:pPr>
  </w:style>
  <w:style w:type="table" w:styleId="ColorfulList">
    <w:name w:val="Colorful List"/>
    <w:basedOn w:val="TableNormal"/>
    <w:rsid w:val="006D1627"/>
    <w:rPr>
      <w:color w:val="000000" w:themeColor="text1"/>
      <w:sz w:val="24"/>
      <w:szCs w:val="24"/>
      <w:lang w:val="en-US"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Grid">
    <w:name w:val="Table Grid"/>
    <w:basedOn w:val="TableNormal"/>
    <w:rsid w:val="009D3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NHeading2">
    <w:name w:val="NNHeading 2"/>
    <w:basedOn w:val="Heading2"/>
    <w:link w:val="NNHeading2Char"/>
    <w:qFormat/>
    <w:rsid w:val="00FF3729"/>
    <w:pPr>
      <w:numPr>
        <w:ilvl w:val="0"/>
        <w:numId w:val="0"/>
      </w:numPr>
    </w:pPr>
  </w:style>
  <w:style w:type="character" w:customStyle="1" w:styleId="NNHeading2Char">
    <w:name w:val="NNHeading 2 Char"/>
    <w:basedOn w:val="Heading2Char"/>
    <w:link w:val="NNHeading2"/>
    <w:rsid w:val="00FF3729"/>
    <w:rPr>
      <w:rFonts w:ascii="Arial" w:hAnsi="Arial"/>
      <w:sz w:val="32"/>
      <w:lang w:eastAsia="en-US"/>
    </w:rPr>
  </w:style>
  <w:style w:type="paragraph" w:customStyle="1" w:styleId="NNHeading3">
    <w:name w:val="NNHeading 3"/>
    <w:basedOn w:val="Heading3"/>
    <w:next w:val="Normal"/>
    <w:link w:val="NNHeading3Char"/>
    <w:qFormat/>
    <w:rsid w:val="00FF3729"/>
    <w:pPr>
      <w:numPr>
        <w:ilvl w:val="0"/>
        <w:numId w:val="0"/>
      </w:numPr>
    </w:pPr>
  </w:style>
  <w:style w:type="character" w:customStyle="1" w:styleId="NNHeading3Char">
    <w:name w:val="NNHeading 3 Char"/>
    <w:basedOn w:val="Heading3Char"/>
    <w:link w:val="NNHeading3"/>
    <w:rsid w:val="00FF3729"/>
    <w:rPr>
      <w:rFonts w:ascii="Arial" w:hAnsi="Arial"/>
      <w:sz w:val="28"/>
      <w:lang w:eastAsia="en-US"/>
    </w:rPr>
  </w:style>
  <w:style w:type="character" w:customStyle="1" w:styleId="Element">
    <w:name w:val="Element"/>
    <w:basedOn w:val="BodyTextChar"/>
    <w:uiPriority w:val="1"/>
    <w:qFormat/>
    <w:rsid w:val="00EF3026"/>
    <w:rPr>
      <w:rFonts w:ascii="Courier New" w:hAnsi="Courier New"/>
      <w:b/>
      <w:sz w:val="20"/>
      <w:lang w:eastAsia="en-US"/>
    </w:rPr>
  </w:style>
  <w:style w:type="character" w:customStyle="1" w:styleId="Attribute">
    <w:name w:val="Attribute"/>
    <w:basedOn w:val="BodyTextChar"/>
    <w:uiPriority w:val="1"/>
    <w:qFormat/>
    <w:rsid w:val="007B15A2"/>
    <w:rPr>
      <w:rFonts w:ascii="Courier New" w:hAnsi="Courier New"/>
      <w:b w:val="0"/>
      <w:bCs/>
      <w:sz w:val="20"/>
      <w:lang w:eastAsia="en-US"/>
    </w:rPr>
  </w:style>
  <w:style w:type="character" w:customStyle="1" w:styleId="Namespace">
    <w:name w:val="Namespace"/>
    <w:basedOn w:val="BodyTextChar"/>
    <w:uiPriority w:val="1"/>
    <w:qFormat/>
    <w:rsid w:val="004461C1"/>
    <w:rPr>
      <w:rFonts w:ascii="Courier New" w:hAnsi="Courier New"/>
      <w:b w:val="0"/>
      <w:sz w:val="20"/>
      <w:lang w:eastAsia="en-US"/>
    </w:rPr>
  </w:style>
  <w:style w:type="character" w:customStyle="1" w:styleId="Variable">
    <w:name w:val="Variable"/>
    <w:basedOn w:val="BodyTextChar"/>
    <w:uiPriority w:val="1"/>
    <w:rsid w:val="00EF3026"/>
    <w:rPr>
      <w:rFonts w:ascii="Times New Roman" w:hAnsi="Times New Roman"/>
      <w:i/>
      <w:sz w:val="20"/>
      <w:lang w:eastAsia="en-US"/>
    </w:rPr>
  </w:style>
  <w:style w:type="table" w:customStyle="1" w:styleId="TableCorpRDTitlePageTable">
    <w:name w:val="TableCorpR&amp;D:TitlePageTable"/>
    <w:basedOn w:val="TableNormal"/>
    <w:rsid w:val="002A1D2C"/>
    <w:rPr>
      <w:rFonts w:ascii="Arial" w:hAnsi="Arial"/>
      <w:sz w:val="24"/>
      <w:szCs w:val="24"/>
      <w:lang w:val="en-US" w:eastAsia="en-US"/>
    </w:rPr>
    <w:tblPr>
      <w:jc w:val="center"/>
      <w:tblCellMar>
        <w:left w:w="115" w:type="dxa"/>
        <w:right w:w="115" w:type="dxa"/>
      </w:tblCellMar>
    </w:tblPr>
    <w:trPr>
      <w:jc w:val="center"/>
    </w:trPr>
    <w:tblStylePr w:type="firstRow">
      <w:pPr>
        <w:keepNext/>
        <w:wordWrap/>
      </w:pPr>
      <w:rPr>
        <w:rFonts w:ascii="Arial" w:hAnsi="Arial"/>
        <w:sz w:val="20"/>
      </w:rPr>
      <w:tblPr/>
      <w:trPr>
        <w:tblHeader/>
      </w:trPr>
      <w:tcPr>
        <w:tcBorders>
          <w:top w:val="nil"/>
          <w:left w:val="nil"/>
          <w:bottom w:val="single" w:sz="2" w:space="0" w:color="auto"/>
          <w:right w:val="nil"/>
          <w:insideH w:val="nil"/>
          <w:insideV w:val="nil"/>
          <w:tl2br w:val="nil"/>
          <w:tr2bl w:val="nil"/>
        </w:tcBorders>
      </w:tcPr>
    </w:tblStylePr>
  </w:style>
  <w:style w:type="paragraph" w:customStyle="1" w:styleId="Body">
    <w:name w:val="Body"/>
    <w:basedOn w:val="Normal"/>
    <w:rsid w:val="002A1D2C"/>
    <w:pPr>
      <w:overflowPunct/>
      <w:autoSpaceDE/>
      <w:autoSpaceDN/>
      <w:adjustRightInd/>
      <w:spacing w:before="180" w:after="120" w:line="260" w:lineRule="exact"/>
      <w:ind w:left="1440"/>
      <w:jc w:val="both"/>
      <w:textAlignment w:val="auto"/>
    </w:pPr>
    <w:rPr>
      <w:rFonts w:ascii="Century Schoolbook" w:hAnsi="Century Schoolbook"/>
      <w:snapToGrid w:val="0"/>
      <w:sz w:val="22"/>
      <w:szCs w:val="24"/>
      <w:lang w:val="en-US"/>
    </w:rPr>
  </w:style>
  <w:style w:type="paragraph" w:customStyle="1" w:styleId="a6">
    <w:name w:val="a6"/>
    <w:basedOn w:val="Heading6"/>
    <w:next w:val="Normal"/>
    <w:rsid w:val="00E51AAA"/>
    <w:pPr>
      <w:keepLines w:val="0"/>
      <w:numPr>
        <w:numId w:val="18"/>
      </w:numPr>
      <w:tabs>
        <w:tab w:val="left" w:pos="1140"/>
        <w:tab w:val="left" w:pos="1360"/>
      </w:tabs>
      <w:suppressAutoHyphens/>
      <w:overflowPunct/>
      <w:autoSpaceDE/>
      <w:autoSpaceDN/>
      <w:adjustRightInd/>
      <w:spacing w:before="60" w:after="240" w:line="230" w:lineRule="exact"/>
      <w:textAlignment w:val="auto"/>
    </w:pPr>
    <w:rPr>
      <w:rFonts w:eastAsia="MS Mincho"/>
      <w:b/>
      <w:bCs/>
      <w:lang w:val="en-US" w:eastAsia="ja-JP"/>
    </w:rPr>
  </w:style>
  <w:style w:type="paragraph" w:customStyle="1" w:styleId="ANNEX">
    <w:name w:val="ANNEX"/>
    <w:basedOn w:val="Normal"/>
    <w:next w:val="Normal"/>
    <w:rsid w:val="00E51AAA"/>
    <w:pPr>
      <w:keepNext/>
      <w:pageBreakBefore/>
      <w:numPr>
        <w:numId w:val="18"/>
      </w:numPr>
      <w:overflowPunct/>
      <w:autoSpaceDE/>
      <w:autoSpaceDN/>
      <w:adjustRightInd/>
      <w:spacing w:after="760" w:line="310" w:lineRule="exact"/>
      <w:jc w:val="center"/>
      <w:textAlignment w:val="auto"/>
      <w:outlineLvl w:val="0"/>
    </w:pPr>
    <w:rPr>
      <w:rFonts w:ascii="Arial" w:eastAsia="MS Mincho" w:hAnsi="Arial" w:cs="Arial"/>
      <w:b/>
      <w:bCs/>
      <w:sz w:val="28"/>
      <w:szCs w:val="28"/>
      <w:lang w:val="en-US" w:eastAsia="ja-JP"/>
    </w:rPr>
  </w:style>
  <w:style w:type="character" w:customStyle="1" w:styleId="code">
    <w:name w:val="code"/>
    <w:basedOn w:val="BodyTextChar"/>
    <w:qFormat/>
    <w:rsid w:val="00062385"/>
    <w:rPr>
      <w:rFonts w:ascii="Courier New" w:eastAsia="Calibri" w:hAnsi="Courier New" w:cs="Courier New"/>
      <w:color w:val="000000"/>
      <w:sz w:val="22"/>
      <w:lang w:eastAsia="en-US"/>
    </w:rPr>
  </w:style>
  <w:style w:type="paragraph" w:styleId="Revision">
    <w:name w:val="Revision"/>
    <w:hidden/>
    <w:uiPriority w:val="99"/>
    <w:semiHidden/>
    <w:rsid w:val="0083276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46415">
      <w:bodyDiv w:val="1"/>
      <w:marLeft w:val="0"/>
      <w:marRight w:val="0"/>
      <w:marTop w:val="0"/>
      <w:marBottom w:val="0"/>
      <w:divBdr>
        <w:top w:val="none" w:sz="0" w:space="0" w:color="auto"/>
        <w:left w:val="none" w:sz="0" w:space="0" w:color="auto"/>
        <w:bottom w:val="none" w:sz="0" w:space="0" w:color="auto"/>
        <w:right w:val="none" w:sz="0" w:space="0" w:color="auto"/>
      </w:divBdr>
    </w:div>
    <w:div w:id="717095711">
      <w:bodyDiv w:val="1"/>
      <w:marLeft w:val="0"/>
      <w:marRight w:val="0"/>
      <w:marTop w:val="0"/>
      <w:marBottom w:val="0"/>
      <w:divBdr>
        <w:top w:val="none" w:sz="0" w:space="0" w:color="auto"/>
        <w:left w:val="none" w:sz="0" w:space="0" w:color="auto"/>
        <w:bottom w:val="none" w:sz="0" w:space="0" w:color="auto"/>
        <w:right w:val="none" w:sz="0" w:space="0" w:color="auto"/>
      </w:divBdr>
    </w:div>
    <w:div w:id="916137566">
      <w:bodyDiv w:val="1"/>
      <w:marLeft w:val="0"/>
      <w:marRight w:val="0"/>
      <w:marTop w:val="0"/>
      <w:marBottom w:val="0"/>
      <w:divBdr>
        <w:top w:val="none" w:sz="0" w:space="0" w:color="auto"/>
        <w:left w:val="none" w:sz="0" w:space="0" w:color="auto"/>
        <w:bottom w:val="none" w:sz="0" w:space="0" w:color="auto"/>
        <w:right w:val="none" w:sz="0" w:space="0" w:color="auto"/>
      </w:divBdr>
    </w:div>
    <w:div w:id="1349990970">
      <w:bodyDiv w:val="1"/>
      <w:marLeft w:val="0"/>
      <w:marRight w:val="0"/>
      <w:marTop w:val="0"/>
      <w:marBottom w:val="0"/>
      <w:divBdr>
        <w:top w:val="none" w:sz="0" w:space="0" w:color="auto"/>
        <w:left w:val="none" w:sz="0" w:space="0" w:color="auto"/>
        <w:bottom w:val="none" w:sz="0" w:space="0" w:color="auto"/>
        <w:right w:val="none" w:sz="0" w:space="0" w:color="auto"/>
      </w:divBdr>
    </w:div>
    <w:div w:id="1568565685">
      <w:bodyDiv w:val="1"/>
      <w:marLeft w:val="0"/>
      <w:marRight w:val="0"/>
      <w:marTop w:val="0"/>
      <w:marBottom w:val="0"/>
      <w:divBdr>
        <w:top w:val="none" w:sz="0" w:space="0" w:color="auto"/>
        <w:left w:val="none" w:sz="0" w:space="0" w:color="auto"/>
        <w:bottom w:val="none" w:sz="0" w:space="0" w:color="auto"/>
        <w:right w:val="none" w:sz="0" w:space="0" w:color="auto"/>
      </w:divBdr>
    </w:div>
    <w:div w:id="1770815367">
      <w:bodyDiv w:val="1"/>
      <w:marLeft w:val="0"/>
      <w:marRight w:val="0"/>
      <w:marTop w:val="0"/>
      <w:marBottom w:val="0"/>
      <w:divBdr>
        <w:top w:val="none" w:sz="0" w:space="0" w:color="auto"/>
        <w:left w:val="none" w:sz="0" w:space="0" w:color="auto"/>
        <w:bottom w:val="none" w:sz="0" w:space="0" w:color="auto"/>
        <w:right w:val="none" w:sz="0" w:space="0" w:color="auto"/>
      </w:divBdr>
    </w:div>
    <w:div w:id="19045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ortal.etsi.org/Services/editHelp!/Howtostart/ETSIDraftingRules.asp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dashif.org"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shif.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www.dashif.org/guidelin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aness\AppData\Roaming\Microsoft\Templat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CC1F4-22BF-41ED-BEAB-E6D74C47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14</TotalTime>
  <Pages>24</Pages>
  <Words>9341</Words>
  <Characters>53244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SKELETON</vt:lpstr>
    </vt:vector>
  </TitlesOfParts>
  <Company>ETS Sophia Antipolis</Company>
  <LinksUpToDate>false</LinksUpToDate>
  <CharactersWithSpaces>62461</CharactersWithSpaces>
  <SharedDoc>false</SharedDoc>
  <HLinks>
    <vt:vector size="186" baseType="variant">
      <vt:variant>
        <vt:i4>4128773</vt:i4>
      </vt:variant>
      <vt:variant>
        <vt:i4>195</vt:i4>
      </vt:variant>
      <vt:variant>
        <vt:i4>0</vt:i4>
      </vt:variant>
      <vt:variant>
        <vt:i4>5</vt:i4>
      </vt:variant>
      <vt:variant>
        <vt:lpwstr>mailto:edithelp@etsi.org</vt:lpwstr>
      </vt:variant>
      <vt:variant>
        <vt:lpwstr/>
      </vt:variant>
      <vt:variant>
        <vt:i4>4128773</vt:i4>
      </vt:variant>
      <vt:variant>
        <vt:i4>192</vt:i4>
      </vt:variant>
      <vt:variant>
        <vt:i4>0</vt:i4>
      </vt:variant>
      <vt:variant>
        <vt:i4>5</vt:i4>
      </vt:variant>
      <vt:variant>
        <vt:lpwstr>mailto:edithelp@etsi.org</vt:lpwstr>
      </vt:variant>
      <vt:variant>
        <vt:lpwstr/>
      </vt:variant>
      <vt:variant>
        <vt:i4>7995444</vt:i4>
      </vt:variant>
      <vt:variant>
        <vt:i4>189</vt:i4>
      </vt:variant>
      <vt:variant>
        <vt:i4>0</vt:i4>
      </vt:variant>
      <vt:variant>
        <vt:i4>5</vt:i4>
      </vt:variant>
      <vt:variant>
        <vt:lpwstr>http://portal.etsi.org/Help/editHelp!/Howtostart/ETSIDraftingRules.aspx</vt:lpwstr>
      </vt:variant>
      <vt:variant>
        <vt:lpwstr/>
      </vt:variant>
      <vt:variant>
        <vt:i4>7995444</vt:i4>
      </vt:variant>
      <vt:variant>
        <vt:i4>186</vt:i4>
      </vt:variant>
      <vt:variant>
        <vt:i4>0</vt:i4>
      </vt:variant>
      <vt:variant>
        <vt:i4>5</vt:i4>
      </vt:variant>
      <vt:variant>
        <vt:lpwstr>http://portal.etsi.org/Help/editHelp!/Howtostart/ETSIDraftingRules.aspx</vt:lpwstr>
      </vt:variant>
      <vt:variant>
        <vt:lpwstr/>
      </vt:variant>
      <vt:variant>
        <vt:i4>7995444</vt:i4>
      </vt:variant>
      <vt:variant>
        <vt:i4>183</vt:i4>
      </vt:variant>
      <vt:variant>
        <vt:i4>0</vt:i4>
      </vt:variant>
      <vt:variant>
        <vt:i4>5</vt:i4>
      </vt:variant>
      <vt:variant>
        <vt:lpwstr>http://portal.etsi.org/Help/editHelp!/Howtostart/ETSIDraftingRules.aspx</vt:lpwstr>
      </vt:variant>
      <vt:variant>
        <vt:lpwstr/>
      </vt:variant>
      <vt:variant>
        <vt:i4>7209084</vt:i4>
      </vt:variant>
      <vt:variant>
        <vt:i4>179</vt:i4>
      </vt:variant>
      <vt:variant>
        <vt:i4>0</vt:i4>
      </vt:variant>
      <vt:variant>
        <vt:i4>5</vt:i4>
      </vt:variant>
      <vt:variant>
        <vt:lpwstr>http://portal.etsi.org/Help/editHelp!/Standardsdevelopment/Drafting/Stylestoolbar.aspx</vt:lpwstr>
      </vt:variant>
      <vt:variant>
        <vt:lpwstr/>
      </vt:variant>
      <vt:variant>
        <vt:i4>5177414</vt:i4>
      </vt:variant>
      <vt:variant>
        <vt:i4>177</vt:i4>
      </vt:variant>
      <vt:variant>
        <vt:i4>0</vt:i4>
      </vt:variant>
      <vt:variant>
        <vt:i4>5</vt:i4>
      </vt:variant>
      <vt:variant>
        <vt:lpwstr>http://portal.etsi.org/edithelp/home.asp</vt:lpwstr>
      </vt:variant>
      <vt:variant>
        <vt:lpwstr/>
      </vt:variant>
      <vt:variant>
        <vt:i4>7995444</vt:i4>
      </vt:variant>
      <vt:variant>
        <vt:i4>174</vt:i4>
      </vt:variant>
      <vt:variant>
        <vt:i4>0</vt:i4>
      </vt:variant>
      <vt:variant>
        <vt:i4>5</vt:i4>
      </vt:variant>
      <vt:variant>
        <vt:lpwstr>http://portal.etsi.org/Help/editHelp!/Howtostart/ETSIDraftingRules.aspx</vt:lpwstr>
      </vt:variant>
      <vt:variant>
        <vt:lpwstr/>
      </vt:variant>
      <vt:variant>
        <vt:i4>7995444</vt:i4>
      </vt:variant>
      <vt:variant>
        <vt:i4>171</vt:i4>
      </vt:variant>
      <vt:variant>
        <vt:i4>0</vt:i4>
      </vt:variant>
      <vt:variant>
        <vt:i4>5</vt:i4>
      </vt:variant>
      <vt:variant>
        <vt:lpwstr>http://portal.etsi.org/Help/editHelp!/Howtostart/ETSIDraftingRules.aspx</vt:lpwstr>
      </vt:variant>
      <vt:variant>
        <vt:lpwstr/>
      </vt:variant>
      <vt:variant>
        <vt:i4>7995444</vt:i4>
      </vt:variant>
      <vt:variant>
        <vt:i4>168</vt:i4>
      </vt:variant>
      <vt:variant>
        <vt:i4>0</vt:i4>
      </vt:variant>
      <vt:variant>
        <vt:i4>5</vt:i4>
      </vt:variant>
      <vt:variant>
        <vt:lpwstr>http://portal.etsi.org/Help/editHelp!/Howtostart/ETSIDraftingRules.aspx</vt:lpwstr>
      </vt:variant>
      <vt:variant>
        <vt:lpwstr/>
      </vt:variant>
      <vt:variant>
        <vt:i4>7995444</vt:i4>
      </vt:variant>
      <vt:variant>
        <vt:i4>165</vt:i4>
      </vt:variant>
      <vt:variant>
        <vt:i4>0</vt:i4>
      </vt:variant>
      <vt:variant>
        <vt:i4>5</vt:i4>
      </vt:variant>
      <vt:variant>
        <vt:lpwstr>http://portal.etsi.org/Help/editHelp!/Howtostart/ETSIDraftingRules.aspx</vt:lpwstr>
      </vt:variant>
      <vt:variant>
        <vt:lpwstr/>
      </vt:variant>
      <vt:variant>
        <vt:i4>7995444</vt:i4>
      </vt:variant>
      <vt:variant>
        <vt:i4>162</vt:i4>
      </vt:variant>
      <vt:variant>
        <vt:i4>0</vt:i4>
      </vt:variant>
      <vt:variant>
        <vt:i4>5</vt:i4>
      </vt:variant>
      <vt:variant>
        <vt:lpwstr>http://portal.etsi.org/Help/editHelp!/Howtostart/ETSIDraftingRules.aspx</vt:lpwstr>
      </vt:variant>
      <vt:variant>
        <vt:lpwstr/>
      </vt:variant>
      <vt:variant>
        <vt:i4>7995444</vt:i4>
      </vt:variant>
      <vt:variant>
        <vt:i4>159</vt:i4>
      </vt:variant>
      <vt:variant>
        <vt:i4>0</vt:i4>
      </vt:variant>
      <vt:variant>
        <vt:i4>5</vt:i4>
      </vt:variant>
      <vt:variant>
        <vt:lpwstr>http://portal.etsi.org/Help/editHelp!/Howtostart/ETSIDraftingRules.aspx</vt:lpwstr>
      </vt:variant>
      <vt:variant>
        <vt:lpwstr/>
      </vt:variant>
      <vt:variant>
        <vt:i4>7995444</vt:i4>
      </vt:variant>
      <vt:variant>
        <vt:i4>156</vt:i4>
      </vt:variant>
      <vt:variant>
        <vt:i4>0</vt:i4>
      </vt:variant>
      <vt:variant>
        <vt:i4>5</vt:i4>
      </vt:variant>
      <vt:variant>
        <vt:lpwstr>http://portal.etsi.org/Help/editHelp!/Howtostart/ETSIDraftingRules.aspx</vt:lpwstr>
      </vt:variant>
      <vt:variant>
        <vt:lpwstr/>
      </vt:variant>
      <vt:variant>
        <vt:i4>7995444</vt:i4>
      </vt:variant>
      <vt:variant>
        <vt:i4>153</vt:i4>
      </vt:variant>
      <vt:variant>
        <vt:i4>0</vt:i4>
      </vt:variant>
      <vt:variant>
        <vt:i4>5</vt:i4>
      </vt:variant>
      <vt:variant>
        <vt:lpwstr>http://portal.etsi.org/Help/editHelp!/Howtostart/ETSIDraftingRules.aspx</vt:lpwstr>
      </vt:variant>
      <vt:variant>
        <vt:lpwstr/>
      </vt:variant>
      <vt:variant>
        <vt:i4>7995444</vt:i4>
      </vt:variant>
      <vt:variant>
        <vt:i4>150</vt:i4>
      </vt:variant>
      <vt:variant>
        <vt:i4>0</vt:i4>
      </vt:variant>
      <vt:variant>
        <vt:i4>5</vt:i4>
      </vt:variant>
      <vt:variant>
        <vt:lpwstr>http://portal.etsi.org/Help/editHelp!/Howtostart/ETSIDraftingRules.aspx</vt:lpwstr>
      </vt:variant>
      <vt:variant>
        <vt:lpwstr/>
      </vt:variant>
      <vt:variant>
        <vt:i4>7995444</vt:i4>
      </vt:variant>
      <vt:variant>
        <vt:i4>147</vt:i4>
      </vt:variant>
      <vt:variant>
        <vt:i4>0</vt:i4>
      </vt:variant>
      <vt:variant>
        <vt:i4>5</vt:i4>
      </vt:variant>
      <vt:variant>
        <vt:lpwstr>http://portal.etsi.org/Help/editHelp!/Howtostart/ETSIDraftingRules.aspx</vt:lpwstr>
      </vt:variant>
      <vt:variant>
        <vt:lpwstr/>
      </vt:variant>
      <vt:variant>
        <vt:i4>786457</vt:i4>
      </vt:variant>
      <vt:variant>
        <vt:i4>144</vt:i4>
      </vt:variant>
      <vt:variant>
        <vt:i4>0</vt:i4>
      </vt:variant>
      <vt:variant>
        <vt:i4>5</vt:i4>
      </vt:variant>
      <vt:variant>
        <vt:lpwstr>http://webapp.etsi.org/Teddi/</vt:lpwstr>
      </vt:variant>
      <vt:variant>
        <vt:lpwstr/>
      </vt:variant>
      <vt:variant>
        <vt:i4>7995444</vt:i4>
      </vt:variant>
      <vt:variant>
        <vt:i4>141</vt:i4>
      </vt:variant>
      <vt:variant>
        <vt:i4>0</vt:i4>
      </vt:variant>
      <vt:variant>
        <vt:i4>5</vt:i4>
      </vt:variant>
      <vt:variant>
        <vt:lpwstr>http://portal.etsi.org/Help/editHelp!/Howtostart/ETSIDraftingRules.aspx</vt:lpwstr>
      </vt:variant>
      <vt:variant>
        <vt:lpwstr/>
      </vt:variant>
      <vt:variant>
        <vt:i4>1376287</vt:i4>
      </vt:variant>
      <vt:variant>
        <vt:i4>138</vt:i4>
      </vt:variant>
      <vt:variant>
        <vt:i4>0</vt:i4>
      </vt:variant>
      <vt:variant>
        <vt:i4>5</vt:i4>
      </vt:variant>
      <vt:variant>
        <vt:lpwstr>http://docbox.etsi.org/Reference</vt:lpwstr>
      </vt:variant>
      <vt:variant>
        <vt:lpwstr/>
      </vt:variant>
      <vt:variant>
        <vt:i4>7995444</vt:i4>
      </vt:variant>
      <vt:variant>
        <vt:i4>135</vt:i4>
      </vt:variant>
      <vt:variant>
        <vt:i4>0</vt:i4>
      </vt:variant>
      <vt:variant>
        <vt:i4>5</vt:i4>
      </vt:variant>
      <vt:variant>
        <vt:lpwstr>http://portal.etsi.org/Help/editHelp!/Howtostart/ETSIDraftingRules.aspx</vt:lpwstr>
      </vt:variant>
      <vt:variant>
        <vt:lpwstr/>
      </vt:variant>
      <vt:variant>
        <vt:i4>7995444</vt:i4>
      </vt:variant>
      <vt:variant>
        <vt:i4>132</vt:i4>
      </vt:variant>
      <vt:variant>
        <vt:i4>0</vt:i4>
      </vt:variant>
      <vt:variant>
        <vt:i4>5</vt:i4>
      </vt:variant>
      <vt:variant>
        <vt:lpwstr>http://portal.etsi.org/Help/editHelp!/Howtostart/ETSIDraftingRules.aspx</vt:lpwstr>
      </vt:variant>
      <vt:variant>
        <vt:lpwstr/>
      </vt:variant>
      <vt:variant>
        <vt:i4>2687002</vt:i4>
      </vt:variant>
      <vt:variant>
        <vt:i4>129</vt:i4>
      </vt:variant>
      <vt:variant>
        <vt:i4>0</vt:i4>
      </vt:variant>
      <vt:variant>
        <vt:i4>5</vt:i4>
      </vt:variant>
      <vt:variant>
        <vt:lpwstr>http://portal.etsi.org/edithelp/Files/other/EDRs_navigator.chm</vt:lpwstr>
      </vt:variant>
      <vt:variant>
        <vt:lpwstr/>
      </vt:variant>
      <vt:variant>
        <vt:i4>7995444</vt:i4>
      </vt:variant>
      <vt:variant>
        <vt:i4>126</vt:i4>
      </vt:variant>
      <vt:variant>
        <vt:i4>0</vt:i4>
      </vt:variant>
      <vt:variant>
        <vt:i4>5</vt:i4>
      </vt:variant>
      <vt:variant>
        <vt:lpwstr>http://portal.etsi.org/Help/editHelp!/Howtostart/ETSIDraftingRules.aspx</vt:lpwstr>
      </vt:variant>
      <vt:variant>
        <vt:lpwstr/>
      </vt:variant>
      <vt:variant>
        <vt:i4>6553714</vt:i4>
      </vt:variant>
      <vt:variant>
        <vt:i4>123</vt:i4>
      </vt:variant>
      <vt:variant>
        <vt:i4>0</vt:i4>
      </vt:variant>
      <vt:variant>
        <vt:i4>5</vt:i4>
      </vt:variant>
      <vt:variant>
        <vt:lpwstr>http://www.etsi.org/deliver/etsi_en/302200_302299/3022170201/01.03.01_60/en_3022170201v010301p.pdf</vt:lpwstr>
      </vt:variant>
      <vt:variant>
        <vt:lpwstr/>
      </vt:variant>
      <vt:variant>
        <vt:i4>7995444</vt:i4>
      </vt:variant>
      <vt:variant>
        <vt:i4>120</vt:i4>
      </vt:variant>
      <vt:variant>
        <vt:i4>0</vt:i4>
      </vt:variant>
      <vt:variant>
        <vt:i4>5</vt:i4>
      </vt:variant>
      <vt:variant>
        <vt:lpwstr>http://portal.etsi.org/Help/editHelp!/Howtostart/ETSIDraftingRules.aspx</vt:lpwstr>
      </vt:variant>
      <vt:variant>
        <vt:lpwstr/>
      </vt:variant>
      <vt:variant>
        <vt:i4>6619251</vt:i4>
      </vt:variant>
      <vt:variant>
        <vt:i4>117</vt:i4>
      </vt:variant>
      <vt:variant>
        <vt:i4>0</vt:i4>
      </vt:variant>
      <vt:variant>
        <vt:i4>5</vt:i4>
      </vt:variant>
      <vt:variant>
        <vt:lpwstr>http://www.etsi.org/deliver/etsi_ts/101300_101399/1013760322/03.02.01_60/ts_1013760322v030201p.pdf</vt:lpwstr>
      </vt:variant>
      <vt:variant>
        <vt:lpwstr/>
      </vt:variant>
      <vt:variant>
        <vt:i4>6291574</vt:i4>
      </vt:variant>
      <vt:variant>
        <vt:i4>114</vt:i4>
      </vt:variant>
      <vt:variant>
        <vt:i4>0</vt:i4>
      </vt:variant>
      <vt:variant>
        <vt:i4>5</vt:i4>
      </vt:variant>
      <vt:variant>
        <vt:lpwstr>http://www.etsi.org/deliver/etsi_en/300300_300399/3003920305/01.04.01_60/en_3003920305v010401p.pdf</vt:lpwstr>
      </vt:variant>
      <vt:variant>
        <vt:lpwstr/>
      </vt:variant>
      <vt:variant>
        <vt:i4>6160453</vt:i4>
      </vt:variant>
      <vt:variant>
        <vt:i4>9</vt:i4>
      </vt:variant>
      <vt:variant>
        <vt:i4>0</vt:i4>
      </vt:variant>
      <vt:variant>
        <vt:i4>5</vt:i4>
      </vt:variant>
      <vt:variant>
        <vt:lpwstr>https://portal.etsi.org/People/CommiteeSupportStaff.aspx</vt:lpwstr>
      </vt:variant>
      <vt:variant>
        <vt:lpwstr/>
      </vt:variant>
      <vt:variant>
        <vt:i4>6357027</vt:i4>
      </vt:variant>
      <vt:variant>
        <vt:i4>6</vt:i4>
      </vt:variant>
      <vt:variant>
        <vt:i4>0</vt:i4>
      </vt:variant>
      <vt:variant>
        <vt:i4>5</vt:i4>
      </vt:variant>
      <vt:variant>
        <vt:lpwstr>http://portal.etsi.org/tb/status/status.asp</vt:lpwstr>
      </vt:variant>
      <vt:variant>
        <vt:lpwstr/>
      </vt:variant>
      <vt:variant>
        <vt:i4>196675</vt:i4>
      </vt:variant>
      <vt:variant>
        <vt:i4>3</vt:i4>
      </vt:variant>
      <vt:variant>
        <vt:i4>0</vt:i4>
      </vt:variant>
      <vt:variant>
        <vt:i4>5</vt:i4>
      </vt:variant>
      <vt:variant>
        <vt:lpwstr>http://www.etsi.org/standards-search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SKELETON</dc:title>
  <dc:subject>NEW REGIME</dc:subject>
  <dc:creator>ETSI Secretariat</dc:creator>
  <cp:keywords>EDM;Word97;Word2000</cp:keywords>
  <dc:description>Remove mentions to ISBN</dc:description>
  <cp:lastModifiedBy>Phillip Maness</cp:lastModifiedBy>
  <cp:revision>2</cp:revision>
  <cp:lastPrinted>2010-05-07T16:38:00Z</cp:lastPrinted>
  <dcterms:created xsi:type="dcterms:W3CDTF">2021-07-01T17:57:00Z</dcterms:created>
  <dcterms:modified xsi:type="dcterms:W3CDTF">2021-07-01T17:57:00Z</dcterms:modified>
</cp:coreProperties>
</file>